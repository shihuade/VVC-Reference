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000" w:firstRow="0" w:lastRow="0" w:firstColumn="0" w:lastColumn="0" w:noHBand="0" w:noVBand="0"/>
      </w:tblPr>
      <w:tblGrid>
        <w:gridCol w:w="6300"/>
        <w:gridCol w:w="3060"/>
      </w:tblGrid>
      <w:tr w:rsidR="00E61DAC" w:rsidRPr="005B217D" w14:paraId="7E96CA4B" w14:textId="77777777" w:rsidTr="000962AC">
        <w:tc>
          <w:tcPr>
            <w:tcW w:w="6300" w:type="dxa"/>
          </w:tcPr>
          <w:p w14:paraId="18E03134" w14:textId="57BF9C51" w:rsidR="006C5D39" w:rsidRPr="005B217D" w:rsidRDefault="00EF37F6" w:rsidP="00C97D78">
            <w:pPr>
              <w:tabs>
                <w:tab w:val="left" w:pos="7200"/>
              </w:tabs>
              <w:spacing w:before="0"/>
              <w:rPr>
                <w:b/>
                <w:szCs w:val="22"/>
                <w:lang w:val="en-CA"/>
              </w:rPr>
            </w:pPr>
            <w:r>
              <w:rPr>
                <w:b/>
                <w:noProof/>
                <w:szCs w:val="22"/>
                <w:lang w:val="en-GB" w:eastAsia="en-GB"/>
              </w:rPr>
              <mc:AlternateContent>
                <mc:Choice Requires="wpg">
                  <w:drawing>
                    <wp:anchor distT="0" distB="0" distL="114300" distR="114300" simplePos="0" relativeHeight="251656704" behindDoc="0" locked="0" layoutInCell="1" allowOverlap="1" wp14:anchorId="7AF4159C" wp14:editId="69B4CA3E">
                      <wp:simplePos x="0" y="0"/>
                      <wp:positionH relativeFrom="column">
                        <wp:posOffset>-52705</wp:posOffset>
                      </wp:positionH>
                      <wp:positionV relativeFrom="paragraph">
                        <wp:posOffset>-349250</wp:posOffset>
                      </wp:positionV>
                      <wp:extent cx="295910" cy="312420"/>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910" cy="312420"/>
                                <a:chOff x="9" y="2"/>
                                <a:chExt cx="466" cy="492"/>
                              </a:xfrm>
                            </wpg:grpSpPr>
                            <wps:wsp>
                              <wps:cNvPr id="2" name="Line 3"/>
                              <wps:cNvCnPr>
                                <a:cxnSpLocks noChangeShapeType="1"/>
                              </wps:cNvCnPr>
                              <wps:spPr bwMode="auto">
                                <a:xfrm>
                                  <a:off x="9" y="9"/>
                                  <a:ext cx="1" cy="480"/>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3" name="Line 4"/>
                              <wps:cNvCnPr>
                                <a:cxnSpLocks noChangeShapeType="1"/>
                              </wps:cNvCnPr>
                              <wps:spPr bwMode="auto">
                                <a:xfrm>
                                  <a:off x="9" y="493"/>
                                  <a:ext cx="465" cy="1"/>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flipV="1">
                                  <a:off x="474" y="9"/>
                                  <a:ext cx="1" cy="484"/>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flipH="1">
                                  <a:off x="9" y="9"/>
                                  <a:ext cx="462" cy="1"/>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9" y="9"/>
                                  <a:ext cx="1" cy="1"/>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7" name="Freeform 8"/>
                              <wps:cNvSpPr>
                                <a:spLocks/>
                              </wps:cNvSpPr>
                              <wps:spPr bwMode="auto">
                                <a:xfrm>
                                  <a:off x="74" y="104"/>
                                  <a:ext cx="309" cy="297"/>
                                </a:xfrm>
                                <a:custGeom>
                                  <a:avLst/>
                                  <a:gdLst>
                                    <a:gd name="T0" fmla="*/ 4 w 309"/>
                                    <a:gd name="T1" fmla="*/ 254 h 297"/>
                                    <a:gd name="T2" fmla="*/ 4 w 309"/>
                                    <a:gd name="T3" fmla="*/ 238 h 297"/>
                                    <a:gd name="T4" fmla="*/ 7 w 309"/>
                                    <a:gd name="T5" fmla="*/ 222 h 297"/>
                                    <a:gd name="T6" fmla="*/ 10 w 309"/>
                                    <a:gd name="T7" fmla="*/ 210 h 297"/>
                                    <a:gd name="T8" fmla="*/ 12 w 309"/>
                                    <a:gd name="T9" fmla="*/ 194 h 297"/>
                                    <a:gd name="T10" fmla="*/ 19 w 309"/>
                                    <a:gd name="T11" fmla="*/ 182 h 297"/>
                                    <a:gd name="T12" fmla="*/ 22 w 309"/>
                                    <a:gd name="T13" fmla="*/ 169 h 297"/>
                                    <a:gd name="T14" fmla="*/ 29 w 309"/>
                                    <a:gd name="T15" fmla="*/ 157 h 297"/>
                                    <a:gd name="T16" fmla="*/ 34 w 309"/>
                                    <a:gd name="T17" fmla="*/ 145 h 297"/>
                                    <a:gd name="T18" fmla="*/ 41 w 309"/>
                                    <a:gd name="T19" fmla="*/ 133 h 297"/>
                                    <a:gd name="T20" fmla="*/ 50 w 309"/>
                                    <a:gd name="T21" fmla="*/ 120 h 297"/>
                                    <a:gd name="T22" fmla="*/ 59 w 309"/>
                                    <a:gd name="T23" fmla="*/ 108 h 297"/>
                                    <a:gd name="T24" fmla="*/ 69 w 309"/>
                                    <a:gd name="T25" fmla="*/ 98 h 297"/>
                                    <a:gd name="T26" fmla="*/ 91 w 309"/>
                                    <a:gd name="T27" fmla="*/ 74 h 297"/>
                                    <a:gd name="T28" fmla="*/ 104 w 309"/>
                                    <a:gd name="T29" fmla="*/ 64 h 297"/>
                                    <a:gd name="T30" fmla="*/ 113 w 309"/>
                                    <a:gd name="T31" fmla="*/ 55 h 297"/>
                                    <a:gd name="T32" fmla="*/ 125 w 309"/>
                                    <a:gd name="T33" fmla="*/ 49 h 297"/>
                                    <a:gd name="T34" fmla="*/ 137 w 309"/>
                                    <a:gd name="T35" fmla="*/ 43 h 297"/>
                                    <a:gd name="T36" fmla="*/ 150 w 309"/>
                                    <a:gd name="T37" fmla="*/ 34 h 297"/>
                                    <a:gd name="T38" fmla="*/ 162 w 309"/>
                                    <a:gd name="T39" fmla="*/ 29 h 297"/>
                                    <a:gd name="T40" fmla="*/ 177 w 309"/>
                                    <a:gd name="T41" fmla="*/ 25 h 297"/>
                                    <a:gd name="T42" fmla="*/ 190 w 309"/>
                                    <a:gd name="T43" fmla="*/ 19 h 297"/>
                                    <a:gd name="T44" fmla="*/ 206 w 309"/>
                                    <a:gd name="T45" fmla="*/ 16 h 297"/>
                                    <a:gd name="T46" fmla="*/ 219 w 309"/>
                                    <a:gd name="T47" fmla="*/ 12 h 297"/>
                                    <a:gd name="T48" fmla="*/ 234 w 309"/>
                                    <a:gd name="T49" fmla="*/ 7 h 297"/>
                                    <a:gd name="T50" fmla="*/ 249 w 309"/>
                                    <a:gd name="T51" fmla="*/ 7 h 297"/>
                                    <a:gd name="T52" fmla="*/ 268 w 309"/>
                                    <a:gd name="T53" fmla="*/ 4 h 297"/>
                                    <a:gd name="T54" fmla="*/ 309 w 309"/>
                                    <a:gd name="T55" fmla="*/ 4 h 297"/>
                                    <a:gd name="T56" fmla="*/ 299 w 309"/>
                                    <a:gd name="T57" fmla="*/ 0 h 297"/>
                                    <a:gd name="T58" fmla="*/ 262 w 309"/>
                                    <a:gd name="T59" fmla="*/ 0 h 297"/>
                                    <a:gd name="T60" fmla="*/ 249 w 309"/>
                                    <a:gd name="T61" fmla="*/ 4 h 297"/>
                                    <a:gd name="T62" fmla="*/ 234 w 309"/>
                                    <a:gd name="T63" fmla="*/ 4 h 297"/>
                                    <a:gd name="T64" fmla="*/ 219 w 309"/>
                                    <a:gd name="T65" fmla="*/ 7 h 297"/>
                                    <a:gd name="T66" fmla="*/ 206 w 309"/>
                                    <a:gd name="T67" fmla="*/ 12 h 297"/>
                                    <a:gd name="T68" fmla="*/ 190 w 309"/>
                                    <a:gd name="T69" fmla="*/ 16 h 297"/>
                                    <a:gd name="T70" fmla="*/ 174 w 309"/>
                                    <a:gd name="T71" fmla="*/ 22 h 297"/>
                                    <a:gd name="T72" fmla="*/ 162 w 309"/>
                                    <a:gd name="T73" fmla="*/ 25 h 297"/>
                                    <a:gd name="T74" fmla="*/ 150 w 309"/>
                                    <a:gd name="T75" fmla="*/ 31 h 297"/>
                                    <a:gd name="T76" fmla="*/ 133 w 309"/>
                                    <a:gd name="T77" fmla="*/ 38 h 297"/>
                                    <a:gd name="T78" fmla="*/ 125 w 309"/>
                                    <a:gd name="T79" fmla="*/ 45 h 297"/>
                                    <a:gd name="T80" fmla="*/ 113 w 309"/>
                                    <a:gd name="T81" fmla="*/ 55 h 297"/>
                                    <a:gd name="T82" fmla="*/ 101 w 309"/>
                                    <a:gd name="T83" fmla="*/ 62 h 297"/>
                                    <a:gd name="T84" fmla="*/ 91 w 309"/>
                                    <a:gd name="T85" fmla="*/ 70 h 297"/>
                                    <a:gd name="T86" fmla="*/ 79 w 309"/>
                                    <a:gd name="T87" fmla="*/ 80 h 297"/>
                                    <a:gd name="T88" fmla="*/ 62 w 309"/>
                                    <a:gd name="T89" fmla="*/ 98 h 297"/>
                                    <a:gd name="T90" fmla="*/ 54 w 309"/>
                                    <a:gd name="T91" fmla="*/ 111 h 297"/>
                                    <a:gd name="T92" fmla="*/ 47 w 309"/>
                                    <a:gd name="T93" fmla="*/ 120 h 297"/>
                                    <a:gd name="T94" fmla="*/ 37 w 309"/>
                                    <a:gd name="T95" fmla="*/ 133 h 297"/>
                                    <a:gd name="T96" fmla="*/ 32 w 309"/>
                                    <a:gd name="T97" fmla="*/ 145 h 297"/>
                                    <a:gd name="T98" fmla="*/ 25 w 309"/>
                                    <a:gd name="T99" fmla="*/ 157 h 297"/>
                                    <a:gd name="T100" fmla="*/ 19 w 309"/>
                                    <a:gd name="T101" fmla="*/ 173 h 297"/>
                                    <a:gd name="T102" fmla="*/ 12 w 309"/>
                                    <a:gd name="T103" fmla="*/ 186 h 297"/>
                                    <a:gd name="T104" fmla="*/ 10 w 309"/>
                                    <a:gd name="T105" fmla="*/ 198 h 297"/>
                                    <a:gd name="T106" fmla="*/ 7 w 309"/>
                                    <a:gd name="T107" fmla="*/ 213 h 297"/>
                                    <a:gd name="T108" fmla="*/ 4 w 309"/>
                                    <a:gd name="T109" fmla="*/ 225 h 297"/>
                                    <a:gd name="T110" fmla="*/ 0 w 309"/>
                                    <a:gd name="T111" fmla="*/ 241 h 297"/>
                                    <a:gd name="T112" fmla="*/ 0 w 309"/>
                                    <a:gd name="T113" fmla="*/ 256 h 297"/>
                                    <a:gd name="T114" fmla="*/ 0 w 309"/>
                                    <a:gd name="T115" fmla="*/ 290 h 2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09" h="297">
                                      <a:moveTo>
                                        <a:pt x="4" y="297"/>
                                      </a:moveTo>
                                      <a:lnTo>
                                        <a:pt x="4" y="256"/>
                                      </a:lnTo>
                                      <a:lnTo>
                                        <a:pt x="4" y="254"/>
                                      </a:lnTo>
                                      <a:lnTo>
                                        <a:pt x="4" y="247"/>
                                      </a:lnTo>
                                      <a:lnTo>
                                        <a:pt x="4" y="241"/>
                                      </a:lnTo>
                                      <a:lnTo>
                                        <a:pt x="4" y="238"/>
                                      </a:lnTo>
                                      <a:lnTo>
                                        <a:pt x="4" y="232"/>
                                      </a:lnTo>
                                      <a:lnTo>
                                        <a:pt x="7" y="228"/>
                                      </a:lnTo>
                                      <a:lnTo>
                                        <a:pt x="7" y="222"/>
                                      </a:lnTo>
                                      <a:lnTo>
                                        <a:pt x="7" y="220"/>
                                      </a:lnTo>
                                      <a:lnTo>
                                        <a:pt x="10" y="213"/>
                                      </a:lnTo>
                                      <a:lnTo>
                                        <a:pt x="10" y="210"/>
                                      </a:lnTo>
                                      <a:lnTo>
                                        <a:pt x="10" y="203"/>
                                      </a:lnTo>
                                      <a:lnTo>
                                        <a:pt x="12" y="201"/>
                                      </a:lnTo>
                                      <a:lnTo>
                                        <a:pt x="12" y="194"/>
                                      </a:lnTo>
                                      <a:lnTo>
                                        <a:pt x="16" y="191"/>
                                      </a:lnTo>
                                      <a:lnTo>
                                        <a:pt x="16" y="186"/>
                                      </a:lnTo>
                                      <a:lnTo>
                                        <a:pt x="19" y="182"/>
                                      </a:lnTo>
                                      <a:lnTo>
                                        <a:pt x="19" y="176"/>
                                      </a:lnTo>
                                      <a:lnTo>
                                        <a:pt x="22" y="173"/>
                                      </a:lnTo>
                                      <a:lnTo>
                                        <a:pt x="22" y="169"/>
                                      </a:lnTo>
                                      <a:lnTo>
                                        <a:pt x="25" y="164"/>
                                      </a:lnTo>
                                      <a:lnTo>
                                        <a:pt x="25" y="160"/>
                                      </a:lnTo>
                                      <a:lnTo>
                                        <a:pt x="29" y="157"/>
                                      </a:lnTo>
                                      <a:lnTo>
                                        <a:pt x="32" y="151"/>
                                      </a:lnTo>
                                      <a:lnTo>
                                        <a:pt x="32" y="148"/>
                                      </a:lnTo>
                                      <a:lnTo>
                                        <a:pt x="34" y="145"/>
                                      </a:lnTo>
                                      <a:lnTo>
                                        <a:pt x="37" y="139"/>
                                      </a:lnTo>
                                      <a:lnTo>
                                        <a:pt x="41" y="135"/>
                                      </a:lnTo>
                                      <a:lnTo>
                                        <a:pt x="41" y="133"/>
                                      </a:lnTo>
                                      <a:lnTo>
                                        <a:pt x="44" y="126"/>
                                      </a:lnTo>
                                      <a:lnTo>
                                        <a:pt x="47" y="123"/>
                                      </a:lnTo>
                                      <a:lnTo>
                                        <a:pt x="50" y="120"/>
                                      </a:lnTo>
                                      <a:lnTo>
                                        <a:pt x="54" y="117"/>
                                      </a:lnTo>
                                      <a:lnTo>
                                        <a:pt x="57" y="111"/>
                                      </a:lnTo>
                                      <a:lnTo>
                                        <a:pt x="59" y="108"/>
                                      </a:lnTo>
                                      <a:lnTo>
                                        <a:pt x="62" y="104"/>
                                      </a:lnTo>
                                      <a:lnTo>
                                        <a:pt x="66" y="101"/>
                                      </a:lnTo>
                                      <a:lnTo>
                                        <a:pt x="69" y="98"/>
                                      </a:lnTo>
                                      <a:lnTo>
                                        <a:pt x="69" y="96"/>
                                      </a:lnTo>
                                      <a:lnTo>
                                        <a:pt x="88" y="77"/>
                                      </a:lnTo>
                                      <a:lnTo>
                                        <a:pt x="91" y="74"/>
                                      </a:lnTo>
                                      <a:lnTo>
                                        <a:pt x="94" y="70"/>
                                      </a:lnTo>
                                      <a:lnTo>
                                        <a:pt x="97" y="67"/>
                                      </a:lnTo>
                                      <a:lnTo>
                                        <a:pt x="104" y="64"/>
                                      </a:lnTo>
                                      <a:lnTo>
                                        <a:pt x="106" y="62"/>
                                      </a:lnTo>
                                      <a:lnTo>
                                        <a:pt x="109" y="58"/>
                                      </a:lnTo>
                                      <a:lnTo>
                                        <a:pt x="113" y="55"/>
                                      </a:lnTo>
                                      <a:lnTo>
                                        <a:pt x="116" y="55"/>
                                      </a:lnTo>
                                      <a:lnTo>
                                        <a:pt x="121" y="52"/>
                                      </a:lnTo>
                                      <a:lnTo>
                                        <a:pt x="125" y="49"/>
                                      </a:lnTo>
                                      <a:lnTo>
                                        <a:pt x="127" y="45"/>
                                      </a:lnTo>
                                      <a:lnTo>
                                        <a:pt x="133" y="43"/>
                                      </a:lnTo>
                                      <a:lnTo>
                                        <a:pt x="137" y="43"/>
                                      </a:lnTo>
                                      <a:lnTo>
                                        <a:pt x="140" y="40"/>
                                      </a:lnTo>
                                      <a:lnTo>
                                        <a:pt x="147" y="38"/>
                                      </a:lnTo>
                                      <a:lnTo>
                                        <a:pt x="150" y="34"/>
                                      </a:lnTo>
                                      <a:lnTo>
                                        <a:pt x="152" y="34"/>
                                      </a:lnTo>
                                      <a:lnTo>
                                        <a:pt x="159" y="31"/>
                                      </a:lnTo>
                                      <a:lnTo>
                                        <a:pt x="162" y="29"/>
                                      </a:lnTo>
                                      <a:lnTo>
                                        <a:pt x="168" y="29"/>
                                      </a:lnTo>
                                      <a:lnTo>
                                        <a:pt x="172" y="25"/>
                                      </a:lnTo>
                                      <a:lnTo>
                                        <a:pt x="177" y="25"/>
                                      </a:lnTo>
                                      <a:lnTo>
                                        <a:pt x="180" y="22"/>
                                      </a:lnTo>
                                      <a:lnTo>
                                        <a:pt x="184" y="22"/>
                                      </a:lnTo>
                                      <a:lnTo>
                                        <a:pt x="190" y="19"/>
                                      </a:lnTo>
                                      <a:lnTo>
                                        <a:pt x="197" y="16"/>
                                      </a:lnTo>
                                      <a:lnTo>
                                        <a:pt x="199" y="16"/>
                                      </a:lnTo>
                                      <a:lnTo>
                                        <a:pt x="206" y="16"/>
                                      </a:lnTo>
                                      <a:lnTo>
                                        <a:pt x="209" y="12"/>
                                      </a:lnTo>
                                      <a:lnTo>
                                        <a:pt x="215" y="12"/>
                                      </a:lnTo>
                                      <a:lnTo>
                                        <a:pt x="219" y="12"/>
                                      </a:lnTo>
                                      <a:lnTo>
                                        <a:pt x="224" y="10"/>
                                      </a:lnTo>
                                      <a:lnTo>
                                        <a:pt x="227" y="10"/>
                                      </a:lnTo>
                                      <a:lnTo>
                                        <a:pt x="234" y="7"/>
                                      </a:lnTo>
                                      <a:lnTo>
                                        <a:pt x="240" y="7"/>
                                      </a:lnTo>
                                      <a:lnTo>
                                        <a:pt x="244" y="7"/>
                                      </a:lnTo>
                                      <a:lnTo>
                                        <a:pt x="249" y="7"/>
                                      </a:lnTo>
                                      <a:lnTo>
                                        <a:pt x="252" y="7"/>
                                      </a:lnTo>
                                      <a:lnTo>
                                        <a:pt x="259" y="4"/>
                                      </a:lnTo>
                                      <a:lnTo>
                                        <a:pt x="268" y="4"/>
                                      </a:lnTo>
                                      <a:lnTo>
                                        <a:pt x="274" y="4"/>
                                      </a:lnTo>
                                      <a:lnTo>
                                        <a:pt x="306" y="4"/>
                                      </a:lnTo>
                                      <a:lnTo>
                                        <a:pt x="309" y="4"/>
                                      </a:lnTo>
                                      <a:lnTo>
                                        <a:pt x="309" y="0"/>
                                      </a:lnTo>
                                      <a:lnTo>
                                        <a:pt x="306" y="0"/>
                                      </a:lnTo>
                                      <a:lnTo>
                                        <a:pt x="299" y="0"/>
                                      </a:lnTo>
                                      <a:lnTo>
                                        <a:pt x="281" y="0"/>
                                      </a:lnTo>
                                      <a:lnTo>
                                        <a:pt x="274" y="0"/>
                                      </a:lnTo>
                                      <a:lnTo>
                                        <a:pt x="262" y="0"/>
                                      </a:lnTo>
                                      <a:lnTo>
                                        <a:pt x="259" y="4"/>
                                      </a:lnTo>
                                      <a:lnTo>
                                        <a:pt x="252" y="4"/>
                                      </a:lnTo>
                                      <a:lnTo>
                                        <a:pt x="249" y="4"/>
                                      </a:lnTo>
                                      <a:lnTo>
                                        <a:pt x="244" y="4"/>
                                      </a:lnTo>
                                      <a:lnTo>
                                        <a:pt x="240" y="4"/>
                                      </a:lnTo>
                                      <a:lnTo>
                                        <a:pt x="234" y="4"/>
                                      </a:lnTo>
                                      <a:lnTo>
                                        <a:pt x="227" y="7"/>
                                      </a:lnTo>
                                      <a:lnTo>
                                        <a:pt x="224" y="7"/>
                                      </a:lnTo>
                                      <a:lnTo>
                                        <a:pt x="219" y="7"/>
                                      </a:lnTo>
                                      <a:lnTo>
                                        <a:pt x="212" y="10"/>
                                      </a:lnTo>
                                      <a:lnTo>
                                        <a:pt x="209" y="10"/>
                                      </a:lnTo>
                                      <a:lnTo>
                                        <a:pt x="206" y="12"/>
                                      </a:lnTo>
                                      <a:lnTo>
                                        <a:pt x="199" y="12"/>
                                      </a:lnTo>
                                      <a:lnTo>
                                        <a:pt x="194" y="12"/>
                                      </a:lnTo>
                                      <a:lnTo>
                                        <a:pt x="190" y="16"/>
                                      </a:lnTo>
                                      <a:lnTo>
                                        <a:pt x="184" y="16"/>
                                      </a:lnTo>
                                      <a:lnTo>
                                        <a:pt x="180" y="19"/>
                                      </a:lnTo>
                                      <a:lnTo>
                                        <a:pt x="174" y="22"/>
                                      </a:lnTo>
                                      <a:lnTo>
                                        <a:pt x="172" y="22"/>
                                      </a:lnTo>
                                      <a:lnTo>
                                        <a:pt x="165" y="25"/>
                                      </a:lnTo>
                                      <a:lnTo>
                                        <a:pt x="162" y="25"/>
                                      </a:lnTo>
                                      <a:lnTo>
                                        <a:pt x="155" y="29"/>
                                      </a:lnTo>
                                      <a:lnTo>
                                        <a:pt x="152" y="31"/>
                                      </a:lnTo>
                                      <a:lnTo>
                                        <a:pt x="150" y="31"/>
                                      </a:lnTo>
                                      <a:lnTo>
                                        <a:pt x="143" y="34"/>
                                      </a:lnTo>
                                      <a:lnTo>
                                        <a:pt x="140" y="38"/>
                                      </a:lnTo>
                                      <a:lnTo>
                                        <a:pt x="133" y="38"/>
                                      </a:lnTo>
                                      <a:lnTo>
                                        <a:pt x="130" y="40"/>
                                      </a:lnTo>
                                      <a:lnTo>
                                        <a:pt x="127" y="43"/>
                                      </a:lnTo>
                                      <a:lnTo>
                                        <a:pt x="125" y="45"/>
                                      </a:lnTo>
                                      <a:lnTo>
                                        <a:pt x="118" y="49"/>
                                      </a:lnTo>
                                      <a:lnTo>
                                        <a:pt x="116" y="52"/>
                                      </a:lnTo>
                                      <a:lnTo>
                                        <a:pt x="113" y="55"/>
                                      </a:lnTo>
                                      <a:lnTo>
                                        <a:pt x="106" y="55"/>
                                      </a:lnTo>
                                      <a:lnTo>
                                        <a:pt x="104" y="58"/>
                                      </a:lnTo>
                                      <a:lnTo>
                                        <a:pt x="101" y="62"/>
                                      </a:lnTo>
                                      <a:lnTo>
                                        <a:pt x="97" y="64"/>
                                      </a:lnTo>
                                      <a:lnTo>
                                        <a:pt x="94" y="67"/>
                                      </a:lnTo>
                                      <a:lnTo>
                                        <a:pt x="91" y="70"/>
                                      </a:lnTo>
                                      <a:lnTo>
                                        <a:pt x="84" y="74"/>
                                      </a:lnTo>
                                      <a:lnTo>
                                        <a:pt x="81" y="77"/>
                                      </a:lnTo>
                                      <a:lnTo>
                                        <a:pt x="79" y="80"/>
                                      </a:lnTo>
                                      <a:lnTo>
                                        <a:pt x="76" y="86"/>
                                      </a:lnTo>
                                      <a:lnTo>
                                        <a:pt x="66" y="96"/>
                                      </a:lnTo>
                                      <a:lnTo>
                                        <a:pt x="62" y="98"/>
                                      </a:lnTo>
                                      <a:lnTo>
                                        <a:pt x="59" y="101"/>
                                      </a:lnTo>
                                      <a:lnTo>
                                        <a:pt x="57" y="104"/>
                                      </a:lnTo>
                                      <a:lnTo>
                                        <a:pt x="54" y="111"/>
                                      </a:lnTo>
                                      <a:lnTo>
                                        <a:pt x="50" y="114"/>
                                      </a:lnTo>
                                      <a:lnTo>
                                        <a:pt x="47" y="117"/>
                                      </a:lnTo>
                                      <a:lnTo>
                                        <a:pt x="47" y="120"/>
                                      </a:lnTo>
                                      <a:lnTo>
                                        <a:pt x="41" y="126"/>
                                      </a:lnTo>
                                      <a:lnTo>
                                        <a:pt x="41" y="130"/>
                                      </a:lnTo>
                                      <a:lnTo>
                                        <a:pt x="37" y="133"/>
                                      </a:lnTo>
                                      <a:lnTo>
                                        <a:pt x="34" y="135"/>
                                      </a:lnTo>
                                      <a:lnTo>
                                        <a:pt x="32" y="142"/>
                                      </a:lnTo>
                                      <a:lnTo>
                                        <a:pt x="32" y="145"/>
                                      </a:lnTo>
                                      <a:lnTo>
                                        <a:pt x="29" y="151"/>
                                      </a:lnTo>
                                      <a:lnTo>
                                        <a:pt x="25" y="154"/>
                                      </a:lnTo>
                                      <a:lnTo>
                                        <a:pt x="25" y="157"/>
                                      </a:lnTo>
                                      <a:lnTo>
                                        <a:pt x="22" y="164"/>
                                      </a:lnTo>
                                      <a:lnTo>
                                        <a:pt x="19" y="167"/>
                                      </a:lnTo>
                                      <a:lnTo>
                                        <a:pt x="19" y="173"/>
                                      </a:lnTo>
                                      <a:lnTo>
                                        <a:pt x="16" y="176"/>
                                      </a:lnTo>
                                      <a:lnTo>
                                        <a:pt x="16" y="182"/>
                                      </a:lnTo>
                                      <a:lnTo>
                                        <a:pt x="12" y="186"/>
                                      </a:lnTo>
                                      <a:lnTo>
                                        <a:pt x="12" y="188"/>
                                      </a:lnTo>
                                      <a:lnTo>
                                        <a:pt x="10" y="194"/>
                                      </a:lnTo>
                                      <a:lnTo>
                                        <a:pt x="10" y="198"/>
                                      </a:lnTo>
                                      <a:lnTo>
                                        <a:pt x="10" y="203"/>
                                      </a:lnTo>
                                      <a:lnTo>
                                        <a:pt x="7" y="210"/>
                                      </a:lnTo>
                                      <a:lnTo>
                                        <a:pt x="7" y="213"/>
                                      </a:lnTo>
                                      <a:lnTo>
                                        <a:pt x="4" y="220"/>
                                      </a:lnTo>
                                      <a:lnTo>
                                        <a:pt x="4" y="222"/>
                                      </a:lnTo>
                                      <a:lnTo>
                                        <a:pt x="4" y="225"/>
                                      </a:lnTo>
                                      <a:lnTo>
                                        <a:pt x="4" y="232"/>
                                      </a:lnTo>
                                      <a:lnTo>
                                        <a:pt x="0" y="235"/>
                                      </a:lnTo>
                                      <a:lnTo>
                                        <a:pt x="0" y="241"/>
                                      </a:lnTo>
                                      <a:lnTo>
                                        <a:pt x="0" y="247"/>
                                      </a:lnTo>
                                      <a:lnTo>
                                        <a:pt x="0" y="250"/>
                                      </a:lnTo>
                                      <a:lnTo>
                                        <a:pt x="0" y="256"/>
                                      </a:lnTo>
                                      <a:lnTo>
                                        <a:pt x="0" y="263"/>
                                      </a:lnTo>
                                      <a:lnTo>
                                        <a:pt x="0" y="290"/>
                                      </a:lnTo>
                                      <a:lnTo>
                                        <a:pt x="4" y="2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71" y="48"/>
                                  <a:ext cx="171" cy="411"/>
                                </a:xfrm>
                                <a:custGeom>
                                  <a:avLst/>
                                  <a:gdLst>
                                    <a:gd name="T0" fmla="*/ 7 w 171"/>
                                    <a:gd name="T1" fmla="*/ 407 h 411"/>
                                    <a:gd name="T2" fmla="*/ 19 w 171"/>
                                    <a:gd name="T3" fmla="*/ 401 h 411"/>
                                    <a:gd name="T4" fmla="*/ 30 w 171"/>
                                    <a:gd name="T5" fmla="*/ 395 h 411"/>
                                    <a:gd name="T6" fmla="*/ 43 w 171"/>
                                    <a:gd name="T7" fmla="*/ 385 h 411"/>
                                    <a:gd name="T8" fmla="*/ 55 w 171"/>
                                    <a:gd name="T9" fmla="*/ 381 h 411"/>
                                    <a:gd name="T10" fmla="*/ 68 w 171"/>
                                    <a:gd name="T11" fmla="*/ 371 h 411"/>
                                    <a:gd name="T12" fmla="*/ 80 w 171"/>
                                    <a:gd name="T13" fmla="*/ 359 h 411"/>
                                    <a:gd name="T14" fmla="*/ 93 w 171"/>
                                    <a:gd name="T15" fmla="*/ 349 h 411"/>
                                    <a:gd name="T16" fmla="*/ 105 w 171"/>
                                    <a:gd name="T17" fmla="*/ 334 h 411"/>
                                    <a:gd name="T18" fmla="*/ 115 w 171"/>
                                    <a:gd name="T19" fmla="*/ 325 h 411"/>
                                    <a:gd name="T20" fmla="*/ 122 w 171"/>
                                    <a:gd name="T21" fmla="*/ 312 h 411"/>
                                    <a:gd name="T22" fmla="*/ 130 w 171"/>
                                    <a:gd name="T23" fmla="*/ 300 h 411"/>
                                    <a:gd name="T24" fmla="*/ 137 w 171"/>
                                    <a:gd name="T25" fmla="*/ 288 h 411"/>
                                    <a:gd name="T26" fmla="*/ 143 w 171"/>
                                    <a:gd name="T27" fmla="*/ 276 h 411"/>
                                    <a:gd name="T28" fmla="*/ 149 w 171"/>
                                    <a:gd name="T29" fmla="*/ 263 h 411"/>
                                    <a:gd name="T30" fmla="*/ 152 w 171"/>
                                    <a:gd name="T31" fmla="*/ 250 h 411"/>
                                    <a:gd name="T32" fmla="*/ 159 w 171"/>
                                    <a:gd name="T33" fmla="*/ 238 h 411"/>
                                    <a:gd name="T34" fmla="*/ 162 w 171"/>
                                    <a:gd name="T35" fmla="*/ 223 h 411"/>
                                    <a:gd name="T36" fmla="*/ 165 w 171"/>
                                    <a:gd name="T37" fmla="*/ 210 h 411"/>
                                    <a:gd name="T38" fmla="*/ 165 w 171"/>
                                    <a:gd name="T39" fmla="*/ 195 h 411"/>
                                    <a:gd name="T40" fmla="*/ 169 w 171"/>
                                    <a:gd name="T41" fmla="*/ 170 h 411"/>
                                    <a:gd name="T42" fmla="*/ 169 w 171"/>
                                    <a:gd name="T43" fmla="*/ 145 h 411"/>
                                    <a:gd name="T44" fmla="*/ 169 w 171"/>
                                    <a:gd name="T45" fmla="*/ 126 h 411"/>
                                    <a:gd name="T46" fmla="*/ 165 w 171"/>
                                    <a:gd name="T47" fmla="*/ 111 h 411"/>
                                    <a:gd name="T48" fmla="*/ 162 w 171"/>
                                    <a:gd name="T49" fmla="*/ 96 h 411"/>
                                    <a:gd name="T50" fmla="*/ 159 w 171"/>
                                    <a:gd name="T51" fmla="*/ 85 h 411"/>
                                    <a:gd name="T52" fmla="*/ 155 w 171"/>
                                    <a:gd name="T53" fmla="*/ 68 h 411"/>
                                    <a:gd name="T54" fmla="*/ 149 w 171"/>
                                    <a:gd name="T55" fmla="*/ 53 h 411"/>
                                    <a:gd name="T56" fmla="*/ 147 w 171"/>
                                    <a:gd name="T57" fmla="*/ 41 h 411"/>
                                    <a:gd name="T58" fmla="*/ 137 w 171"/>
                                    <a:gd name="T59" fmla="*/ 26 h 411"/>
                                    <a:gd name="T60" fmla="*/ 130 w 171"/>
                                    <a:gd name="T61" fmla="*/ 10 h 411"/>
                                    <a:gd name="T62" fmla="*/ 130 w 171"/>
                                    <a:gd name="T63" fmla="*/ 4 h 411"/>
                                    <a:gd name="T64" fmla="*/ 137 w 171"/>
                                    <a:gd name="T65" fmla="*/ 13 h 411"/>
                                    <a:gd name="T66" fmla="*/ 143 w 171"/>
                                    <a:gd name="T67" fmla="*/ 29 h 411"/>
                                    <a:gd name="T68" fmla="*/ 149 w 171"/>
                                    <a:gd name="T69" fmla="*/ 44 h 411"/>
                                    <a:gd name="T70" fmla="*/ 155 w 171"/>
                                    <a:gd name="T71" fmla="*/ 56 h 411"/>
                                    <a:gd name="T72" fmla="*/ 159 w 171"/>
                                    <a:gd name="T73" fmla="*/ 72 h 411"/>
                                    <a:gd name="T74" fmla="*/ 162 w 171"/>
                                    <a:gd name="T75" fmla="*/ 87 h 411"/>
                                    <a:gd name="T76" fmla="*/ 165 w 171"/>
                                    <a:gd name="T77" fmla="*/ 101 h 411"/>
                                    <a:gd name="T78" fmla="*/ 169 w 171"/>
                                    <a:gd name="T79" fmla="*/ 114 h 411"/>
                                    <a:gd name="T80" fmla="*/ 171 w 171"/>
                                    <a:gd name="T81" fmla="*/ 136 h 411"/>
                                    <a:gd name="T82" fmla="*/ 171 w 171"/>
                                    <a:gd name="T83" fmla="*/ 154 h 411"/>
                                    <a:gd name="T84" fmla="*/ 171 w 171"/>
                                    <a:gd name="T85" fmla="*/ 179 h 411"/>
                                    <a:gd name="T86" fmla="*/ 171 w 171"/>
                                    <a:gd name="T87" fmla="*/ 195 h 411"/>
                                    <a:gd name="T88" fmla="*/ 169 w 171"/>
                                    <a:gd name="T89" fmla="*/ 210 h 411"/>
                                    <a:gd name="T90" fmla="*/ 165 w 171"/>
                                    <a:gd name="T91" fmla="*/ 223 h 411"/>
                                    <a:gd name="T92" fmla="*/ 162 w 171"/>
                                    <a:gd name="T93" fmla="*/ 238 h 411"/>
                                    <a:gd name="T94" fmla="*/ 159 w 171"/>
                                    <a:gd name="T95" fmla="*/ 250 h 411"/>
                                    <a:gd name="T96" fmla="*/ 152 w 171"/>
                                    <a:gd name="T97" fmla="*/ 263 h 411"/>
                                    <a:gd name="T98" fmla="*/ 147 w 171"/>
                                    <a:gd name="T99" fmla="*/ 278 h 411"/>
                                    <a:gd name="T100" fmla="*/ 140 w 171"/>
                                    <a:gd name="T101" fmla="*/ 291 h 411"/>
                                    <a:gd name="T102" fmla="*/ 134 w 171"/>
                                    <a:gd name="T103" fmla="*/ 303 h 411"/>
                                    <a:gd name="T104" fmla="*/ 124 w 171"/>
                                    <a:gd name="T105" fmla="*/ 315 h 411"/>
                                    <a:gd name="T106" fmla="*/ 115 w 171"/>
                                    <a:gd name="T107" fmla="*/ 325 h 411"/>
                                    <a:gd name="T108" fmla="*/ 109 w 171"/>
                                    <a:gd name="T109" fmla="*/ 337 h 411"/>
                                    <a:gd name="T110" fmla="*/ 100 w 171"/>
                                    <a:gd name="T111" fmla="*/ 346 h 411"/>
                                    <a:gd name="T112" fmla="*/ 75 w 171"/>
                                    <a:gd name="T113" fmla="*/ 371 h 411"/>
                                    <a:gd name="T114" fmla="*/ 62 w 171"/>
                                    <a:gd name="T115" fmla="*/ 378 h 411"/>
                                    <a:gd name="T116" fmla="*/ 50 w 171"/>
                                    <a:gd name="T117" fmla="*/ 385 h 411"/>
                                    <a:gd name="T118" fmla="*/ 36 w 171"/>
                                    <a:gd name="T119" fmla="*/ 395 h 411"/>
                                    <a:gd name="T120" fmla="*/ 24 w 171"/>
                                    <a:gd name="T121" fmla="*/ 401 h 411"/>
                                    <a:gd name="T122" fmla="*/ 12 w 171"/>
                                    <a:gd name="T123" fmla="*/ 407 h 411"/>
                                    <a:gd name="T124" fmla="*/ 0 w 171"/>
                                    <a:gd name="T125" fmla="*/ 407 h 4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1" h="411">
                                      <a:moveTo>
                                        <a:pt x="0" y="407"/>
                                      </a:moveTo>
                                      <a:lnTo>
                                        <a:pt x="0" y="407"/>
                                      </a:lnTo>
                                      <a:lnTo>
                                        <a:pt x="7" y="407"/>
                                      </a:lnTo>
                                      <a:lnTo>
                                        <a:pt x="9" y="404"/>
                                      </a:lnTo>
                                      <a:lnTo>
                                        <a:pt x="16" y="401"/>
                                      </a:lnTo>
                                      <a:lnTo>
                                        <a:pt x="19" y="401"/>
                                      </a:lnTo>
                                      <a:lnTo>
                                        <a:pt x="24" y="398"/>
                                      </a:lnTo>
                                      <a:lnTo>
                                        <a:pt x="28" y="395"/>
                                      </a:lnTo>
                                      <a:lnTo>
                                        <a:pt x="30" y="395"/>
                                      </a:lnTo>
                                      <a:lnTo>
                                        <a:pt x="36" y="392"/>
                                      </a:lnTo>
                                      <a:lnTo>
                                        <a:pt x="40" y="389"/>
                                      </a:lnTo>
                                      <a:lnTo>
                                        <a:pt x="43" y="385"/>
                                      </a:lnTo>
                                      <a:lnTo>
                                        <a:pt x="50" y="383"/>
                                      </a:lnTo>
                                      <a:lnTo>
                                        <a:pt x="53" y="383"/>
                                      </a:lnTo>
                                      <a:lnTo>
                                        <a:pt x="55" y="381"/>
                                      </a:lnTo>
                                      <a:lnTo>
                                        <a:pt x="58" y="378"/>
                                      </a:lnTo>
                                      <a:lnTo>
                                        <a:pt x="65" y="374"/>
                                      </a:lnTo>
                                      <a:lnTo>
                                        <a:pt x="68" y="371"/>
                                      </a:lnTo>
                                      <a:lnTo>
                                        <a:pt x="71" y="368"/>
                                      </a:lnTo>
                                      <a:lnTo>
                                        <a:pt x="75" y="365"/>
                                      </a:lnTo>
                                      <a:lnTo>
                                        <a:pt x="80" y="359"/>
                                      </a:lnTo>
                                      <a:lnTo>
                                        <a:pt x="87" y="356"/>
                                      </a:lnTo>
                                      <a:lnTo>
                                        <a:pt x="90" y="353"/>
                                      </a:lnTo>
                                      <a:lnTo>
                                        <a:pt x="93" y="349"/>
                                      </a:lnTo>
                                      <a:lnTo>
                                        <a:pt x="100" y="344"/>
                                      </a:lnTo>
                                      <a:lnTo>
                                        <a:pt x="102" y="337"/>
                                      </a:lnTo>
                                      <a:lnTo>
                                        <a:pt x="105" y="334"/>
                                      </a:lnTo>
                                      <a:lnTo>
                                        <a:pt x="109" y="331"/>
                                      </a:lnTo>
                                      <a:lnTo>
                                        <a:pt x="112" y="328"/>
                                      </a:lnTo>
                                      <a:lnTo>
                                        <a:pt x="115" y="325"/>
                                      </a:lnTo>
                                      <a:lnTo>
                                        <a:pt x="115" y="322"/>
                                      </a:lnTo>
                                      <a:lnTo>
                                        <a:pt x="122" y="315"/>
                                      </a:lnTo>
                                      <a:lnTo>
                                        <a:pt x="122" y="312"/>
                                      </a:lnTo>
                                      <a:lnTo>
                                        <a:pt x="124" y="310"/>
                                      </a:lnTo>
                                      <a:lnTo>
                                        <a:pt x="127" y="306"/>
                                      </a:lnTo>
                                      <a:lnTo>
                                        <a:pt x="130" y="300"/>
                                      </a:lnTo>
                                      <a:lnTo>
                                        <a:pt x="134" y="297"/>
                                      </a:lnTo>
                                      <a:lnTo>
                                        <a:pt x="134" y="294"/>
                                      </a:lnTo>
                                      <a:lnTo>
                                        <a:pt x="137" y="288"/>
                                      </a:lnTo>
                                      <a:lnTo>
                                        <a:pt x="140" y="284"/>
                                      </a:lnTo>
                                      <a:lnTo>
                                        <a:pt x="143" y="281"/>
                                      </a:lnTo>
                                      <a:lnTo>
                                        <a:pt x="143" y="276"/>
                                      </a:lnTo>
                                      <a:lnTo>
                                        <a:pt x="147" y="272"/>
                                      </a:lnTo>
                                      <a:lnTo>
                                        <a:pt x="147" y="269"/>
                                      </a:lnTo>
                                      <a:lnTo>
                                        <a:pt x="149" y="263"/>
                                      </a:lnTo>
                                      <a:lnTo>
                                        <a:pt x="152" y="259"/>
                                      </a:lnTo>
                                      <a:lnTo>
                                        <a:pt x="152" y="254"/>
                                      </a:lnTo>
                                      <a:lnTo>
                                        <a:pt x="152" y="250"/>
                                      </a:lnTo>
                                      <a:lnTo>
                                        <a:pt x="155" y="244"/>
                                      </a:lnTo>
                                      <a:lnTo>
                                        <a:pt x="159" y="242"/>
                                      </a:lnTo>
                                      <a:lnTo>
                                        <a:pt x="159" y="238"/>
                                      </a:lnTo>
                                      <a:lnTo>
                                        <a:pt x="159" y="232"/>
                                      </a:lnTo>
                                      <a:lnTo>
                                        <a:pt x="162" y="229"/>
                                      </a:lnTo>
                                      <a:lnTo>
                                        <a:pt x="162" y="223"/>
                                      </a:lnTo>
                                      <a:lnTo>
                                        <a:pt x="162" y="216"/>
                                      </a:lnTo>
                                      <a:lnTo>
                                        <a:pt x="165" y="213"/>
                                      </a:lnTo>
                                      <a:lnTo>
                                        <a:pt x="165" y="210"/>
                                      </a:lnTo>
                                      <a:lnTo>
                                        <a:pt x="165" y="204"/>
                                      </a:lnTo>
                                      <a:lnTo>
                                        <a:pt x="165" y="198"/>
                                      </a:lnTo>
                                      <a:lnTo>
                                        <a:pt x="165" y="195"/>
                                      </a:lnTo>
                                      <a:lnTo>
                                        <a:pt x="169" y="189"/>
                                      </a:lnTo>
                                      <a:lnTo>
                                        <a:pt x="169" y="186"/>
                                      </a:lnTo>
                                      <a:lnTo>
                                        <a:pt x="169" y="170"/>
                                      </a:lnTo>
                                      <a:lnTo>
                                        <a:pt x="169" y="167"/>
                                      </a:lnTo>
                                      <a:lnTo>
                                        <a:pt x="169" y="152"/>
                                      </a:lnTo>
                                      <a:lnTo>
                                        <a:pt x="169" y="145"/>
                                      </a:lnTo>
                                      <a:lnTo>
                                        <a:pt x="169" y="136"/>
                                      </a:lnTo>
                                      <a:lnTo>
                                        <a:pt x="169" y="130"/>
                                      </a:lnTo>
                                      <a:lnTo>
                                        <a:pt x="169" y="126"/>
                                      </a:lnTo>
                                      <a:lnTo>
                                        <a:pt x="165" y="120"/>
                                      </a:lnTo>
                                      <a:lnTo>
                                        <a:pt x="165" y="118"/>
                                      </a:lnTo>
                                      <a:lnTo>
                                        <a:pt x="165" y="111"/>
                                      </a:lnTo>
                                      <a:lnTo>
                                        <a:pt x="165" y="108"/>
                                      </a:lnTo>
                                      <a:lnTo>
                                        <a:pt x="162" y="101"/>
                                      </a:lnTo>
                                      <a:lnTo>
                                        <a:pt x="162" y="96"/>
                                      </a:lnTo>
                                      <a:lnTo>
                                        <a:pt x="162" y="94"/>
                                      </a:lnTo>
                                      <a:lnTo>
                                        <a:pt x="159" y="87"/>
                                      </a:lnTo>
                                      <a:lnTo>
                                        <a:pt x="159" y="85"/>
                                      </a:lnTo>
                                      <a:lnTo>
                                        <a:pt x="159" y="78"/>
                                      </a:lnTo>
                                      <a:lnTo>
                                        <a:pt x="155" y="72"/>
                                      </a:lnTo>
                                      <a:lnTo>
                                        <a:pt x="155" y="68"/>
                                      </a:lnTo>
                                      <a:lnTo>
                                        <a:pt x="152" y="63"/>
                                      </a:lnTo>
                                      <a:lnTo>
                                        <a:pt x="152" y="60"/>
                                      </a:lnTo>
                                      <a:lnTo>
                                        <a:pt x="149" y="53"/>
                                      </a:lnTo>
                                      <a:lnTo>
                                        <a:pt x="149" y="51"/>
                                      </a:lnTo>
                                      <a:lnTo>
                                        <a:pt x="147" y="44"/>
                                      </a:lnTo>
                                      <a:lnTo>
                                        <a:pt x="147" y="41"/>
                                      </a:lnTo>
                                      <a:lnTo>
                                        <a:pt x="143" y="34"/>
                                      </a:lnTo>
                                      <a:lnTo>
                                        <a:pt x="140" y="32"/>
                                      </a:lnTo>
                                      <a:lnTo>
                                        <a:pt x="137" y="26"/>
                                      </a:lnTo>
                                      <a:lnTo>
                                        <a:pt x="137" y="19"/>
                                      </a:lnTo>
                                      <a:lnTo>
                                        <a:pt x="134" y="16"/>
                                      </a:lnTo>
                                      <a:lnTo>
                                        <a:pt x="130" y="10"/>
                                      </a:lnTo>
                                      <a:lnTo>
                                        <a:pt x="127" y="7"/>
                                      </a:lnTo>
                                      <a:lnTo>
                                        <a:pt x="127" y="0"/>
                                      </a:lnTo>
                                      <a:lnTo>
                                        <a:pt x="130" y="4"/>
                                      </a:lnTo>
                                      <a:lnTo>
                                        <a:pt x="130" y="7"/>
                                      </a:lnTo>
                                      <a:lnTo>
                                        <a:pt x="134" y="10"/>
                                      </a:lnTo>
                                      <a:lnTo>
                                        <a:pt x="137" y="13"/>
                                      </a:lnTo>
                                      <a:lnTo>
                                        <a:pt x="140" y="19"/>
                                      </a:lnTo>
                                      <a:lnTo>
                                        <a:pt x="140" y="26"/>
                                      </a:lnTo>
                                      <a:lnTo>
                                        <a:pt x="143" y="29"/>
                                      </a:lnTo>
                                      <a:lnTo>
                                        <a:pt x="147" y="32"/>
                                      </a:lnTo>
                                      <a:lnTo>
                                        <a:pt x="147" y="38"/>
                                      </a:lnTo>
                                      <a:lnTo>
                                        <a:pt x="149" y="44"/>
                                      </a:lnTo>
                                      <a:lnTo>
                                        <a:pt x="152" y="47"/>
                                      </a:lnTo>
                                      <a:lnTo>
                                        <a:pt x="152" y="53"/>
                                      </a:lnTo>
                                      <a:lnTo>
                                        <a:pt x="155" y="56"/>
                                      </a:lnTo>
                                      <a:lnTo>
                                        <a:pt x="155" y="63"/>
                                      </a:lnTo>
                                      <a:lnTo>
                                        <a:pt x="159" y="66"/>
                                      </a:lnTo>
                                      <a:lnTo>
                                        <a:pt x="159" y="72"/>
                                      </a:lnTo>
                                      <a:lnTo>
                                        <a:pt x="162" y="78"/>
                                      </a:lnTo>
                                      <a:lnTo>
                                        <a:pt x="162" y="81"/>
                                      </a:lnTo>
                                      <a:lnTo>
                                        <a:pt x="162" y="87"/>
                                      </a:lnTo>
                                      <a:lnTo>
                                        <a:pt x="165" y="90"/>
                                      </a:lnTo>
                                      <a:lnTo>
                                        <a:pt x="165" y="96"/>
                                      </a:lnTo>
                                      <a:lnTo>
                                        <a:pt x="165" y="101"/>
                                      </a:lnTo>
                                      <a:lnTo>
                                        <a:pt x="169" y="105"/>
                                      </a:lnTo>
                                      <a:lnTo>
                                        <a:pt x="169" y="111"/>
                                      </a:lnTo>
                                      <a:lnTo>
                                        <a:pt x="169" y="114"/>
                                      </a:lnTo>
                                      <a:lnTo>
                                        <a:pt x="171" y="120"/>
                                      </a:lnTo>
                                      <a:lnTo>
                                        <a:pt x="171" y="126"/>
                                      </a:lnTo>
                                      <a:lnTo>
                                        <a:pt x="171" y="136"/>
                                      </a:lnTo>
                                      <a:lnTo>
                                        <a:pt x="171" y="139"/>
                                      </a:lnTo>
                                      <a:lnTo>
                                        <a:pt x="171" y="152"/>
                                      </a:lnTo>
                                      <a:lnTo>
                                        <a:pt x="171" y="154"/>
                                      </a:lnTo>
                                      <a:lnTo>
                                        <a:pt x="171" y="167"/>
                                      </a:lnTo>
                                      <a:lnTo>
                                        <a:pt x="171" y="170"/>
                                      </a:lnTo>
                                      <a:lnTo>
                                        <a:pt x="171" y="179"/>
                                      </a:lnTo>
                                      <a:lnTo>
                                        <a:pt x="171" y="186"/>
                                      </a:lnTo>
                                      <a:lnTo>
                                        <a:pt x="171" y="189"/>
                                      </a:lnTo>
                                      <a:lnTo>
                                        <a:pt x="171" y="195"/>
                                      </a:lnTo>
                                      <a:lnTo>
                                        <a:pt x="169" y="198"/>
                                      </a:lnTo>
                                      <a:lnTo>
                                        <a:pt x="169" y="204"/>
                                      </a:lnTo>
                                      <a:lnTo>
                                        <a:pt x="169" y="210"/>
                                      </a:lnTo>
                                      <a:lnTo>
                                        <a:pt x="165" y="213"/>
                                      </a:lnTo>
                                      <a:lnTo>
                                        <a:pt x="165" y="220"/>
                                      </a:lnTo>
                                      <a:lnTo>
                                        <a:pt x="165" y="223"/>
                                      </a:lnTo>
                                      <a:lnTo>
                                        <a:pt x="165" y="229"/>
                                      </a:lnTo>
                                      <a:lnTo>
                                        <a:pt x="162" y="232"/>
                                      </a:lnTo>
                                      <a:lnTo>
                                        <a:pt x="162" y="238"/>
                                      </a:lnTo>
                                      <a:lnTo>
                                        <a:pt x="159" y="242"/>
                                      </a:lnTo>
                                      <a:lnTo>
                                        <a:pt x="159" y="247"/>
                                      </a:lnTo>
                                      <a:lnTo>
                                        <a:pt x="159" y="250"/>
                                      </a:lnTo>
                                      <a:lnTo>
                                        <a:pt x="155" y="257"/>
                                      </a:lnTo>
                                      <a:lnTo>
                                        <a:pt x="152" y="259"/>
                                      </a:lnTo>
                                      <a:lnTo>
                                        <a:pt x="152" y="263"/>
                                      </a:lnTo>
                                      <a:lnTo>
                                        <a:pt x="149" y="269"/>
                                      </a:lnTo>
                                      <a:lnTo>
                                        <a:pt x="149" y="272"/>
                                      </a:lnTo>
                                      <a:lnTo>
                                        <a:pt x="147" y="278"/>
                                      </a:lnTo>
                                      <a:lnTo>
                                        <a:pt x="147" y="281"/>
                                      </a:lnTo>
                                      <a:lnTo>
                                        <a:pt x="143" y="284"/>
                                      </a:lnTo>
                                      <a:lnTo>
                                        <a:pt x="140" y="291"/>
                                      </a:lnTo>
                                      <a:lnTo>
                                        <a:pt x="137" y="294"/>
                                      </a:lnTo>
                                      <a:lnTo>
                                        <a:pt x="137" y="297"/>
                                      </a:lnTo>
                                      <a:lnTo>
                                        <a:pt x="134" y="303"/>
                                      </a:lnTo>
                                      <a:lnTo>
                                        <a:pt x="130" y="306"/>
                                      </a:lnTo>
                                      <a:lnTo>
                                        <a:pt x="127" y="310"/>
                                      </a:lnTo>
                                      <a:lnTo>
                                        <a:pt x="124" y="315"/>
                                      </a:lnTo>
                                      <a:lnTo>
                                        <a:pt x="122" y="319"/>
                                      </a:lnTo>
                                      <a:lnTo>
                                        <a:pt x="122" y="322"/>
                                      </a:lnTo>
                                      <a:lnTo>
                                        <a:pt x="115" y="325"/>
                                      </a:lnTo>
                                      <a:lnTo>
                                        <a:pt x="115" y="331"/>
                                      </a:lnTo>
                                      <a:lnTo>
                                        <a:pt x="112" y="334"/>
                                      </a:lnTo>
                                      <a:lnTo>
                                        <a:pt x="109" y="337"/>
                                      </a:lnTo>
                                      <a:lnTo>
                                        <a:pt x="105" y="340"/>
                                      </a:lnTo>
                                      <a:lnTo>
                                        <a:pt x="102" y="344"/>
                                      </a:lnTo>
                                      <a:lnTo>
                                        <a:pt x="100" y="346"/>
                                      </a:lnTo>
                                      <a:lnTo>
                                        <a:pt x="83" y="362"/>
                                      </a:lnTo>
                                      <a:lnTo>
                                        <a:pt x="80" y="365"/>
                                      </a:lnTo>
                                      <a:lnTo>
                                        <a:pt x="75" y="371"/>
                                      </a:lnTo>
                                      <a:lnTo>
                                        <a:pt x="71" y="374"/>
                                      </a:lnTo>
                                      <a:lnTo>
                                        <a:pt x="65" y="378"/>
                                      </a:lnTo>
                                      <a:lnTo>
                                        <a:pt x="62" y="378"/>
                                      </a:lnTo>
                                      <a:lnTo>
                                        <a:pt x="58" y="381"/>
                                      </a:lnTo>
                                      <a:lnTo>
                                        <a:pt x="55" y="383"/>
                                      </a:lnTo>
                                      <a:lnTo>
                                        <a:pt x="50" y="385"/>
                                      </a:lnTo>
                                      <a:lnTo>
                                        <a:pt x="46" y="389"/>
                                      </a:lnTo>
                                      <a:lnTo>
                                        <a:pt x="43" y="392"/>
                                      </a:lnTo>
                                      <a:lnTo>
                                        <a:pt x="36" y="395"/>
                                      </a:lnTo>
                                      <a:lnTo>
                                        <a:pt x="33" y="395"/>
                                      </a:lnTo>
                                      <a:lnTo>
                                        <a:pt x="28" y="398"/>
                                      </a:lnTo>
                                      <a:lnTo>
                                        <a:pt x="24" y="401"/>
                                      </a:lnTo>
                                      <a:lnTo>
                                        <a:pt x="21" y="404"/>
                                      </a:lnTo>
                                      <a:lnTo>
                                        <a:pt x="19" y="404"/>
                                      </a:lnTo>
                                      <a:lnTo>
                                        <a:pt x="12" y="407"/>
                                      </a:lnTo>
                                      <a:lnTo>
                                        <a:pt x="9" y="407"/>
                                      </a:lnTo>
                                      <a:lnTo>
                                        <a:pt x="7" y="411"/>
                                      </a:lnTo>
                                      <a:lnTo>
                                        <a:pt x="0" y="4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254" y="67"/>
                                  <a:ext cx="126" cy="101"/>
                                </a:xfrm>
                                <a:custGeom>
                                  <a:avLst/>
                                  <a:gdLst>
                                    <a:gd name="T0" fmla="*/ 79 w 126"/>
                                    <a:gd name="T1" fmla="*/ 13 h 101"/>
                                    <a:gd name="T2" fmla="*/ 69 w 126"/>
                                    <a:gd name="T3" fmla="*/ 10 h 101"/>
                                    <a:gd name="T4" fmla="*/ 60 w 126"/>
                                    <a:gd name="T5" fmla="*/ 7 h 101"/>
                                    <a:gd name="T6" fmla="*/ 47 w 126"/>
                                    <a:gd name="T7" fmla="*/ 3 h 101"/>
                                    <a:gd name="T8" fmla="*/ 26 w 126"/>
                                    <a:gd name="T9" fmla="*/ 3 h 101"/>
                                    <a:gd name="T10" fmla="*/ 17 w 126"/>
                                    <a:gd name="T11" fmla="*/ 7 h 101"/>
                                    <a:gd name="T12" fmla="*/ 7 w 126"/>
                                    <a:gd name="T13" fmla="*/ 13 h 101"/>
                                    <a:gd name="T14" fmla="*/ 4 w 126"/>
                                    <a:gd name="T15" fmla="*/ 19 h 101"/>
                                    <a:gd name="T16" fmla="*/ 4 w 126"/>
                                    <a:gd name="T17" fmla="*/ 41 h 101"/>
                                    <a:gd name="T18" fmla="*/ 7 w 126"/>
                                    <a:gd name="T19" fmla="*/ 49 h 101"/>
                                    <a:gd name="T20" fmla="*/ 10 w 126"/>
                                    <a:gd name="T21" fmla="*/ 53 h 101"/>
                                    <a:gd name="T22" fmla="*/ 14 w 126"/>
                                    <a:gd name="T23" fmla="*/ 59 h 101"/>
                                    <a:gd name="T24" fmla="*/ 19 w 126"/>
                                    <a:gd name="T25" fmla="*/ 68 h 101"/>
                                    <a:gd name="T26" fmla="*/ 29 w 126"/>
                                    <a:gd name="T27" fmla="*/ 77 h 101"/>
                                    <a:gd name="T28" fmla="*/ 39 w 126"/>
                                    <a:gd name="T29" fmla="*/ 82 h 101"/>
                                    <a:gd name="T30" fmla="*/ 44 w 126"/>
                                    <a:gd name="T31" fmla="*/ 86 h 101"/>
                                    <a:gd name="T32" fmla="*/ 51 w 126"/>
                                    <a:gd name="T33" fmla="*/ 92 h 101"/>
                                    <a:gd name="T34" fmla="*/ 60 w 126"/>
                                    <a:gd name="T35" fmla="*/ 95 h 101"/>
                                    <a:gd name="T36" fmla="*/ 69 w 126"/>
                                    <a:gd name="T37" fmla="*/ 99 h 101"/>
                                    <a:gd name="T38" fmla="*/ 86 w 126"/>
                                    <a:gd name="T39" fmla="*/ 101 h 101"/>
                                    <a:gd name="T40" fmla="*/ 104 w 126"/>
                                    <a:gd name="T41" fmla="*/ 99 h 101"/>
                                    <a:gd name="T42" fmla="*/ 111 w 126"/>
                                    <a:gd name="T43" fmla="*/ 99 h 101"/>
                                    <a:gd name="T44" fmla="*/ 116 w 126"/>
                                    <a:gd name="T45" fmla="*/ 92 h 101"/>
                                    <a:gd name="T46" fmla="*/ 119 w 126"/>
                                    <a:gd name="T47" fmla="*/ 89 h 101"/>
                                    <a:gd name="T48" fmla="*/ 126 w 126"/>
                                    <a:gd name="T49" fmla="*/ 80 h 101"/>
                                    <a:gd name="T50" fmla="*/ 123 w 126"/>
                                    <a:gd name="T51" fmla="*/ 62 h 101"/>
                                    <a:gd name="T52" fmla="*/ 119 w 126"/>
                                    <a:gd name="T53" fmla="*/ 56 h 101"/>
                                    <a:gd name="T54" fmla="*/ 116 w 126"/>
                                    <a:gd name="T55" fmla="*/ 49 h 101"/>
                                    <a:gd name="T56" fmla="*/ 111 w 126"/>
                                    <a:gd name="T57" fmla="*/ 41 h 101"/>
                                    <a:gd name="T58" fmla="*/ 98 w 126"/>
                                    <a:gd name="T59" fmla="*/ 28 h 101"/>
                                    <a:gd name="T60" fmla="*/ 86 w 126"/>
                                    <a:gd name="T61" fmla="*/ 19 h 101"/>
                                    <a:gd name="T62" fmla="*/ 79 w 126"/>
                                    <a:gd name="T63" fmla="*/ 19 h 101"/>
                                    <a:gd name="T64" fmla="*/ 69 w 126"/>
                                    <a:gd name="T65" fmla="*/ 13 h 101"/>
                                    <a:gd name="T66" fmla="*/ 64 w 126"/>
                                    <a:gd name="T67" fmla="*/ 10 h 101"/>
                                    <a:gd name="T68" fmla="*/ 54 w 126"/>
                                    <a:gd name="T69" fmla="*/ 7 h 101"/>
                                    <a:gd name="T70" fmla="*/ 32 w 126"/>
                                    <a:gd name="T71" fmla="*/ 3 h 101"/>
                                    <a:gd name="T72" fmla="*/ 19 w 126"/>
                                    <a:gd name="T73" fmla="*/ 10 h 101"/>
                                    <a:gd name="T74" fmla="*/ 17 w 126"/>
                                    <a:gd name="T75" fmla="*/ 10 h 101"/>
                                    <a:gd name="T76" fmla="*/ 10 w 126"/>
                                    <a:gd name="T77" fmla="*/ 15 h 101"/>
                                    <a:gd name="T78" fmla="*/ 7 w 126"/>
                                    <a:gd name="T79" fmla="*/ 22 h 101"/>
                                    <a:gd name="T80" fmla="*/ 7 w 126"/>
                                    <a:gd name="T81" fmla="*/ 44 h 101"/>
                                    <a:gd name="T82" fmla="*/ 10 w 126"/>
                                    <a:gd name="T83" fmla="*/ 53 h 101"/>
                                    <a:gd name="T84" fmla="*/ 17 w 126"/>
                                    <a:gd name="T85" fmla="*/ 59 h 101"/>
                                    <a:gd name="T86" fmla="*/ 22 w 126"/>
                                    <a:gd name="T87" fmla="*/ 66 h 101"/>
                                    <a:gd name="T88" fmla="*/ 29 w 126"/>
                                    <a:gd name="T89" fmla="*/ 75 h 101"/>
                                    <a:gd name="T90" fmla="*/ 39 w 126"/>
                                    <a:gd name="T91" fmla="*/ 80 h 101"/>
                                    <a:gd name="T92" fmla="*/ 47 w 126"/>
                                    <a:gd name="T93" fmla="*/ 86 h 101"/>
                                    <a:gd name="T94" fmla="*/ 54 w 126"/>
                                    <a:gd name="T95" fmla="*/ 89 h 101"/>
                                    <a:gd name="T96" fmla="*/ 64 w 126"/>
                                    <a:gd name="T97" fmla="*/ 92 h 101"/>
                                    <a:gd name="T98" fmla="*/ 69 w 126"/>
                                    <a:gd name="T99" fmla="*/ 95 h 101"/>
                                    <a:gd name="T100" fmla="*/ 88 w 126"/>
                                    <a:gd name="T101" fmla="*/ 99 h 101"/>
                                    <a:gd name="T102" fmla="*/ 107 w 126"/>
                                    <a:gd name="T103" fmla="*/ 95 h 101"/>
                                    <a:gd name="T104" fmla="*/ 111 w 126"/>
                                    <a:gd name="T105" fmla="*/ 92 h 101"/>
                                    <a:gd name="T106" fmla="*/ 116 w 126"/>
                                    <a:gd name="T107" fmla="*/ 86 h 101"/>
                                    <a:gd name="T108" fmla="*/ 123 w 126"/>
                                    <a:gd name="T109" fmla="*/ 75 h 101"/>
                                    <a:gd name="T110" fmla="*/ 119 w 126"/>
                                    <a:gd name="T111" fmla="*/ 62 h 101"/>
                                    <a:gd name="T112" fmla="*/ 116 w 126"/>
                                    <a:gd name="T113" fmla="*/ 56 h 101"/>
                                    <a:gd name="T114" fmla="*/ 113 w 126"/>
                                    <a:gd name="T115" fmla="*/ 49 h 101"/>
                                    <a:gd name="T116" fmla="*/ 107 w 126"/>
                                    <a:gd name="T117" fmla="*/ 41 h 101"/>
                                    <a:gd name="T118" fmla="*/ 104 w 126"/>
                                    <a:gd name="T119" fmla="*/ 37 h 101"/>
                                    <a:gd name="T120" fmla="*/ 94 w 126"/>
                                    <a:gd name="T121" fmla="*/ 28 h 101"/>
                                    <a:gd name="T122" fmla="*/ 86 w 126"/>
                                    <a:gd name="T123" fmla="*/ 22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26" h="101">
                                      <a:moveTo>
                                        <a:pt x="86" y="19"/>
                                      </a:moveTo>
                                      <a:lnTo>
                                        <a:pt x="82" y="15"/>
                                      </a:lnTo>
                                      <a:lnTo>
                                        <a:pt x="79" y="15"/>
                                      </a:lnTo>
                                      <a:lnTo>
                                        <a:pt x="79" y="13"/>
                                      </a:lnTo>
                                      <a:lnTo>
                                        <a:pt x="76" y="13"/>
                                      </a:lnTo>
                                      <a:lnTo>
                                        <a:pt x="72" y="13"/>
                                      </a:lnTo>
                                      <a:lnTo>
                                        <a:pt x="72" y="10"/>
                                      </a:lnTo>
                                      <a:lnTo>
                                        <a:pt x="69" y="10"/>
                                      </a:lnTo>
                                      <a:lnTo>
                                        <a:pt x="66" y="10"/>
                                      </a:lnTo>
                                      <a:lnTo>
                                        <a:pt x="66" y="7"/>
                                      </a:lnTo>
                                      <a:lnTo>
                                        <a:pt x="64" y="7"/>
                                      </a:lnTo>
                                      <a:lnTo>
                                        <a:pt x="60" y="7"/>
                                      </a:lnTo>
                                      <a:lnTo>
                                        <a:pt x="60" y="3"/>
                                      </a:lnTo>
                                      <a:lnTo>
                                        <a:pt x="57" y="3"/>
                                      </a:lnTo>
                                      <a:lnTo>
                                        <a:pt x="54" y="3"/>
                                      </a:lnTo>
                                      <a:lnTo>
                                        <a:pt x="51" y="3"/>
                                      </a:lnTo>
                                      <a:lnTo>
                                        <a:pt x="47" y="3"/>
                                      </a:lnTo>
                                      <a:lnTo>
                                        <a:pt x="41" y="3"/>
                                      </a:lnTo>
                                      <a:lnTo>
                                        <a:pt x="41" y="0"/>
                                      </a:lnTo>
                                      <a:lnTo>
                                        <a:pt x="32" y="0"/>
                                      </a:lnTo>
                                      <a:lnTo>
                                        <a:pt x="32" y="3"/>
                                      </a:lnTo>
                                      <a:lnTo>
                                        <a:pt x="26" y="3"/>
                                      </a:lnTo>
                                      <a:lnTo>
                                        <a:pt x="22" y="3"/>
                                      </a:lnTo>
                                      <a:lnTo>
                                        <a:pt x="19" y="3"/>
                                      </a:lnTo>
                                      <a:lnTo>
                                        <a:pt x="19" y="7"/>
                                      </a:lnTo>
                                      <a:lnTo>
                                        <a:pt x="17" y="7"/>
                                      </a:lnTo>
                                      <a:lnTo>
                                        <a:pt x="14" y="7"/>
                                      </a:lnTo>
                                      <a:lnTo>
                                        <a:pt x="10" y="10"/>
                                      </a:lnTo>
                                      <a:lnTo>
                                        <a:pt x="10" y="13"/>
                                      </a:lnTo>
                                      <a:lnTo>
                                        <a:pt x="7" y="13"/>
                                      </a:lnTo>
                                      <a:lnTo>
                                        <a:pt x="4" y="15"/>
                                      </a:lnTo>
                                      <a:lnTo>
                                        <a:pt x="4" y="19"/>
                                      </a:lnTo>
                                      <a:lnTo>
                                        <a:pt x="4" y="22"/>
                                      </a:lnTo>
                                      <a:lnTo>
                                        <a:pt x="4" y="25"/>
                                      </a:lnTo>
                                      <a:lnTo>
                                        <a:pt x="0" y="25"/>
                                      </a:lnTo>
                                      <a:lnTo>
                                        <a:pt x="0" y="37"/>
                                      </a:lnTo>
                                      <a:lnTo>
                                        <a:pt x="4" y="37"/>
                                      </a:lnTo>
                                      <a:lnTo>
                                        <a:pt x="4" y="41"/>
                                      </a:lnTo>
                                      <a:lnTo>
                                        <a:pt x="4" y="44"/>
                                      </a:lnTo>
                                      <a:lnTo>
                                        <a:pt x="4" y="47"/>
                                      </a:lnTo>
                                      <a:lnTo>
                                        <a:pt x="7" y="49"/>
                                      </a:lnTo>
                                      <a:lnTo>
                                        <a:pt x="7" y="53"/>
                                      </a:lnTo>
                                      <a:lnTo>
                                        <a:pt x="10" y="53"/>
                                      </a:lnTo>
                                      <a:lnTo>
                                        <a:pt x="10" y="56"/>
                                      </a:lnTo>
                                      <a:lnTo>
                                        <a:pt x="10" y="59"/>
                                      </a:lnTo>
                                      <a:lnTo>
                                        <a:pt x="14" y="59"/>
                                      </a:lnTo>
                                      <a:lnTo>
                                        <a:pt x="14" y="62"/>
                                      </a:lnTo>
                                      <a:lnTo>
                                        <a:pt x="17" y="66"/>
                                      </a:lnTo>
                                      <a:lnTo>
                                        <a:pt x="19" y="68"/>
                                      </a:lnTo>
                                      <a:lnTo>
                                        <a:pt x="22" y="71"/>
                                      </a:lnTo>
                                      <a:lnTo>
                                        <a:pt x="26" y="71"/>
                                      </a:lnTo>
                                      <a:lnTo>
                                        <a:pt x="26" y="75"/>
                                      </a:lnTo>
                                      <a:lnTo>
                                        <a:pt x="26" y="77"/>
                                      </a:lnTo>
                                      <a:lnTo>
                                        <a:pt x="29" y="77"/>
                                      </a:lnTo>
                                      <a:lnTo>
                                        <a:pt x="32" y="80"/>
                                      </a:lnTo>
                                      <a:lnTo>
                                        <a:pt x="35" y="80"/>
                                      </a:lnTo>
                                      <a:lnTo>
                                        <a:pt x="35" y="82"/>
                                      </a:lnTo>
                                      <a:lnTo>
                                        <a:pt x="39" y="82"/>
                                      </a:lnTo>
                                      <a:lnTo>
                                        <a:pt x="41" y="86"/>
                                      </a:lnTo>
                                      <a:lnTo>
                                        <a:pt x="44" y="86"/>
                                      </a:lnTo>
                                      <a:lnTo>
                                        <a:pt x="44" y="89"/>
                                      </a:lnTo>
                                      <a:lnTo>
                                        <a:pt x="47" y="89"/>
                                      </a:lnTo>
                                      <a:lnTo>
                                        <a:pt x="51" y="92"/>
                                      </a:lnTo>
                                      <a:lnTo>
                                        <a:pt x="54" y="92"/>
                                      </a:lnTo>
                                      <a:lnTo>
                                        <a:pt x="57" y="92"/>
                                      </a:lnTo>
                                      <a:lnTo>
                                        <a:pt x="57" y="95"/>
                                      </a:lnTo>
                                      <a:lnTo>
                                        <a:pt x="60" y="95"/>
                                      </a:lnTo>
                                      <a:lnTo>
                                        <a:pt x="64" y="95"/>
                                      </a:lnTo>
                                      <a:lnTo>
                                        <a:pt x="64" y="99"/>
                                      </a:lnTo>
                                      <a:lnTo>
                                        <a:pt x="66" y="99"/>
                                      </a:lnTo>
                                      <a:lnTo>
                                        <a:pt x="69" y="99"/>
                                      </a:lnTo>
                                      <a:lnTo>
                                        <a:pt x="76" y="99"/>
                                      </a:lnTo>
                                      <a:lnTo>
                                        <a:pt x="76" y="101"/>
                                      </a:lnTo>
                                      <a:lnTo>
                                        <a:pt x="79" y="101"/>
                                      </a:lnTo>
                                      <a:lnTo>
                                        <a:pt x="86" y="101"/>
                                      </a:lnTo>
                                      <a:lnTo>
                                        <a:pt x="94" y="101"/>
                                      </a:lnTo>
                                      <a:lnTo>
                                        <a:pt x="101" y="101"/>
                                      </a:lnTo>
                                      <a:lnTo>
                                        <a:pt x="104" y="101"/>
                                      </a:lnTo>
                                      <a:lnTo>
                                        <a:pt x="104" y="99"/>
                                      </a:lnTo>
                                      <a:lnTo>
                                        <a:pt x="107" y="99"/>
                                      </a:lnTo>
                                      <a:lnTo>
                                        <a:pt x="111" y="99"/>
                                      </a:lnTo>
                                      <a:lnTo>
                                        <a:pt x="113" y="95"/>
                                      </a:lnTo>
                                      <a:lnTo>
                                        <a:pt x="116" y="95"/>
                                      </a:lnTo>
                                      <a:lnTo>
                                        <a:pt x="116" y="92"/>
                                      </a:lnTo>
                                      <a:lnTo>
                                        <a:pt x="119" y="89"/>
                                      </a:lnTo>
                                      <a:lnTo>
                                        <a:pt x="123" y="86"/>
                                      </a:lnTo>
                                      <a:lnTo>
                                        <a:pt x="123" y="82"/>
                                      </a:lnTo>
                                      <a:lnTo>
                                        <a:pt x="126" y="80"/>
                                      </a:lnTo>
                                      <a:lnTo>
                                        <a:pt x="126" y="77"/>
                                      </a:lnTo>
                                      <a:lnTo>
                                        <a:pt x="126" y="68"/>
                                      </a:lnTo>
                                      <a:lnTo>
                                        <a:pt x="126" y="66"/>
                                      </a:lnTo>
                                      <a:lnTo>
                                        <a:pt x="123" y="66"/>
                                      </a:lnTo>
                                      <a:lnTo>
                                        <a:pt x="123" y="62"/>
                                      </a:lnTo>
                                      <a:lnTo>
                                        <a:pt x="123" y="59"/>
                                      </a:lnTo>
                                      <a:lnTo>
                                        <a:pt x="119" y="59"/>
                                      </a:lnTo>
                                      <a:lnTo>
                                        <a:pt x="119" y="56"/>
                                      </a:lnTo>
                                      <a:lnTo>
                                        <a:pt x="119" y="53"/>
                                      </a:lnTo>
                                      <a:lnTo>
                                        <a:pt x="119" y="49"/>
                                      </a:lnTo>
                                      <a:lnTo>
                                        <a:pt x="116" y="49"/>
                                      </a:lnTo>
                                      <a:lnTo>
                                        <a:pt x="116" y="47"/>
                                      </a:lnTo>
                                      <a:lnTo>
                                        <a:pt x="113" y="44"/>
                                      </a:lnTo>
                                      <a:lnTo>
                                        <a:pt x="113" y="41"/>
                                      </a:lnTo>
                                      <a:lnTo>
                                        <a:pt x="111" y="41"/>
                                      </a:lnTo>
                                      <a:lnTo>
                                        <a:pt x="107" y="34"/>
                                      </a:lnTo>
                                      <a:lnTo>
                                        <a:pt x="104" y="32"/>
                                      </a:lnTo>
                                      <a:lnTo>
                                        <a:pt x="101" y="32"/>
                                      </a:lnTo>
                                      <a:lnTo>
                                        <a:pt x="98" y="28"/>
                                      </a:lnTo>
                                      <a:lnTo>
                                        <a:pt x="98" y="25"/>
                                      </a:lnTo>
                                      <a:lnTo>
                                        <a:pt x="94" y="22"/>
                                      </a:lnTo>
                                      <a:lnTo>
                                        <a:pt x="91" y="22"/>
                                      </a:lnTo>
                                      <a:lnTo>
                                        <a:pt x="88" y="19"/>
                                      </a:lnTo>
                                      <a:lnTo>
                                        <a:pt x="86" y="19"/>
                                      </a:lnTo>
                                      <a:lnTo>
                                        <a:pt x="82" y="19"/>
                                      </a:lnTo>
                                      <a:lnTo>
                                        <a:pt x="79" y="19"/>
                                      </a:lnTo>
                                      <a:lnTo>
                                        <a:pt x="76" y="15"/>
                                      </a:lnTo>
                                      <a:lnTo>
                                        <a:pt x="72" y="15"/>
                                      </a:lnTo>
                                      <a:lnTo>
                                        <a:pt x="72" y="13"/>
                                      </a:lnTo>
                                      <a:lnTo>
                                        <a:pt x="69" y="13"/>
                                      </a:lnTo>
                                      <a:lnTo>
                                        <a:pt x="66" y="13"/>
                                      </a:lnTo>
                                      <a:lnTo>
                                        <a:pt x="64" y="10"/>
                                      </a:lnTo>
                                      <a:lnTo>
                                        <a:pt x="60" y="10"/>
                                      </a:lnTo>
                                      <a:lnTo>
                                        <a:pt x="57" y="10"/>
                                      </a:lnTo>
                                      <a:lnTo>
                                        <a:pt x="54" y="7"/>
                                      </a:lnTo>
                                      <a:lnTo>
                                        <a:pt x="47" y="7"/>
                                      </a:lnTo>
                                      <a:lnTo>
                                        <a:pt x="41" y="7"/>
                                      </a:lnTo>
                                      <a:lnTo>
                                        <a:pt x="39" y="3"/>
                                      </a:lnTo>
                                      <a:lnTo>
                                        <a:pt x="32" y="3"/>
                                      </a:lnTo>
                                      <a:lnTo>
                                        <a:pt x="32" y="7"/>
                                      </a:lnTo>
                                      <a:lnTo>
                                        <a:pt x="29" y="7"/>
                                      </a:lnTo>
                                      <a:lnTo>
                                        <a:pt x="26" y="7"/>
                                      </a:lnTo>
                                      <a:lnTo>
                                        <a:pt x="22" y="7"/>
                                      </a:lnTo>
                                      <a:lnTo>
                                        <a:pt x="19" y="10"/>
                                      </a:lnTo>
                                      <a:lnTo>
                                        <a:pt x="17" y="10"/>
                                      </a:lnTo>
                                      <a:lnTo>
                                        <a:pt x="14" y="13"/>
                                      </a:lnTo>
                                      <a:lnTo>
                                        <a:pt x="10" y="15"/>
                                      </a:lnTo>
                                      <a:lnTo>
                                        <a:pt x="7" y="19"/>
                                      </a:lnTo>
                                      <a:lnTo>
                                        <a:pt x="7" y="22"/>
                                      </a:lnTo>
                                      <a:lnTo>
                                        <a:pt x="4" y="25"/>
                                      </a:lnTo>
                                      <a:lnTo>
                                        <a:pt x="4" y="37"/>
                                      </a:lnTo>
                                      <a:lnTo>
                                        <a:pt x="7" y="37"/>
                                      </a:lnTo>
                                      <a:lnTo>
                                        <a:pt x="7" y="41"/>
                                      </a:lnTo>
                                      <a:lnTo>
                                        <a:pt x="7" y="44"/>
                                      </a:lnTo>
                                      <a:lnTo>
                                        <a:pt x="10" y="47"/>
                                      </a:lnTo>
                                      <a:lnTo>
                                        <a:pt x="10" y="49"/>
                                      </a:lnTo>
                                      <a:lnTo>
                                        <a:pt x="10" y="53"/>
                                      </a:lnTo>
                                      <a:lnTo>
                                        <a:pt x="14" y="53"/>
                                      </a:lnTo>
                                      <a:lnTo>
                                        <a:pt x="14" y="56"/>
                                      </a:lnTo>
                                      <a:lnTo>
                                        <a:pt x="17" y="59"/>
                                      </a:lnTo>
                                      <a:lnTo>
                                        <a:pt x="17" y="62"/>
                                      </a:lnTo>
                                      <a:lnTo>
                                        <a:pt x="19" y="62"/>
                                      </a:lnTo>
                                      <a:lnTo>
                                        <a:pt x="22" y="66"/>
                                      </a:lnTo>
                                      <a:lnTo>
                                        <a:pt x="22" y="68"/>
                                      </a:lnTo>
                                      <a:lnTo>
                                        <a:pt x="26" y="68"/>
                                      </a:lnTo>
                                      <a:lnTo>
                                        <a:pt x="26" y="71"/>
                                      </a:lnTo>
                                      <a:lnTo>
                                        <a:pt x="29" y="71"/>
                                      </a:lnTo>
                                      <a:lnTo>
                                        <a:pt x="29" y="75"/>
                                      </a:lnTo>
                                      <a:lnTo>
                                        <a:pt x="32" y="77"/>
                                      </a:lnTo>
                                      <a:lnTo>
                                        <a:pt x="35" y="77"/>
                                      </a:lnTo>
                                      <a:lnTo>
                                        <a:pt x="39" y="80"/>
                                      </a:lnTo>
                                      <a:lnTo>
                                        <a:pt x="41" y="82"/>
                                      </a:lnTo>
                                      <a:lnTo>
                                        <a:pt x="44" y="82"/>
                                      </a:lnTo>
                                      <a:lnTo>
                                        <a:pt x="47" y="86"/>
                                      </a:lnTo>
                                      <a:lnTo>
                                        <a:pt x="51" y="86"/>
                                      </a:lnTo>
                                      <a:lnTo>
                                        <a:pt x="51" y="89"/>
                                      </a:lnTo>
                                      <a:lnTo>
                                        <a:pt x="54" y="89"/>
                                      </a:lnTo>
                                      <a:lnTo>
                                        <a:pt x="57" y="89"/>
                                      </a:lnTo>
                                      <a:lnTo>
                                        <a:pt x="57" y="92"/>
                                      </a:lnTo>
                                      <a:lnTo>
                                        <a:pt x="60" y="92"/>
                                      </a:lnTo>
                                      <a:lnTo>
                                        <a:pt x="64" y="92"/>
                                      </a:lnTo>
                                      <a:lnTo>
                                        <a:pt x="66" y="92"/>
                                      </a:lnTo>
                                      <a:lnTo>
                                        <a:pt x="66" y="95"/>
                                      </a:lnTo>
                                      <a:lnTo>
                                        <a:pt x="69" y="95"/>
                                      </a:lnTo>
                                      <a:lnTo>
                                        <a:pt x="72" y="95"/>
                                      </a:lnTo>
                                      <a:lnTo>
                                        <a:pt x="76" y="95"/>
                                      </a:lnTo>
                                      <a:lnTo>
                                        <a:pt x="76" y="99"/>
                                      </a:lnTo>
                                      <a:lnTo>
                                        <a:pt x="79" y="99"/>
                                      </a:lnTo>
                                      <a:lnTo>
                                        <a:pt x="86" y="99"/>
                                      </a:lnTo>
                                      <a:lnTo>
                                        <a:pt x="88" y="99"/>
                                      </a:lnTo>
                                      <a:lnTo>
                                        <a:pt x="94" y="99"/>
                                      </a:lnTo>
                                      <a:lnTo>
                                        <a:pt x="98" y="99"/>
                                      </a:lnTo>
                                      <a:lnTo>
                                        <a:pt x="101" y="99"/>
                                      </a:lnTo>
                                      <a:lnTo>
                                        <a:pt x="104" y="95"/>
                                      </a:lnTo>
                                      <a:lnTo>
                                        <a:pt x="107" y="95"/>
                                      </a:lnTo>
                                      <a:lnTo>
                                        <a:pt x="111" y="92"/>
                                      </a:lnTo>
                                      <a:lnTo>
                                        <a:pt x="113" y="92"/>
                                      </a:lnTo>
                                      <a:lnTo>
                                        <a:pt x="116" y="89"/>
                                      </a:lnTo>
                                      <a:lnTo>
                                        <a:pt x="116" y="86"/>
                                      </a:lnTo>
                                      <a:lnTo>
                                        <a:pt x="119" y="82"/>
                                      </a:lnTo>
                                      <a:lnTo>
                                        <a:pt x="119" y="80"/>
                                      </a:lnTo>
                                      <a:lnTo>
                                        <a:pt x="119" y="77"/>
                                      </a:lnTo>
                                      <a:lnTo>
                                        <a:pt x="123" y="75"/>
                                      </a:lnTo>
                                      <a:lnTo>
                                        <a:pt x="123" y="71"/>
                                      </a:lnTo>
                                      <a:lnTo>
                                        <a:pt x="119" y="71"/>
                                      </a:lnTo>
                                      <a:lnTo>
                                        <a:pt x="119" y="68"/>
                                      </a:lnTo>
                                      <a:lnTo>
                                        <a:pt x="119" y="66"/>
                                      </a:lnTo>
                                      <a:lnTo>
                                        <a:pt x="119" y="62"/>
                                      </a:lnTo>
                                      <a:lnTo>
                                        <a:pt x="119" y="59"/>
                                      </a:lnTo>
                                      <a:lnTo>
                                        <a:pt x="116" y="59"/>
                                      </a:lnTo>
                                      <a:lnTo>
                                        <a:pt x="116" y="56"/>
                                      </a:lnTo>
                                      <a:lnTo>
                                        <a:pt x="116" y="53"/>
                                      </a:lnTo>
                                      <a:lnTo>
                                        <a:pt x="113" y="53"/>
                                      </a:lnTo>
                                      <a:lnTo>
                                        <a:pt x="113" y="49"/>
                                      </a:lnTo>
                                      <a:lnTo>
                                        <a:pt x="113" y="47"/>
                                      </a:lnTo>
                                      <a:lnTo>
                                        <a:pt x="111" y="44"/>
                                      </a:lnTo>
                                      <a:lnTo>
                                        <a:pt x="107" y="44"/>
                                      </a:lnTo>
                                      <a:lnTo>
                                        <a:pt x="107" y="41"/>
                                      </a:lnTo>
                                      <a:lnTo>
                                        <a:pt x="104" y="41"/>
                                      </a:lnTo>
                                      <a:lnTo>
                                        <a:pt x="104" y="37"/>
                                      </a:lnTo>
                                      <a:lnTo>
                                        <a:pt x="101" y="34"/>
                                      </a:lnTo>
                                      <a:lnTo>
                                        <a:pt x="98" y="32"/>
                                      </a:lnTo>
                                      <a:lnTo>
                                        <a:pt x="94" y="28"/>
                                      </a:lnTo>
                                      <a:lnTo>
                                        <a:pt x="91" y="28"/>
                                      </a:lnTo>
                                      <a:lnTo>
                                        <a:pt x="91" y="25"/>
                                      </a:lnTo>
                                      <a:lnTo>
                                        <a:pt x="88" y="22"/>
                                      </a:lnTo>
                                      <a:lnTo>
                                        <a:pt x="86" y="22"/>
                                      </a:lnTo>
                                      <a:lnTo>
                                        <a:pt x="82" y="22"/>
                                      </a:lnTo>
                                      <a:lnTo>
                                        <a:pt x="82" y="19"/>
                                      </a:lnTo>
                                      <a:lnTo>
                                        <a:pt x="86"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146" y="46"/>
                                  <a:ext cx="293" cy="234"/>
                                </a:xfrm>
                                <a:custGeom>
                                  <a:avLst/>
                                  <a:gdLst>
                                    <a:gd name="T0" fmla="*/ 290 w 293"/>
                                    <a:gd name="T1" fmla="*/ 172 h 234"/>
                                    <a:gd name="T2" fmla="*/ 288 w 293"/>
                                    <a:gd name="T3" fmla="*/ 181 h 234"/>
                                    <a:gd name="T4" fmla="*/ 281 w 293"/>
                                    <a:gd name="T5" fmla="*/ 193 h 234"/>
                                    <a:gd name="T6" fmla="*/ 271 w 293"/>
                                    <a:gd name="T7" fmla="*/ 206 h 234"/>
                                    <a:gd name="T8" fmla="*/ 259 w 293"/>
                                    <a:gd name="T9" fmla="*/ 215 h 234"/>
                                    <a:gd name="T10" fmla="*/ 249 w 293"/>
                                    <a:gd name="T11" fmla="*/ 222 h 234"/>
                                    <a:gd name="T12" fmla="*/ 237 w 293"/>
                                    <a:gd name="T13" fmla="*/ 225 h 234"/>
                                    <a:gd name="T14" fmla="*/ 224 w 293"/>
                                    <a:gd name="T15" fmla="*/ 227 h 234"/>
                                    <a:gd name="T16" fmla="*/ 184 w 293"/>
                                    <a:gd name="T17" fmla="*/ 231 h 234"/>
                                    <a:gd name="T18" fmla="*/ 165 w 293"/>
                                    <a:gd name="T19" fmla="*/ 227 h 234"/>
                                    <a:gd name="T20" fmla="*/ 149 w 293"/>
                                    <a:gd name="T21" fmla="*/ 222 h 234"/>
                                    <a:gd name="T22" fmla="*/ 134 w 293"/>
                                    <a:gd name="T23" fmla="*/ 218 h 234"/>
                                    <a:gd name="T24" fmla="*/ 118 w 293"/>
                                    <a:gd name="T25" fmla="*/ 209 h 234"/>
                                    <a:gd name="T26" fmla="*/ 102 w 293"/>
                                    <a:gd name="T27" fmla="*/ 203 h 234"/>
                                    <a:gd name="T28" fmla="*/ 87 w 293"/>
                                    <a:gd name="T29" fmla="*/ 193 h 234"/>
                                    <a:gd name="T30" fmla="*/ 75 w 293"/>
                                    <a:gd name="T31" fmla="*/ 181 h 234"/>
                                    <a:gd name="T32" fmla="*/ 53 w 293"/>
                                    <a:gd name="T33" fmla="*/ 166 h 234"/>
                                    <a:gd name="T34" fmla="*/ 34 w 293"/>
                                    <a:gd name="T35" fmla="*/ 141 h 234"/>
                                    <a:gd name="T36" fmla="*/ 25 w 293"/>
                                    <a:gd name="T37" fmla="*/ 128 h 234"/>
                                    <a:gd name="T38" fmla="*/ 19 w 293"/>
                                    <a:gd name="T39" fmla="*/ 116 h 234"/>
                                    <a:gd name="T40" fmla="*/ 12 w 293"/>
                                    <a:gd name="T41" fmla="*/ 101 h 234"/>
                                    <a:gd name="T42" fmla="*/ 7 w 293"/>
                                    <a:gd name="T43" fmla="*/ 89 h 234"/>
                                    <a:gd name="T44" fmla="*/ 4 w 293"/>
                                    <a:gd name="T45" fmla="*/ 70 h 234"/>
                                    <a:gd name="T46" fmla="*/ 7 w 293"/>
                                    <a:gd name="T47" fmla="*/ 43 h 234"/>
                                    <a:gd name="T48" fmla="*/ 9 w 293"/>
                                    <a:gd name="T49" fmla="*/ 34 h 234"/>
                                    <a:gd name="T50" fmla="*/ 16 w 293"/>
                                    <a:gd name="T51" fmla="*/ 21 h 234"/>
                                    <a:gd name="T52" fmla="*/ 29 w 293"/>
                                    <a:gd name="T53" fmla="*/ 9 h 234"/>
                                    <a:gd name="T54" fmla="*/ 41 w 293"/>
                                    <a:gd name="T55" fmla="*/ 0 h 234"/>
                                    <a:gd name="T56" fmla="*/ 25 w 293"/>
                                    <a:gd name="T57" fmla="*/ 9 h 234"/>
                                    <a:gd name="T58" fmla="*/ 12 w 293"/>
                                    <a:gd name="T59" fmla="*/ 24 h 234"/>
                                    <a:gd name="T60" fmla="*/ 7 w 293"/>
                                    <a:gd name="T61" fmla="*/ 34 h 234"/>
                                    <a:gd name="T62" fmla="*/ 4 w 293"/>
                                    <a:gd name="T63" fmla="*/ 46 h 234"/>
                                    <a:gd name="T64" fmla="*/ 0 w 293"/>
                                    <a:gd name="T65" fmla="*/ 80 h 234"/>
                                    <a:gd name="T66" fmla="*/ 4 w 293"/>
                                    <a:gd name="T67" fmla="*/ 92 h 234"/>
                                    <a:gd name="T68" fmla="*/ 9 w 293"/>
                                    <a:gd name="T69" fmla="*/ 103 h 234"/>
                                    <a:gd name="T70" fmla="*/ 16 w 293"/>
                                    <a:gd name="T71" fmla="*/ 120 h 234"/>
                                    <a:gd name="T72" fmla="*/ 22 w 293"/>
                                    <a:gd name="T73" fmla="*/ 132 h 234"/>
                                    <a:gd name="T74" fmla="*/ 37 w 293"/>
                                    <a:gd name="T75" fmla="*/ 154 h 234"/>
                                    <a:gd name="T76" fmla="*/ 55 w 293"/>
                                    <a:gd name="T77" fmla="*/ 172 h 234"/>
                                    <a:gd name="T78" fmla="*/ 75 w 293"/>
                                    <a:gd name="T79" fmla="*/ 188 h 234"/>
                                    <a:gd name="T80" fmla="*/ 90 w 293"/>
                                    <a:gd name="T81" fmla="*/ 200 h 234"/>
                                    <a:gd name="T82" fmla="*/ 105 w 293"/>
                                    <a:gd name="T83" fmla="*/ 209 h 234"/>
                                    <a:gd name="T84" fmla="*/ 122 w 293"/>
                                    <a:gd name="T85" fmla="*/ 215 h 234"/>
                                    <a:gd name="T86" fmla="*/ 137 w 293"/>
                                    <a:gd name="T87" fmla="*/ 222 h 234"/>
                                    <a:gd name="T88" fmla="*/ 152 w 293"/>
                                    <a:gd name="T89" fmla="*/ 227 h 234"/>
                                    <a:gd name="T90" fmla="*/ 172 w 293"/>
                                    <a:gd name="T91" fmla="*/ 231 h 234"/>
                                    <a:gd name="T92" fmla="*/ 212 w 293"/>
                                    <a:gd name="T93" fmla="*/ 234 h 234"/>
                                    <a:gd name="T94" fmla="*/ 231 w 293"/>
                                    <a:gd name="T95" fmla="*/ 231 h 234"/>
                                    <a:gd name="T96" fmla="*/ 243 w 293"/>
                                    <a:gd name="T97" fmla="*/ 227 h 234"/>
                                    <a:gd name="T98" fmla="*/ 256 w 293"/>
                                    <a:gd name="T99" fmla="*/ 222 h 234"/>
                                    <a:gd name="T100" fmla="*/ 268 w 293"/>
                                    <a:gd name="T101" fmla="*/ 215 h 234"/>
                                    <a:gd name="T102" fmla="*/ 278 w 293"/>
                                    <a:gd name="T103" fmla="*/ 203 h 234"/>
                                    <a:gd name="T104" fmla="*/ 284 w 293"/>
                                    <a:gd name="T105" fmla="*/ 193 h 234"/>
                                    <a:gd name="T106" fmla="*/ 290 w 293"/>
                                    <a:gd name="T107" fmla="*/ 181 h 234"/>
                                    <a:gd name="T108" fmla="*/ 293 w 293"/>
                                    <a:gd name="T109" fmla="*/ 172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93" h="234">
                                      <a:moveTo>
                                        <a:pt x="293" y="166"/>
                                      </a:moveTo>
                                      <a:lnTo>
                                        <a:pt x="293" y="159"/>
                                      </a:lnTo>
                                      <a:lnTo>
                                        <a:pt x="293" y="162"/>
                                      </a:lnTo>
                                      <a:lnTo>
                                        <a:pt x="290" y="162"/>
                                      </a:lnTo>
                                      <a:lnTo>
                                        <a:pt x="290" y="166"/>
                                      </a:lnTo>
                                      <a:lnTo>
                                        <a:pt x="290" y="169"/>
                                      </a:lnTo>
                                      <a:lnTo>
                                        <a:pt x="290" y="172"/>
                                      </a:lnTo>
                                      <a:lnTo>
                                        <a:pt x="290" y="175"/>
                                      </a:lnTo>
                                      <a:lnTo>
                                        <a:pt x="288" y="178"/>
                                      </a:lnTo>
                                      <a:lnTo>
                                        <a:pt x="288" y="181"/>
                                      </a:lnTo>
                                      <a:lnTo>
                                        <a:pt x="288" y="184"/>
                                      </a:lnTo>
                                      <a:lnTo>
                                        <a:pt x="284" y="188"/>
                                      </a:lnTo>
                                      <a:lnTo>
                                        <a:pt x="284" y="191"/>
                                      </a:lnTo>
                                      <a:lnTo>
                                        <a:pt x="281" y="191"/>
                                      </a:lnTo>
                                      <a:lnTo>
                                        <a:pt x="281" y="193"/>
                                      </a:lnTo>
                                      <a:lnTo>
                                        <a:pt x="278" y="197"/>
                                      </a:lnTo>
                                      <a:lnTo>
                                        <a:pt x="278" y="200"/>
                                      </a:lnTo>
                                      <a:lnTo>
                                        <a:pt x="274" y="203"/>
                                      </a:lnTo>
                                      <a:lnTo>
                                        <a:pt x="271" y="206"/>
                                      </a:lnTo>
                                      <a:lnTo>
                                        <a:pt x="268" y="209"/>
                                      </a:lnTo>
                                      <a:lnTo>
                                        <a:pt x="266" y="209"/>
                                      </a:lnTo>
                                      <a:lnTo>
                                        <a:pt x="266" y="212"/>
                                      </a:lnTo>
                                      <a:lnTo>
                                        <a:pt x="262" y="212"/>
                                      </a:lnTo>
                                      <a:lnTo>
                                        <a:pt x="259" y="215"/>
                                      </a:lnTo>
                                      <a:lnTo>
                                        <a:pt x="256" y="218"/>
                                      </a:lnTo>
                                      <a:lnTo>
                                        <a:pt x="253" y="218"/>
                                      </a:lnTo>
                                      <a:lnTo>
                                        <a:pt x="249" y="222"/>
                                      </a:lnTo>
                                      <a:lnTo>
                                        <a:pt x="246" y="222"/>
                                      </a:lnTo>
                                      <a:lnTo>
                                        <a:pt x="243" y="222"/>
                                      </a:lnTo>
                                      <a:lnTo>
                                        <a:pt x="241" y="225"/>
                                      </a:lnTo>
                                      <a:lnTo>
                                        <a:pt x="237" y="225"/>
                                      </a:lnTo>
                                      <a:lnTo>
                                        <a:pt x="234" y="227"/>
                                      </a:lnTo>
                                      <a:lnTo>
                                        <a:pt x="231" y="227"/>
                                      </a:lnTo>
                                      <a:lnTo>
                                        <a:pt x="227" y="227"/>
                                      </a:lnTo>
                                      <a:lnTo>
                                        <a:pt x="224" y="227"/>
                                      </a:lnTo>
                                      <a:lnTo>
                                        <a:pt x="221" y="227"/>
                                      </a:lnTo>
                                      <a:lnTo>
                                        <a:pt x="219" y="231"/>
                                      </a:lnTo>
                                      <a:lnTo>
                                        <a:pt x="215" y="231"/>
                                      </a:lnTo>
                                      <a:lnTo>
                                        <a:pt x="212" y="231"/>
                                      </a:lnTo>
                                      <a:lnTo>
                                        <a:pt x="187" y="231"/>
                                      </a:lnTo>
                                      <a:lnTo>
                                        <a:pt x="184" y="231"/>
                                      </a:lnTo>
                                      <a:lnTo>
                                        <a:pt x="180" y="227"/>
                                      </a:lnTo>
                                      <a:lnTo>
                                        <a:pt x="174" y="227"/>
                                      </a:lnTo>
                                      <a:lnTo>
                                        <a:pt x="172" y="227"/>
                                      </a:lnTo>
                                      <a:lnTo>
                                        <a:pt x="168" y="227"/>
                                      </a:lnTo>
                                      <a:lnTo>
                                        <a:pt x="165" y="227"/>
                                      </a:lnTo>
                                      <a:lnTo>
                                        <a:pt x="162" y="225"/>
                                      </a:lnTo>
                                      <a:lnTo>
                                        <a:pt x="159" y="225"/>
                                      </a:lnTo>
                                      <a:lnTo>
                                        <a:pt x="155" y="225"/>
                                      </a:lnTo>
                                      <a:lnTo>
                                        <a:pt x="152" y="225"/>
                                      </a:lnTo>
                                      <a:lnTo>
                                        <a:pt x="149" y="222"/>
                                      </a:lnTo>
                                      <a:lnTo>
                                        <a:pt x="147" y="222"/>
                                      </a:lnTo>
                                      <a:lnTo>
                                        <a:pt x="143" y="222"/>
                                      </a:lnTo>
                                      <a:lnTo>
                                        <a:pt x="140" y="222"/>
                                      </a:lnTo>
                                      <a:lnTo>
                                        <a:pt x="140" y="218"/>
                                      </a:lnTo>
                                      <a:lnTo>
                                        <a:pt x="137" y="218"/>
                                      </a:lnTo>
                                      <a:lnTo>
                                        <a:pt x="134" y="218"/>
                                      </a:lnTo>
                                      <a:lnTo>
                                        <a:pt x="130" y="215"/>
                                      </a:lnTo>
                                      <a:lnTo>
                                        <a:pt x="127" y="215"/>
                                      </a:lnTo>
                                      <a:lnTo>
                                        <a:pt x="125" y="212"/>
                                      </a:lnTo>
                                      <a:lnTo>
                                        <a:pt x="122" y="212"/>
                                      </a:lnTo>
                                      <a:lnTo>
                                        <a:pt x="118" y="212"/>
                                      </a:lnTo>
                                      <a:lnTo>
                                        <a:pt x="118" y="209"/>
                                      </a:lnTo>
                                      <a:lnTo>
                                        <a:pt x="115" y="209"/>
                                      </a:lnTo>
                                      <a:lnTo>
                                        <a:pt x="112" y="209"/>
                                      </a:lnTo>
                                      <a:lnTo>
                                        <a:pt x="112" y="206"/>
                                      </a:lnTo>
                                      <a:lnTo>
                                        <a:pt x="108" y="206"/>
                                      </a:lnTo>
                                      <a:lnTo>
                                        <a:pt x="105" y="203"/>
                                      </a:lnTo>
                                      <a:lnTo>
                                        <a:pt x="102" y="203"/>
                                      </a:lnTo>
                                      <a:lnTo>
                                        <a:pt x="100" y="200"/>
                                      </a:lnTo>
                                      <a:lnTo>
                                        <a:pt x="96" y="200"/>
                                      </a:lnTo>
                                      <a:lnTo>
                                        <a:pt x="96" y="197"/>
                                      </a:lnTo>
                                      <a:lnTo>
                                        <a:pt x="93" y="197"/>
                                      </a:lnTo>
                                      <a:lnTo>
                                        <a:pt x="90" y="193"/>
                                      </a:lnTo>
                                      <a:lnTo>
                                        <a:pt x="87" y="193"/>
                                      </a:lnTo>
                                      <a:lnTo>
                                        <a:pt x="83" y="191"/>
                                      </a:lnTo>
                                      <a:lnTo>
                                        <a:pt x="80" y="188"/>
                                      </a:lnTo>
                                      <a:lnTo>
                                        <a:pt x="78" y="188"/>
                                      </a:lnTo>
                                      <a:lnTo>
                                        <a:pt x="78" y="184"/>
                                      </a:lnTo>
                                      <a:lnTo>
                                        <a:pt x="75" y="184"/>
                                      </a:lnTo>
                                      <a:lnTo>
                                        <a:pt x="75" y="181"/>
                                      </a:lnTo>
                                      <a:lnTo>
                                        <a:pt x="71" y="181"/>
                                      </a:lnTo>
                                      <a:lnTo>
                                        <a:pt x="68" y="178"/>
                                      </a:lnTo>
                                      <a:lnTo>
                                        <a:pt x="65" y="175"/>
                                      </a:lnTo>
                                      <a:lnTo>
                                        <a:pt x="61" y="175"/>
                                      </a:lnTo>
                                      <a:lnTo>
                                        <a:pt x="61" y="172"/>
                                      </a:lnTo>
                                      <a:lnTo>
                                        <a:pt x="53" y="166"/>
                                      </a:lnTo>
                                      <a:lnTo>
                                        <a:pt x="53" y="162"/>
                                      </a:lnTo>
                                      <a:lnTo>
                                        <a:pt x="49" y="159"/>
                                      </a:lnTo>
                                      <a:lnTo>
                                        <a:pt x="46" y="159"/>
                                      </a:lnTo>
                                      <a:lnTo>
                                        <a:pt x="46" y="156"/>
                                      </a:lnTo>
                                      <a:lnTo>
                                        <a:pt x="37" y="147"/>
                                      </a:lnTo>
                                      <a:lnTo>
                                        <a:pt x="37" y="144"/>
                                      </a:lnTo>
                                      <a:lnTo>
                                        <a:pt x="34" y="141"/>
                                      </a:lnTo>
                                      <a:lnTo>
                                        <a:pt x="32" y="141"/>
                                      </a:lnTo>
                                      <a:lnTo>
                                        <a:pt x="32" y="138"/>
                                      </a:lnTo>
                                      <a:lnTo>
                                        <a:pt x="29" y="135"/>
                                      </a:lnTo>
                                      <a:lnTo>
                                        <a:pt x="29" y="132"/>
                                      </a:lnTo>
                                      <a:lnTo>
                                        <a:pt x="25" y="128"/>
                                      </a:lnTo>
                                      <a:lnTo>
                                        <a:pt x="22" y="125"/>
                                      </a:lnTo>
                                      <a:lnTo>
                                        <a:pt x="22" y="122"/>
                                      </a:lnTo>
                                      <a:lnTo>
                                        <a:pt x="19" y="120"/>
                                      </a:lnTo>
                                      <a:lnTo>
                                        <a:pt x="19" y="116"/>
                                      </a:lnTo>
                                      <a:lnTo>
                                        <a:pt x="16" y="113"/>
                                      </a:lnTo>
                                      <a:lnTo>
                                        <a:pt x="16" y="110"/>
                                      </a:lnTo>
                                      <a:lnTo>
                                        <a:pt x="12" y="107"/>
                                      </a:lnTo>
                                      <a:lnTo>
                                        <a:pt x="12" y="103"/>
                                      </a:lnTo>
                                      <a:lnTo>
                                        <a:pt x="12" y="101"/>
                                      </a:lnTo>
                                      <a:lnTo>
                                        <a:pt x="9" y="101"/>
                                      </a:lnTo>
                                      <a:lnTo>
                                        <a:pt x="9" y="98"/>
                                      </a:lnTo>
                                      <a:lnTo>
                                        <a:pt x="9" y="96"/>
                                      </a:lnTo>
                                      <a:lnTo>
                                        <a:pt x="9" y="92"/>
                                      </a:lnTo>
                                      <a:lnTo>
                                        <a:pt x="7" y="92"/>
                                      </a:lnTo>
                                      <a:lnTo>
                                        <a:pt x="7" y="89"/>
                                      </a:lnTo>
                                      <a:lnTo>
                                        <a:pt x="7" y="87"/>
                                      </a:lnTo>
                                      <a:lnTo>
                                        <a:pt x="7" y="83"/>
                                      </a:lnTo>
                                      <a:lnTo>
                                        <a:pt x="7" y="80"/>
                                      </a:lnTo>
                                      <a:lnTo>
                                        <a:pt x="4" y="77"/>
                                      </a:lnTo>
                                      <a:lnTo>
                                        <a:pt x="4" y="74"/>
                                      </a:lnTo>
                                      <a:lnTo>
                                        <a:pt x="4" y="70"/>
                                      </a:lnTo>
                                      <a:lnTo>
                                        <a:pt x="4" y="55"/>
                                      </a:lnTo>
                                      <a:lnTo>
                                        <a:pt x="4" y="53"/>
                                      </a:lnTo>
                                      <a:lnTo>
                                        <a:pt x="7" y="49"/>
                                      </a:lnTo>
                                      <a:lnTo>
                                        <a:pt x="7" y="46"/>
                                      </a:lnTo>
                                      <a:lnTo>
                                        <a:pt x="7" y="43"/>
                                      </a:lnTo>
                                      <a:lnTo>
                                        <a:pt x="7" y="40"/>
                                      </a:lnTo>
                                      <a:lnTo>
                                        <a:pt x="9" y="40"/>
                                      </a:lnTo>
                                      <a:lnTo>
                                        <a:pt x="9" y="36"/>
                                      </a:lnTo>
                                      <a:lnTo>
                                        <a:pt x="9" y="34"/>
                                      </a:lnTo>
                                      <a:lnTo>
                                        <a:pt x="12" y="31"/>
                                      </a:lnTo>
                                      <a:lnTo>
                                        <a:pt x="12" y="28"/>
                                      </a:lnTo>
                                      <a:lnTo>
                                        <a:pt x="16" y="24"/>
                                      </a:lnTo>
                                      <a:lnTo>
                                        <a:pt x="16" y="21"/>
                                      </a:lnTo>
                                      <a:lnTo>
                                        <a:pt x="19" y="21"/>
                                      </a:lnTo>
                                      <a:lnTo>
                                        <a:pt x="19" y="18"/>
                                      </a:lnTo>
                                      <a:lnTo>
                                        <a:pt x="22" y="15"/>
                                      </a:lnTo>
                                      <a:lnTo>
                                        <a:pt x="25" y="12"/>
                                      </a:lnTo>
                                      <a:lnTo>
                                        <a:pt x="29" y="9"/>
                                      </a:lnTo>
                                      <a:lnTo>
                                        <a:pt x="34" y="6"/>
                                      </a:lnTo>
                                      <a:lnTo>
                                        <a:pt x="34" y="2"/>
                                      </a:lnTo>
                                      <a:lnTo>
                                        <a:pt x="37" y="2"/>
                                      </a:lnTo>
                                      <a:lnTo>
                                        <a:pt x="41" y="0"/>
                                      </a:lnTo>
                                      <a:lnTo>
                                        <a:pt x="32" y="2"/>
                                      </a:lnTo>
                                      <a:lnTo>
                                        <a:pt x="29" y="2"/>
                                      </a:lnTo>
                                      <a:lnTo>
                                        <a:pt x="29" y="6"/>
                                      </a:lnTo>
                                      <a:lnTo>
                                        <a:pt x="25" y="6"/>
                                      </a:lnTo>
                                      <a:lnTo>
                                        <a:pt x="25" y="9"/>
                                      </a:lnTo>
                                      <a:lnTo>
                                        <a:pt x="19" y="15"/>
                                      </a:lnTo>
                                      <a:lnTo>
                                        <a:pt x="16" y="18"/>
                                      </a:lnTo>
                                      <a:lnTo>
                                        <a:pt x="12" y="21"/>
                                      </a:lnTo>
                                      <a:lnTo>
                                        <a:pt x="12" y="24"/>
                                      </a:lnTo>
                                      <a:lnTo>
                                        <a:pt x="9" y="28"/>
                                      </a:lnTo>
                                      <a:lnTo>
                                        <a:pt x="9" y="31"/>
                                      </a:lnTo>
                                      <a:lnTo>
                                        <a:pt x="7" y="31"/>
                                      </a:lnTo>
                                      <a:lnTo>
                                        <a:pt x="7" y="34"/>
                                      </a:lnTo>
                                      <a:lnTo>
                                        <a:pt x="7" y="36"/>
                                      </a:lnTo>
                                      <a:lnTo>
                                        <a:pt x="4" y="36"/>
                                      </a:lnTo>
                                      <a:lnTo>
                                        <a:pt x="4" y="40"/>
                                      </a:lnTo>
                                      <a:lnTo>
                                        <a:pt x="4" y="43"/>
                                      </a:lnTo>
                                      <a:lnTo>
                                        <a:pt x="4" y="46"/>
                                      </a:lnTo>
                                      <a:lnTo>
                                        <a:pt x="4" y="49"/>
                                      </a:lnTo>
                                      <a:lnTo>
                                        <a:pt x="0" y="49"/>
                                      </a:lnTo>
                                      <a:lnTo>
                                        <a:pt x="0" y="53"/>
                                      </a:lnTo>
                                      <a:lnTo>
                                        <a:pt x="0" y="55"/>
                                      </a:lnTo>
                                      <a:lnTo>
                                        <a:pt x="0" y="74"/>
                                      </a:lnTo>
                                      <a:lnTo>
                                        <a:pt x="0" y="77"/>
                                      </a:lnTo>
                                      <a:lnTo>
                                        <a:pt x="0" y="80"/>
                                      </a:lnTo>
                                      <a:lnTo>
                                        <a:pt x="4" y="80"/>
                                      </a:lnTo>
                                      <a:lnTo>
                                        <a:pt x="4" y="83"/>
                                      </a:lnTo>
                                      <a:lnTo>
                                        <a:pt x="4" y="87"/>
                                      </a:lnTo>
                                      <a:lnTo>
                                        <a:pt x="4" y="89"/>
                                      </a:lnTo>
                                      <a:lnTo>
                                        <a:pt x="4" y="92"/>
                                      </a:lnTo>
                                      <a:lnTo>
                                        <a:pt x="4" y="96"/>
                                      </a:lnTo>
                                      <a:lnTo>
                                        <a:pt x="7" y="96"/>
                                      </a:lnTo>
                                      <a:lnTo>
                                        <a:pt x="7" y="98"/>
                                      </a:lnTo>
                                      <a:lnTo>
                                        <a:pt x="7" y="101"/>
                                      </a:lnTo>
                                      <a:lnTo>
                                        <a:pt x="9" y="103"/>
                                      </a:lnTo>
                                      <a:lnTo>
                                        <a:pt x="9" y="107"/>
                                      </a:lnTo>
                                      <a:lnTo>
                                        <a:pt x="9" y="110"/>
                                      </a:lnTo>
                                      <a:lnTo>
                                        <a:pt x="12" y="110"/>
                                      </a:lnTo>
                                      <a:lnTo>
                                        <a:pt x="12" y="113"/>
                                      </a:lnTo>
                                      <a:lnTo>
                                        <a:pt x="12" y="116"/>
                                      </a:lnTo>
                                      <a:lnTo>
                                        <a:pt x="16" y="116"/>
                                      </a:lnTo>
                                      <a:lnTo>
                                        <a:pt x="16" y="120"/>
                                      </a:lnTo>
                                      <a:lnTo>
                                        <a:pt x="19" y="122"/>
                                      </a:lnTo>
                                      <a:lnTo>
                                        <a:pt x="19" y="125"/>
                                      </a:lnTo>
                                      <a:lnTo>
                                        <a:pt x="22" y="128"/>
                                      </a:lnTo>
                                      <a:lnTo>
                                        <a:pt x="22" y="132"/>
                                      </a:lnTo>
                                      <a:lnTo>
                                        <a:pt x="25" y="135"/>
                                      </a:lnTo>
                                      <a:lnTo>
                                        <a:pt x="29" y="138"/>
                                      </a:lnTo>
                                      <a:lnTo>
                                        <a:pt x="29" y="141"/>
                                      </a:lnTo>
                                      <a:lnTo>
                                        <a:pt x="34" y="144"/>
                                      </a:lnTo>
                                      <a:lnTo>
                                        <a:pt x="34" y="147"/>
                                      </a:lnTo>
                                      <a:lnTo>
                                        <a:pt x="37" y="154"/>
                                      </a:lnTo>
                                      <a:lnTo>
                                        <a:pt x="41" y="156"/>
                                      </a:lnTo>
                                      <a:lnTo>
                                        <a:pt x="44" y="159"/>
                                      </a:lnTo>
                                      <a:lnTo>
                                        <a:pt x="49" y="166"/>
                                      </a:lnTo>
                                      <a:lnTo>
                                        <a:pt x="53" y="169"/>
                                      </a:lnTo>
                                      <a:lnTo>
                                        <a:pt x="55" y="172"/>
                                      </a:lnTo>
                                      <a:lnTo>
                                        <a:pt x="58" y="175"/>
                                      </a:lnTo>
                                      <a:lnTo>
                                        <a:pt x="61" y="178"/>
                                      </a:lnTo>
                                      <a:lnTo>
                                        <a:pt x="68" y="181"/>
                                      </a:lnTo>
                                      <a:lnTo>
                                        <a:pt x="71" y="184"/>
                                      </a:lnTo>
                                      <a:lnTo>
                                        <a:pt x="71" y="188"/>
                                      </a:lnTo>
                                      <a:lnTo>
                                        <a:pt x="75" y="188"/>
                                      </a:lnTo>
                                      <a:lnTo>
                                        <a:pt x="78" y="191"/>
                                      </a:lnTo>
                                      <a:lnTo>
                                        <a:pt x="80" y="193"/>
                                      </a:lnTo>
                                      <a:lnTo>
                                        <a:pt x="83" y="193"/>
                                      </a:lnTo>
                                      <a:lnTo>
                                        <a:pt x="87" y="197"/>
                                      </a:lnTo>
                                      <a:lnTo>
                                        <a:pt x="90" y="200"/>
                                      </a:lnTo>
                                      <a:lnTo>
                                        <a:pt x="93" y="200"/>
                                      </a:lnTo>
                                      <a:lnTo>
                                        <a:pt x="96" y="200"/>
                                      </a:lnTo>
                                      <a:lnTo>
                                        <a:pt x="96" y="203"/>
                                      </a:lnTo>
                                      <a:lnTo>
                                        <a:pt x="100" y="203"/>
                                      </a:lnTo>
                                      <a:lnTo>
                                        <a:pt x="102" y="206"/>
                                      </a:lnTo>
                                      <a:lnTo>
                                        <a:pt x="105" y="209"/>
                                      </a:lnTo>
                                      <a:lnTo>
                                        <a:pt x="108" y="209"/>
                                      </a:lnTo>
                                      <a:lnTo>
                                        <a:pt x="112" y="209"/>
                                      </a:lnTo>
                                      <a:lnTo>
                                        <a:pt x="112" y="212"/>
                                      </a:lnTo>
                                      <a:lnTo>
                                        <a:pt x="115" y="212"/>
                                      </a:lnTo>
                                      <a:lnTo>
                                        <a:pt x="118" y="212"/>
                                      </a:lnTo>
                                      <a:lnTo>
                                        <a:pt x="118" y="215"/>
                                      </a:lnTo>
                                      <a:lnTo>
                                        <a:pt x="122" y="215"/>
                                      </a:lnTo>
                                      <a:lnTo>
                                        <a:pt x="125" y="218"/>
                                      </a:lnTo>
                                      <a:lnTo>
                                        <a:pt x="127" y="218"/>
                                      </a:lnTo>
                                      <a:lnTo>
                                        <a:pt x="130" y="218"/>
                                      </a:lnTo>
                                      <a:lnTo>
                                        <a:pt x="134" y="222"/>
                                      </a:lnTo>
                                      <a:lnTo>
                                        <a:pt x="137" y="222"/>
                                      </a:lnTo>
                                      <a:lnTo>
                                        <a:pt x="140" y="222"/>
                                      </a:lnTo>
                                      <a:lnTo>
                                        <a:pt x="143" y="225"/>
                                      </a:lnTo>
                                      <a:lnTo>
                                        <a:pt x="147" y="225"/>
                                      </a:lnTo>
                                      <a:lnTo>
                                        <a:pt x="149" y="225"/>
                                      </a:lnTo>
                                      <a:lnTo>
                                        <a:pt x="152" y="227"/>
                                      </a:lnTo>
                                      <a:lnTo>
                                        <a:pt x="155" y="227"/>
                                      </a:lnTo>
                                      <a:lnTo>
                                        <a:pt x="159" y="227"/>
                                      </a:lnTo>
                                      <a:lnTo>
                                        <a:pt x="162" y="227"/>
                                      </a:lnTo>
                                      <a:lnTo>
                                        <a:pt x="162" y="231"/>
                                      </a:lnTo>
                                      <a:lnTo>
                                        <a:pt x="165" y="231"/>
                                      </a:lnTo>
                                      <a:lnTo>
                                        <a:pt x="168" y="231"/>
                                      </a:lnTo>
                                      <a:lnTo>
                                        <a:pt x="172" y="231"/>
                                      </a:lnTo>
                                      <a:lnTo>
                                        <a:pt x="174" y="231"/>
                                      </a:lnTo>
                                      <a:lnTo>
                                        <a:pt x="177" y="231"/>
                                      </a:lnTo>
                                      <a:lnTo>
                                        <a:pt x="180" y="234"/>
                                      </a:lnTo>
                                      <a:lnTo>
                                        <a:pt x="187" y="234"/>
                                      </a:lnTo>
                                      <a:lnTo>
                                        <a:pt x="190" y="234"/>
                                      </a:lnTo>
                                      <a:lnTo>
                                        <a:pt x="212" y="234"/>
                                      </a:lnTo>
                                      <a:lnTo>
                                        <a:pt x="215" y="234"/>
                                      </a:lnTo>
                                      <a:lnTo>
                                        <a:pt x="219" y="234"/>
                                      </a:lnTo>
                                      <a:lnTo>
                                        <a:pt x="221" y="231"/>
                                      </a:lnTo>
                                      <a:lnTo>
                                        <a:pt x="224" y="231"/>
                                      </a:lnTo>
                                      <a:lnTo>
                                        <a:pt x="231" y="231"/>
                                      </a:lnTo>
                                      <a:lnTo>
                                        <a:pt x="234" y="231"/>
                                      </a:lnTo>
                                      <a:lnTo>
                                        <a:pt x="237" y="231"/>
                                      </a:lnTo>
                                      <a:lnTo>
                                        <a:pt x="237" y="227"/>
                                      </a:lnTo>
                                      <a:lnTo>
                                        <a:pt x="241" y="227"/>
                                      </a:lnTo>
                                      <a:lnTo>
                                        <a:pt x="243" y="227"/>
                                      </a:lnTo>
                                      <a:lnTo>
                                        <a:pt x="246" y="225"/>
                                      </a:lnTo>
                                      <a:lnTo>
                                        <a:pt x="249" y="225"/>
                                      </a:lnTo>
                                      <a:lnTo>
                                        <a:pt x="253" y="222"/>
                                      </a:lnTo>
                                      <a:lnTo>
                                        <a:pt x="256" y="222"/>
                                      </a:lnTo>
                                      <a:lnTo>
                                        <a:pt x="259" y="222"/>
                                      </a:lnTo>
                                      <a:lnTo>
                                        <a:pt x="259" y="218"/>
                                      </a:lnTo>
                                      <a:lnTo>
                                        <a:pt x="262" y="218"/>
                                      </a:lnTo>
                                      <a:lnTo>
                                        <a:pt x="262" y="215"/>
                                      </a:lnTo>
                                      <a:lnTo>
                                        <a:pt x="266" y="215"/>
                                      </a:lnTo>
                                      <a:lnTo>
                                        <a:pt x="268" y="215"/>
                                      </a:lnTo>
                                      <a:lnTo>
                                        <a:pt x="268" y="212"/>
                                      </a:lnTo>
                                      <a:lnTo>
                                        <a:pt x="271" y="212"/>
                                      </a:lnTo>
                                      <a:lnTo>
                                        <a:pt x="271" y="209"/>
                                      </a:lnTo>
                                      <a:lnTo>
                                        <a:pt x="274" y="209"/>
                                      </a:lnTo>
                                      <a:lnTo>
                                        <a:pt x="278" y="206"/>
                                      </a:lnTo>
                                      <a:lnTo>
                                        <a:pt x="278" y="203"/>
                                      </a:lnTo>
                                      <a:lnTo>
                                        <a:pt x="281" y="200"/>
                                      </a:lnTo>
                                      <a:lnTo>
                                        <a:pt x="284" y="197"/>
                                      </a:lnTo>
                                      <a:lnTo>
                                        <a:pt x="284" y="193"/>
                                      </a:lnTo>
                                      <a:lnTo>
                                        <a:pt x="288" y="191"/>
                                      </a:lnTo>
                                      <a:lnTo>
                                        <a:pt x="288" y="188"/>
                                      </a:lnTo>
                                      <a:lnTo>
                                        <a:pt x="290" y="184"/>
                                      </a:lnTo>
                                      <a:lnTo>
                                        <a:pt x="290" y="181"/>
                                      </a:lnTo>
                                      <a:lnTo>
                                        <a:pt x="293" y="178"/>
                                      </a:lnTo>
                                      <a:lnTo>
                                        <a:pt x="293" y="175"/>
                                      </a:lnTo>
                                      <a:lnTo>
                                        <a:pt x="293" y="172"/>
                                      </a:lnTo>
                                      <a:lnTo>
                                        <a:pt x="293" y="169"/>
                                      </a:lnTo>
                                      <a:lnTo>
                                        <a:pt x="293" y="1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90" y="67"/>
                                  <a:ext cx="349" cy="244"/>
                                </a:xfrm>
                                <a:custGeom>
                                  <a:avLst/>
                                  <a:gdLst>
                                    <a:gd name="T0" fmla="*/ 9 w 349"/>
                                    <a:gd name="T1" fmla="*/ 28 h 244"/>
                                    <a:gd name="T2" fmla="*/ 18 w 349"/>
                                    <a:gd name="T3" fmla="*/ 19 h 244"/>
                                    <a:gd name="T4" fmla="*/ 31 w 349"/>
                                    <a:gd name="T5" fmla="*/ 15 h 244"/>
                                    <a:gd name="T6" fmla="*/ 46 w 349"/>
                                    <a:gd name="T7" fmla="*/ 10 h 244"/>
                                    <a:gd name="T8" fmla="*/ 60 w 349"/>
                                    <a:gd name="T9" fmla="*/ 7 h 244"/>
                                    <a:gd name="T10" fmla="*/ 75 w 349"/>
                                    <a:gd name="T11" fmla="*/ 3 h 244"/>
                                    <a:gd name="T12" fmla="*/ 114 w 349"/>
                                    <a:gd name="T13" fmla="*/ 3 h 244"/>
                                    <a:gd name="T14" fmla="*/ 134 w 349"/>
                                    <a:gd name="T15" fmla="*/ 3 h 244"/>
                                    <a:gd name="T16" fmla="*/ 149 w 349"/>
                                    <a:gd name="T17" fmla="*/ 7 h 244"/>
                                    <a:gd name="T18" fmla="*/ 164 w 349"/>
                                    <a:gd name="T19" fmla="*/ 10 h 244"/>
                                    <a:gd name="T20" fmla="*/ 181 w 349"/>
                                    <a:gd name="T21" fmla="*/ 15 h 244"/>
                                    <a:gd name="T22" fmla="*/ 196 w 349"/>
                                    <a:gd name="T23" fmla="*/ 22 h 244"/>
                                    <a:gd name="T24" fmla="*/ 211 w 349"/>
                                    <a:gd name="T25" fmla="*/ 28 h 244"/>
                                    <a:gd name="T26" fmla="*/ 224 w 349"/>
                                    <a:gd name="T27" fmla="*/ 37 h 244"/>
                                    <a:gd name="T28" fmla="*/ 240 w 349"/>
                                    <a:gd name="T29" fmla="*/ 47 h 244"/>
                                    <a:gd name="T30" fmla="*/ 252 w 349"/>
                                    <a:gd name="T31" fmla="*/ 56 h 244"/>
                                    <a:gd name="T32" fmla="*/ 265 w 349"/>
                                    <a:gd name="T33" fmla="*/ 66 h 244"/>
                                    <a:gd name="T34" fmla="*/ 283 w 349"/>
                                    <a:gd name="T35" fmla="*/ 82 h 244"/>
                                    <a:gd name="T36" fmla="*/ 293 w 349"/>
                                    <a:gd name="T37" fmla="*/ 95 h 244"/>
                                    <a:gd name="T38" fmla="*/ 305 w 349"/>
                                    <a:gd name="T39" fmla="*/ 107 h 244"/>
                                    <a:gd name="T40" fmla="*/ 312 w 349"/>
                                    <a:gd name="T41" fmla="*/ 120 h 244"/>
                                    <a:gd name="T42" fmla="*/ 322 w 349"/>
                                    <a:gd name="T43" fmla="*/ 133 h 244"/>
                                    <a:gd name="T44" fmla="*/ 327 w 349"/>
                                    <a:gd name="T45" fmla="*/ 145 h 244"/>
                                    <a:gd name="T46" fmla="*/ 334 w 349"/>
                                    <a:gd name="T47" fmla="*/ 160 h 244"/>
                                    <a:gd name="T48" fmla="*/ 337 w 349"/>
                                    <a:gd name="T49" fmla="*/ 172 h 244"/>
                                    <a:gd name="T50" fmla="*/ 340 w 349"/>
                                    <a:gd name="T51" fmla="*/ 188 h 244"/>
                                    <a:gd name="T52" fmla="*/ 344 w 349"/>
                                    <a:gd name="T53" fmla="*/ 201 h 244"/>
                                    <a:gd name="T54" fmla="*/ 346 w 349"/>
                                    <a:gd name="T55" fmla="*/ 219 h 244"/>
                                    <a:gd name="T56" fmla="*/ 344 w 349"/>
                                    <a:gd name="T57" fmla="*/ 240 h 244"/>
                                    <a:gd name="T58" fmla="*/ 346 w 349"/>
                                    <a:gd name="T59" fmla="*/ 238 h 244"/>
                                    <a:gd name="T60" fmla="*/ 346 w 349"/>
                                    <a:gd name="T61" fmla="*/ 204 h 244"/>
                                    <a:gd name="T62" fmla="*/ 346 w 349"/>
                                    <a:gd name="T63" fmla="*/ 188 h 244"/>
                                    <a:gd name="T64" fmla="*/ 340 w 349"/>
                                    <a:gd name="T65" fmla="*/ 176 h 244"/>
                                    <a:gd name="T66" fmla="*/ 337 w 349"/>
                                    <a:gd name="T67" fmla="*/ 160 h 244"/>
                                    <a:gd name="T68" fmla="*/ 330 w 349"/>
                                    <a:gd name="T69" fmla="*/ 148 h 244"/>
                                    <a:gd name="T70" fmla="*/ 324 w 349"/>
                                    <a:gd name="T71" fmla="*/ 133 h 244"/>
                                    <a:gd name="T72" fmla="*/ 318 w 349"/>
                                    <a:gd name="T73" fmla="*/ 120 h 244"/>
                                    <a:gd name="T74" fmla="*/ 309 w 349"/>
                                    <a:gd name="T75" fmla="*/ 107 h 244"/>
                                    <a:gd name="T76" fmla="*/ 299 w 349"/>
                                    <a:gd name="T77" fmla="*/ 95 h 244"/>
                                    <a:gd name="T78" fmla="*/ 290 w 349"/>
                                    <a:gd name="T79" fmla="*/ 82 h 244"/>
                                    <a:gd name="T80" fmla="*/ 268 w 349"/>
                                    <a:gd name="T81" fmla="*/ 66 h 244"/>
                                    <a:gd name="T82" fmla="*/ 255 w 349"/>
                                    <a:gd name="T83" fmla="*/ 53 h 244"/>
                                    <a:gd name="T84" fmla="*/ 240 w 349"/>
                                    <a:gd name="T85" fmla="*/ 44 h 244"/>
                                    <a:gd name="T86" fmla="*/ 228 w 349"/>
                                    <a:gd name="T87" fmla="*/ 34 h 244"/>
                                    <a:gd name="T88" fmla="*/ 211 w 349"/>
                                    <a:gd name="T89" fmla="*/ 25 h 244"/>
                                    <a:gd name="T90" fmla="*/ 196 w 349"/>
                                    <a:gd name="T91" fmla="*/ 19 h 244"/>
                                    <a:gd name="T92" fmla="*/ 181 w 349"/>
                                    <a:gd name="T93" fmla="*/ 13 h 244"/>
                                    <a:gd name="T94" fmla="*/ 168 w 349"/>
                                    <a:gd name="T95" fmla="*/ 10 h 244"/>
                                    <a:gd name="T96" fmla="*/ 152 w 349"/>
                                    <a:gd name="T97" fmla="*/ 7 h 244"/>
                                    <a:gd name="T98" fmla="*/ 136 w 349"/>
                                    <a:gd name="T99" fmla="*/ 0 h 244"/>
                                    <a:gd name="T100" fmla="*/ 117 w 349"/>
                                    <a:gd name="T101" fmla="*/ 0 h 244"/>
                                    <a:gd name="T102" fmla="*/ 81 w 349"/>
                                    <a:gd name="T103" fmla="*/ 0 h 244"/>
                                    <a:gd name="T104" fmla="*/ 65 w 349"/>
                                    <a:gd name="T105" fmla="*/ 3 h 244"/>
                                    <a:gd name="T106" fmla="*/ 53 w 349"/>
                                    <a:gd name="T107" fmla="*/ 7 h 244"/>
                                    <a:gd name="T108" fmla="*/ 38 w 349"/>
                                    <a:gd name="T109" fmla="*/ 10 h 244"/>
                                    <a:gd name="T110" fmla="*/ 25 w 349"/>
                                    <a:gd name="T111" fmla="*/ 15 h 244"/>
                                    <a:gd name="T112" fmla="*/ 13 w 349"/>
                                    <a:gd name="T113" fmla="*/ 19 h 244"/>
                                    <a:gd name="T114" fmla="*/ 3 w 349"/>
                                    <a:gd name="T115" fmla="*/ 25 h 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49" h="244">
                                      <a:moveTo>
                                        <a:pt x="3" y="25"/>
                                      </a:moveTo>
                                      <a:lnTo>
                                        <a:pt x="0" y="32"/>
                                      </a:lnTo>
                                      <a:lnTo>
                                        <a:pt x="3" y="28"/>
                                      </a:lnTo>
                                      <a:lnTo>
                                        <a:pt x="9" y="28"/>
                                      </a:lnTo>
                                      <a:lnTo>
                                        <a:pt x="9" y="25"/>
                                      </a:lnTo>
                                      <a:lnTo>
                                        <a:pt x="13" y="25"/>
                                      </a:lnTo>
                                      <a:lnTo>
                                        <a:pt x="16" y="22"/>
                                      </a:lnTo>
                                      <a:lnTo>
                                        <a:pt x="18" y="19"/>
                                      </a:lnTo>
                                      <a:lnTo>
                                        <a:pt x="21" y="19"/>
                                      </a:lnTo>
                                      <a:lnTo>
                                        <a:pt x="25" y="15"/>
                                      </a:lnTo>
                                      <a:lnTo>
                                        <a:pt x="28" y="15"/>
                                      </a:lnTo>
                                      <a:lnTo>
                                        <a:pt x="31" y="15"/>
                                      </a:lnTo>
                                      <a:lnTo>
                                        <a:pt x="38" y="13"/>
                                      </a:lnTo>
                                      <a:lnTo>
                                        <a:pt x="41" y="13"/>
                                      </a:lnTo>
                                      <a:lnTo>
                                        <a:pt x="43" y="10"/>
                                      </a:lnTo>
                                      <a:lnTo>
                                        <a:pt x="46" y="10"/>
                                      </a:lnTo>
                                      <a:lnTo>
                                        <a:pt x="50" y="10"/>
                                      </a:lnTo>
                                      <a:lnTo>
                                        <a:pt x="53" y="10"/>
                                      </a:lnTo>
                                      <a:lnTo>
                                        <a:pt x="56" y="7"/>
                                      </a:lnTo>
                                      <a:lnTo>
                                        <a:pt x="60" y="7"/>
                                      </a:lnTo>
                                      <a:lnTo>
                                        <a:pt x="63" y="7"/>
                                      </a:lnTo>
                                      <a:lnTo>
                                        <a:pt x="68" y="7"/>
                                      </a:lnTo>
                                      <a:lnTo>
                                        <a:pt x="72" y="3"/>
                                      </a:lnTo>
                                      <a:lnTo>
                                        <a:pt x="75" y="3"/>
                                      </a:lnTo>
                                      <a:lnTo>
                                        <a:pt x="78" y="3"/>
                                      </a:lnTo>
                                      <a:lnTo>
                                        <a:pt x="81" y="3"/>
                                      </a:lnTo>
                                      <a:lnTo>
                                        <a:pt x="85" y="3"/>
                                      </a:lnTo>
                                      <a:lnTo>
                                        <a:pt x="114" y="3"/>
                                      </a:lnTo>
                                      <a:lnTo>
                                        <a:pt x="117" y="3"/>
                                      </a:lnTo>
                                      <a:lnTo>
                                        <a:pt x="127" y="3"/>
                                      </a:lnTo>
                                      <a:lnTo>
                                        <a:pt x="131" y="3"/>
                                      </a:lnTo>
                                      <a:lnTo>
                                        <a:pt x="134" y="3"/>
                                      </a:lnTo>
                                      <a:lnTo>
                                        <a:pt x="136" y="7"/>
                                      </a:lnTo>
                                      <a:lnTo>
                                        <a:pt x="143" y="7"/>
                                      </a:lnTo>
                                      <a:lnTo>
                                        <a:pt x="146" y="7"/>
                                      </a:lnTo>
                                      <a:lnTo>
                                        <a:pt x="149" y="7"/>
                                      </a:lnTo>
                                      <a:lnTo>
                                        <a:pt x="152" y="10"/>
                                      </a:lnTo>
                                      <a:lnTo>
                                        <a:pt x="156" y="10"/>
                                      </a:lnTo>
                                      <a:lnTo>
                                        <a:pt x="161" y="10"/>
                                      </a:lnTo>
                                      <a:lnTo>
                                        <a:pt x="164" y="10"/>
                                      </a:lnTo>
                                      <a:lnTo>
                                        <a:pt x="168" y="13"/>
                                      </a:lnTo>
                                      <a:lnTo>
                                        <a:pt x="174" y="13"/>
                                      </a:lnTo>
                                      <a:lnTo>
                                        <a:pt x="178" y="15"/>
                                      </a:lnTo>
                                      <a:lnTo>
                                        <a:pt x="181" y="15"/>
                                      </a:lnTo>
                                      <a:lnTo>
                                        <a:pt x="183" y="19"/>
                                      </a:lnTo>
                                      <a:lnTo>
                                        <a:pt x="186" y="19"/>
                                      </a:lnTo>
                                      <a:lnTo>
                                        <a:pt x="193" y="19"/>
                                      </a:lnTo>
                                      <a:lnTo>
                                        <a:pt x="196" y="22"/>
                                      </a:lnTo>
                                      <a:lnTo>
                                        <a:pt x="199" y="25"/>
                                      </a:lnTo>
                                      <a:lnTo>
                                        <a:pt x="203" y="25"/>
                                      </a:lnTo>
                                      <a:lnTo>
                                        <a:pt x="205" y="28"/>
                                      </a:lnTo>
                                      <a:lnTo>
                                        <a:pt x="211" y="28"/>
                                      </a:lnTo>
                                      <a:lnTo>
                                        <a:pt x="215" y="32"/>
                                      </a:lnTo>
                                      <a:lnTo>
                                        <a:pt x="218" y="32"/>
                                      </a:lnTo>
                                      <a:lnTo>
                                        <a:pt x="221" y="34"/>
                                      </a:lnTo>
                                      <a:lnTo>
                                        <a:pt x="224" y="37"/>
                                      </a:lnTo>
                                      <a:lnTo>
                                        <a:pt x="228" y="37"/>
                                      </a:lnTo>
                                      <a:lnTo>
                                        <a:pt x="233" y="41"/>
                                      </a:lnTo>
                                      <a:lnTo>
                                        <a:pt x="236" y="44"/>
                                      </a:lnTo>
                                      <a:lnTo>
                                        <a:pt x="240" y="47"/>
                                      </a:lnTo>
                                      <a:lnTo>
                                        <a:pt x="243" y="47"/>
                                      </a:lnTo>
                                      <a:lnTo>
                                        <a:pt x="246" y="49"/>
                                      </a:lnTo>
                                      <a:lnTo>
                                        <a:pt x="250" y="53"/>
                                      </a:lnTo>
                                      <a:lnTo>
                                        <a:pt x="252" y="56"/>
                                      </a:lnTo>
                                      <a:lnTo>
                                        <a:pt x="255" y="59"/>
                                      </a:lnTo>
                                      <a:lnTo>
                                        <a:pt x="258" y="59"/>
                                      </a:lnTo>
                                      <a:lnTo>
                                        <a:pt x="262" y="62"/>
                                      </a:lnTo>
                                      <a:lnTo>
                                        <a:pt x="265" y="66"/>
                                      </a:lnTo>
                                      <a:lnTo>
                                        <a:pt x="268" y="68"/>
                                      </a:lnTo>
                                      <a:lnTo>
                                        <a:pt x="271" y="71"/>
                                      </a:lnTo>
                                      <a:lnTo>
                                        <a:pt x="275" y="75"/>
                                      </a:lnTo>
                                      <a:lnTo>
                                        <a:pt x="283" y="82"/>
                                      </a:lnTo>
                                      <a:lnTo>
                                        <a:pt x="287" y="86"/>
                                      </a:lnTo>
                                      <a:lnTo>
                                        <a:pt x="290" y="89"/>
                                      </a:lnTo>
                                      <a:lnTo>
                                        <a:pt x="293" y="95"/>
                                      </a:lnTo>
                                      <a:lnTo>
                                        <a:pt x="297" y="95"/>
                                      </a:lnTo>
                                      <a:lnTo>
                                        <a:pt x="299" y="99"/>
                                      </a:lnTo>
                                      <a:lnTo>
                                        <a:pt x="302" y="104"/>
                                      </a:lnTo>
                                      <a:lnTo>
                                        <a:pt x="305" y="107"/>
                                      </a:lnTo>
                                      <a:lnTo>
                                        <a:pt x="309" y="114"/>
                                      </a:lnTo>
                                      <a:lnTo>
                                        <a:pt x="312" y="117"/>
                                      </a:lnTo>
                                      <a:lnTo>
                                        <a:pt x="312" y="120"/>
                                      </a:lnTo>
                                      <a:lnTo>
                                        <a:pt x="315" y="123"/>
                                      </a:lnTo>
                                      <a:lnTo>
                                        <a:pt x="318" y="126"/>
                                      </a:lnTo>
                                      <a:lnTo>
                                        <a:pt x="318" y="129"/>
                                      </a:lnTo>
                                      <a:lnTo>
                                        <a:pt x="322" y="133"/>
                                      </a:lnTo>
                                      <a:lnTo>
                                        <a:pt x="322" y="135"/>
                                      </a:lnTo>
                                      <a:lnTo>
                                        <a:pt x="324" y="138"/>
                                      </a:lnTo>
                                      <a:lnTo>
                                        <a:pt x="327" y="141"/>
                                      </a:lnTo>
                                      <a:lnTo>
                                        <a:pt x="327" y="145"/>
                                      </a:lnTo>
                                      <a:lnTo>
                                        <a:pt x="327" y="148"/>
                                      </a:lnTo>
                                      <a:lnTo>
                                        <a:pt x="330" y="154"/>
                                      </a:lnTo>
                                      <a:lnTo>
                                        <a:pt x="330" y="157"/>
                                      </a:lnTo>
                                      <a:lnTo>
                                        <a:pt x="334" y="160"/>
                                      </a:lnTo>
                                      <a:lnTo>
                                        <a:pt x="334" y="163"/>
                                      </a:lnTo>
                                      <a:lnTo>
                                        <a:pt x="337" y="167"/>
                                      </a:lnTo>
                                      <a:lnTo>
                                        <a:pt x="337" y="170"/>
                                      </a:lnTo>
                                      <a:lnTo>
                                        <a:pt x="337" y="172"/>
                                      </a:lnTo>
                                      <a:lnTo>
                                        <a:pt x="340" y="176"/>
                                      </a:lnTo>
                                      <a:lnTo>
                                        <a:pt x="340" y="179"/>
                                      </a:lnTo>
                                      <a:lnTo>
                                        <a:pt x="340" y="185"/>
                                      </a:lnTo>
                                      <a:lnTo>
                                        <a:pt x="340" y="188"/>
                                      </a:lnTo>
                                      <a:lnTo>
                                        <a:pt x="344" y="191"/>
                                      </a:lnTo>
                                      <a:lnTo>
                                        <a:pt x="344" y="194"/>
                                      </a:lnTo>
                                      <a:lnTo>
                                        <a:pt x="344" y="197"/>
                                      </a:lnTo>
                                      <a:lnTo>
                                        <a:pt x="344" y="201"/>
                                      </a:lnTo>
                                      <a:lnTo>
                                        <a:pt x="344" y="204"/>
                                      </a:lnTo>
                                      <a:lnTo>
                                        <a:pt x="346" y="210"/>
                                      </a:lnTo>
                                      <a:lnTo>
                                        <a:pt x="346" y="216"/>
                                      </a:lnTo>
                                      <a:lnTo>
                                        <a:pt x="346" y="219"/>
                                      </a:lnTo>
                                      <a:lnTo>
                                        <a:pt x="346" y="225"/>
                                      </a:lnTo>
                                      <a:lnTo>
                                        <a:pt x="346" y="228"/>
                                      </a:lnTo>
                                      <a:lnTo>
                                        <a:pt x="346" y="238"/>
                                      </a:lnTo>
                                      <a:lnTo>
                                        <a:pt x="344" y="240"/>
                                      </a:lnTo>
                                      <a:lnTo>
                                        <a:pt x="344" y="244"/>
                                      </a:lnTo>
                                      <a:lnTo>
                                        <a:pt x="346" y="244"/>
                                      </a:lnTo>
                                      <a:lnTo>
                                        <a:pt x="346" y="238"/>
                                      </a:lnTo>
                                      <a:lnTo>
                                        <a:pt x="349" y="235"/>
                                      </a:lnTo>
                                      <a:lnTo>
                                        <a:pt x="349" y="210"/>
                                      </a:lnTo>
                                      <a:lnTo>
                                        <a:pt x="346" y="206"/>
                                      </a:lnTo>
                                      <a:lnTo>
                                        <a:pt x="346" y="204"/>
                                      </a:lnTo>
                                      <a:lnTo>
                                        <a:pt x="346" y="201"/>
                                      </a:lnTo>
                                      <a:lnTo>
                                        <a:pt x="346" y="197"/>
                                      </a:lnTo>
                                      <a:lnTo>
                                        <a:pt x="346" y="194"/>
                                      </a:lnTo>
                                      <a:lnTo>
                                        <a:pt x="346" y="188"/>
                                      </a:lnTo>
                                      <a:lnTo>
                                        <a:pt x="344" y="185"/>
                                      </a:lnTo>
                                      <a:lnTo>
                                        <a:pt x="344" y="182"/>
                                      </a:lnTo>
                                      <a:lnTo>
                                        <a:pt x="344" y="179"/>
                                      </a:lnTo>
                                      <a:lnTo>
                                        <a:pt x="340" y="176"/>
                                      </a:lnTo>
                                      <a:lnTo>
                                        <a:pt x="340" y="170"/>
                                      </a:lnTo>
                                      <a:lnTo>
                                        <a:pt x="337" y="163"/>
                                      </a:lnTo>
                                      <a:lnTo>
                                        <a:pt x="337" y="160"/>
                                      </a:lnTo>
                                      <a:lnTo>
                                        <a:pt x="337" y="157"/>
                                      </a:lnTo>
                                      <a:lnTo>
                                        <a:pt x="334" y="154"/>
                                      </a:lnTo>
                                      <a:lnTo>
                                        <a:pt x="334" y="151"/>
                                      </a:lnTo>
                                      <a:lnTo>
                                        <a:pt x="330" y="148"/>
                                      </a:lnTo>
                                      <a:lnTo>
                                        <a:pt x="330" y="145"/>
                                      </a:lnTo>
                                      <a:lnTo>
                                        <a:pt x="327" y="138"/>
                                      </a:lnTo>
                                      <a:lnTo>
                                        <a:pt x="327" y="135"/>
                                      </a:lnTo>
                                      <a:lnTo>
                                        <a:pt x="324" y="133"/>
                                      </a:lnTo>
                                      <a:lnTo>
                                        <a:pt x="324" y="129"/>
                                      </a:lnTo>
                                      <a:lnTo>
                                        <a:pt x="322" y="126"/>
                                      </a:lnTo>
                                      <a:lnTo>
                                        <a:pt x="318" y="123"/>
                                      </a:lnTo>
                                      <a:lnTo>
                                        <a:pt x="318" y="120"/>
                                      </a:lnTo>
                                      <a:lnTo>
                                        <a:pt x="315" y="117"/>
                                      </a:lnTo>
                                      <a:lnTo>
                                        <a:pt x="312" y="114"/>
                                      </a:lnTo>
                                      <a:lnTo>
                                        <a:pt x="312" y="111"/>
                                      </a:lnTo>
                                      <a:lnTo>
                                        <a:pt x="309" y="107"/>
                                      </a:lnTo>
                                      <a:lnTo>
                                        <a:pt x="305" y="104"/>
                                      </a:lnTo>
                                      <a:lnTo>
                                        <a:pt x="305" y="101"/>
                                      </a:lnTo>
                                      <a:lnTo>
                                        <a:pt x="302" y="99"/>
                                      </a:lnTo>
                                      <a:lnTo>
                                        <a:pt x="299" y="95"/>
                                      </a:lnTo>
                                      <a:lnTo>
                                        <a:pt x="297" y="92"/>
                                      </a:lnTo>
                                      <a:lnTo>
                                        <a:pt x="293" y="89"/>
                                      </a:lnTo>
                                      <a:lnTo>
                                        <a:pt x="290" y="86"/>
                                      </a:lnTo>
                                      <a:lnTo>
                                        <a:pt x="290" y="82"/>
                                      </a:lnTo>
                                      <a:lnTo>
                                        <a:pt x="277" y="71"/>
                                      </a:lnTo>
                                      <a:lnTo>
                                        <a:pt x="275" y="71"/>
                                      </a:lnTo>
                                      <a:lnTo>
                                        <a:pt x="271" y="66"/>
                                      </a:lnTo>
                                      <a:lnTo>
                                        <a:pt x="268" y="66"/>
                                      </a:lnTo>
                                      <a:lnTo>
                                        <a:pt x="265" y="62"/>
                                      </a:lnTo>
                                      <a:lnTo>
                                        <a:pt x="262" y="59"/>
                                      </a:lnTo>
                                      <a:lnTo>
                                        <a:pt x="258" y="56"/>
                                      </a:lnTo>
                                      <a:lnTo>
                                        <a:pt x="255" y="53"/>
                                      </a:lnTo>
                                      <a:lnTo>
                                        <a:pt x="252" y="49"/>
                                      </a:lnTo>
                                      <a:lnTo>
                                        <a:pt x="246" y="47"/>
                                      </a:lnTo>
                                      <a:lnTo>
                                        <a:pt x="243" y="47"/>
                                      </a:lnTo>
                                      <a:lnTo>
                                        <a:pt x="240" y="44"/>
                                      </a:lnTo>
                                      <a:lnTo>
                                        <a:pt x="236" y="41"/>
                                      </a:lnTo>
                                      <a:lnTo>
                                        <a:pt x="233" y="37"/>
                                      </a:lnTo>
                                      <a:lnTo>
                                        <a:pt x="230" y="37"/>
                                      </a:lnTo>
                                      <a:lnTo>
                                        <a:pt x="228" y="34"/>
                                      </a:lnTo>
                                      <a:lnTo>
                                        <a:pt x="224" y="32"/>
                                      </a:lnTo>
                                      <a:lnTo>
                                        <a:pt x="218" y="32"/>
                                      </a:lnTo>
                                      <a:lnTo>
                                        <a:pt x="215" y="28"/>
                                      </a:lnTo>
                                      <a:lnTo>
                                        <a:pt x="211" y="25"/>
                                      </a:lnTo>
                                      <a:lnTo>
                                        <a:pt x="208" y="25"/>
                                      </a:lnTo>
                                      <a:lnTo>
                                        <a:pt x="205" y="22"/>
                                      </a:lnTo>
                                      <a:lnTo>
                                        <a:pt x="203" y="22"/>
                                      </a:lnTo>
                                      <a:lnTo>
                                        <a:pt x="196" y="19"/>
                                      </a:lnTo>
                                      <a:lnTo>
                                        <a:pt x="193" y="19"/>
                                      </a:lnTo>
                                      <a:lnTo>
                                        <a:pt x="190" y="15"/>
                                      </a:lnTo>
                                      <a:lnTo>
                                        <a:pt x="183" y="15"/>
                                      </a:lnTo>
                                      <a:lnTo>
                                        <a:pt x="181" y="13"/>
                                      </a:lnTo>
                                      <a:lnTo>
                                        <a:pt x="178" y="13"/>
                                      </a:lnTo>
                                      <a:lnTo>
                                        <a:pt x="174" y="10"/>
                                      </a:lnTo>
                                      <a:lnTo>
                                        <a:pt x="171" y="10"/>
                                      </a:lnTo>
                                      <a:lnTo>
                                        <a:pt x="168" y="10"/>
                                      </a:lnTo>
                                      <a:lnTo>
                                        <a:pt x="161" y="7"/>
                                      </a:lnTo>
                                      <a:lnTo>
                                        <a:pt x="158" y="7"/>
                                      </a:lnTo>
                                      <a:lnTo>
                                        <a:pt x="156" y="7"/>
                                      </a:lnTo>
                                      <a:lnTo>
                                        <a:pt x="152" y="7"/>
                                      </a:lnTo>
                                      <a:lnTo>
                                        <a:pt x="146" y="3"/>
                                      </a:lnTo>
                                      <a:lnTo>
                                        <a:pt x="143" y="3"/>
                                      </a:lnTo>
                                      <a:lnTo>
                                        <a:pt x="139" y="3"/>
                                      </a:lnTo>
                                      <a:lnTo>
                                        <a:pt x="136" y="0"/>
                                      </a:lnTo>
                                      <a:lnTo>
                                        <a:pt x="131" y="0"/>
                                      </a:lnTo>
                                      <a:lnTo>
                                        <a:pt x="124" y="0"/>
                                      </a:lnTo>
                                      <a:lnTo>
                                        <a:pt x="121" y="0"/>
                                      </a:lnTo>
                                      <a:lnTo>
                                        <a:pt x="117" y="0"/>
                                      </a:lnTo>
                                      <a:lnTo>
                                        <a:pt x="111" y="0"/>
                                      </a:lnTo>
                                      <a:lnTo>
                                        <a:pt x="88" y="0"/>
                                      </a:lnTo>
                                      <a:lnTo>
                                        <a:pt x="85" y="0"/>
                                      </a:lnTo>
                                      <a:lnTo>
                                        <a:pt x="81" y="0"/>
                                      </a:lnTo>
                                      <a:lnTo>
                                        <a:pt x="78" y="0"/>
                                      </a:lnTo>
                                      <a:lnTo>
                                        <a:pt x="75" y="0"/>
                                      </a:lnTo>
                                      <a:lnTo>
                                        <a:pt x="68" y="0"/>
                                      </a:lnTo>
                                      <a:lnTo>
                                        <a:pt x="65" y="3"/>
                                      </a:lnTo>
                                      <a:lnTo>
                                        <a:pt x="63" y="3"/>
                                      </a:lnTo>
                                      <a:lnTo>
                                        <a:pt x="60" y="3"/>
                                      </a:lnTo>
                                      <a:lnTo>
                                        <a:pt x="56" y="3"/>
                                      </a:lnTo>
                                      <a:lnTo>
                                        <a:pt x="53" y="7"/>
                                      </a:lnTo>
                                      <a:lnTo>
                                        <a:pt x="50" y="7"/>
                                      </a:lnTo>
                                      <a:lnTo>
                                        <a:pt x="43" y="7"/>
                                      </a:lnTo>
                                      <a:lnTo>
                                        <a:pt x="41" y="10"/>
                                      </a:lnTo>
                                      <a:lnTo>
                                        <a:pt x="38" y="10"/>
                                      </a:lnTo>
                                      <a:lnTo>
                                        <a:pt x="34" y="10"/>
                                      </a:lnTo>
                                      <a:lnTo>
                                        <a:pt x="31" y="13"/>
                                      </a:lnTo>
                                      <a:lnTo>
                                        <a:pt x="28" y="13"/>
                                      </a:lnTo>
                                      <a:lnTo>
                                        <a:pt x="25" y="15"/>
                                      </a:lnTo>
                                      <a:lnTo>
                                        <a:pt x="21" y="15"/>
                                      </a:lnTo>
                                      <a:lnTo>
                                        <a:pt x="18" y="15"/>
                                      </a:lnTo>
                                      <a:lnTo>
                                        <a:pt x="16" y="19"/>
                                      </a:lnTo>
                                      <a:lnTo>
                                        <a:pt x="13" y="19"/>
                                      </a:lnTo>
                                      <a:lnTo>
                                        <a:pt x="9" y="22"/>
                                      </a:lnTo>
                                      <a:lnTo>
                                        <a:pt x="6" y="25"/>
                                      </a:lnTo>
                                      <a:lnTo>
                                        <a:pt x="3" y="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21" y="40"/>
                                  <a:ext cx="425" cy="427"/>
                                </a:xfrm>
                                <a:custGeom>
                                  <a:avLst/>
                                  <a:gdLst>
                                    <a:gd name="T0" fmla="*/ 290 w 425"/>
                                    <a:gd name="T1" fmla="*/ 18 h 427"/>
                                    <a:gd name="T2" fmla="*/ 252 w 425"/>
                                    <a:gd name="T3" fmla="*/ 8 h 427"/>
                                    <a:gd name="T4" fmla="*/ 180 w 425"/>
                                    <a:gd name="T5" fmla="*/ 6 h 427"/>
                                    <a:gd name="T6" fmla="*/ 144 w 425"/>
                                    <a:gd name="T7" fmla="*/ 15 h 427"/>
                                    <a:gd name="T8" fmla="*/ 107 w 425"/>
                                    <a:gd name="T9" fmla="*/ 30 h 427"/>
                                    <a:gd name="T10" fmla="*/ 75 w 425"/>
                                    <a:gd name="T11" fmla="*/ 55 h 427"/>
                                    <a:gd name="T12" fmla="*/ 43 w 425"/>
                                    <a:gd name="T13" fmla="*/ 86 h 427"/>
                                    <a:gd name="T14" fmla="*/ 25 w 425"/>
                                    <a:gd name="T15" fmla="*/ 119 h 427"/>
                                    <a:gd name="T16" fmla="*/ 10 w 425"/>
                                    <a:gd name="T17" fmla="*/ 156 h 427"/>
                                    <a:gd name="T18" fmla="*/ 3 w 425"/>
                                    <a:gd name="T19" fmla="*/ 203 h 427"/>
                                    <a:gd name="T20" fmla="*/ 10 w 425"/>
                                    <a:gd name="T21" fmla="*/ 267 h 427"/>
                                    <a:gd name="T22" fmla="*/ 22 w 425"/>
                                    <a:gd name="T23" fmla="*/ 305 h 427"/>
                                    <a:gd name="T24" fmla="*/ 43 w 425"/>
                                    <a:gd name="T25" fmla="*/ 339 h 427"/>
                                    <a:gd name="T26" fmla="*/ 72 w 425"/>
                                    <a:gd name="T27" fmla="*/ 370 h 427"/>
                                    <a:gd name="T28" fmla="*/ 103 w 425"/>
                                    <a:gd name="T29" fmla="*/ 393 h 427"/>
                                    <a:gd name="T30" fmla="*/ 141 w 425"/>
                                    <a:gd name="T31" fmla="*/ 412 h 427"/>
                                    <a:gd name="T32" fmla="*/ 178 w 425"/>
                                    <a:gd name="T33" fmla="*/ 422 h 427"/>
                                    <a:gd name="T34" fmla="*/ 250 w 425"/>
                                    <a:gd name="T35" fmla="*/ 422 h 427"/>
                                    <a:gd name="T36" fmla="*/ 287 w 425"/>
                                    <a:gd name="T37" fmla="*/ 409 h 427"/>
                                    <a:gd name="T38" fmla="*/ 321 w 425"/>
                                    <a:gd name="T39" fmla="*/ 393 h 427"/>
                                    <a:gd name="T40" fmla="*/ 359 w 425"/>
                                    <a:gd name="T41" fmla="*/ 364 h 427"/>
                                    <a:gd name="T42" fmla="*/ 387 w 425"/>
                                    <a:gd name="T43" fmla="*/ 330 h 427"/>
                                    <a:gd name="T44" fmla="*/ 406 w 425"/>
                                    <a:gd name="T45" fmla="*/ 292 h 427"/>
                                    <a:gd name="T46" fmla="*/ 418 w 425"/>
                                    <a:gd name="T47" fmla="*/ 255 h 427"/>
                                    <a:gd name="T48" fmla="*/ 418 w 425"/>
                                    <a:gd name="T49" fmla="*/ 190 h 427"/>
                                    <a:gd name="T50" fmla="*/ 413 w 425"/>
                                    <a:gd name="T51" fmla="*/ 150 h 427"/>
                                    <a:gd name="T52" fmla="*/ 396 w 425"/>
                                    <a:gd name="T53" fmla="*/ 113 h 427"/>
                                    <a:gd name="T54" fmla="*/ 374 w 425"/>
                                    <a:gd name="T55" fmla="*/ 80 h 427"/>
                                    <a:gd name="T56" fmla="*/ 337 w 425"/>
                                    <a:gd name="T57" fmla="*/ 46 h 427"/>
                                    <a:gd name="T58" fmla="*/ 309 w 425"/>
                                    <a:gd name="T59" fmla="*/ 24 h 427"/>
                                    <a:gd name="T60" fmla="*/ 272 w 425"/>
                                    <a:gd name="T61" fmla="*/ 8 h 427"/>
                                    <a:gd name="T62" fmla="*/ 233 w 425"/>
                                    <a:gd name="T63" fmla="*/ 0 h 427"/>
                                    <a:gd name="T64" fmla="*/ 166 w 425"/>
                                    <a:gd name="T65" fmla="*/ 3 h 427"/>
                                    <a:gd name="T66" fmla="*/ 129 w 425"/>
                                    <a:gd name="T67" fmla="*/ 18 h 427"/>
                                    <a:gd name="T68" fmla="*/ 94 w 425"/>
                                    <a:gd name="T69" fmla="*/ 37 h 427"/>
                                    <a:gd name="T70" fmla="*/ 57 w 425"/>
                                    <a:gd name="T71" fmla="*/ 68 h 427"/>
                                    <a:gd name="T72" fmla="*/ 31 w 425"/>
                                    <a:gd name="T73" fmla="*/ 102 h 427"/>
                                    <a:gd name="T74" fmla="*/ 13 w 425"/>
                                    <a:gd name="T75" fmla="*/ 134 h 427"/>
                                    <a:gd name="T76" fmla="*/ 3 w 425"/>
                                    <a:gd name="T77" fmla="*/ 175 h 427"/>
                                    <a:gd name="T78" fmla="*/ 0 w 425"/>
                                    <a:gd name="T79" fmla="*/ 243 h 427"/>
                                    <a:gd name="T80" fmla="*/ 10 w 425"/>
                                    <a:gd name="T81" fmla="*/ 280 h 427"/>
                                    <a:gd name="T82" fmla="*/ 25 w 425"/>
                                    <a:gd name="T83" fmla="*/ 320 h 427"/>
                                    <a:gd name="T84" fmla="*/ 50 w 425"/>
                                    <a:gd name="T85" fmla="*/ 352 h 427"/>
                                    <a:gd name="T86" fmla="*/ 85 w 425"/>
                                    <a:gd name="T87" fmla="*/ 389 h 427"/>
                                    <a:gd name="T88" fmla="*/ 119 w 425"/>
                                    <a:gd name="T89" fmla="*/ 406 h 427"/>
                                    <a:gd name="T90" fmla="*/ 157 w 425"/>
                                    <a:gd name="T91" fmla="*/ 422 h 427"/>
                                    <a:gd name="T92" fmla="*/ 205 w 425"/>
                                    <a:gd name="T93" fmla="*/ 427 h 427"/>
                                    <a:gd name="T94" fmla="*/ 255 w 425"/>
                                    <a:gd name="T95" fmla="*/ 424 h 427"/>
                                    <a:gd name="T96" fmla="*/ 293 w 425"/>
                                    <a:gd name="T97" fmla="*/ 409 h 427"/>
                                    <a:gd name="T98" fmla="*/ 327 w 425"/>
                                    <a:gd name="T99" fmla="*/ 391 h 427"/>
                                    <a:gd name="T100" fmla="*/ 366 w 425"/>
                                    <a:gd name="T101" fmla="*/ 361 h 427"/>
                                    <a:gd name="T102" fmla="*/ 393 w 425"/>
                                    <a:gd name="T103" fmla="*/ 327 h 427"/>
                                    <a:gd name="T104" fmla="*/ 413 w 425"/>
                                    <a:gd name="T105" fmla="*/ 289 h 427"/>
                                    <a:gd name="T106" fmla="*/ 421 w 425"/>
                                    <a:gd name="T107" fmla="*/ 250 h 427"/>
                                    <a:gd name="T108" fmla="*/ 421 w 425"/>
                                    <a:gd name="T109" fmla="*/ 181 h 427"/>
                                    <a:gd name="T110" fmla="*/ 413 w 425"/>
                                    <a:gd name="T111" fmla="*/ 141 h 427"/>
                                    <a:gd name="T112" fmla="*/ 396 w 425"/>
                                    <a:gd name="T113" fmla="*/ 107 h 427"/>
                                    <a:gd name="T114" fmla="*/ 371 w 425"/>
                                    <a:gd name="T115" fmla="*/ 74 h 427"/>
                                    <a:gd name="T116" fmla="*/ 337 w 425"/>
                                    <a:gd name="T117" fmla="*/ 42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25" h="427">
                                      <a:moveTo>
                                        <a:pt x="321" y="34"/>
                                      </a:moveTo>
                                      <a:lnTo>
                                        <a:pt x="319" y="34"/>
                                      </a:lnTo>
                                      <a:lnTo>
                                        <a:pt x="319" y="30"/>
                                      </a:lnTo>
                                      <a:lnTo>
                                        <a:pt x="315" y="30"/>
                                      </a:lnTo>
                                      <a:lnTo>
                                        <a:pt x="312" y="27"/>
                                      </a:lnTo>
                                      <a:lnTo>
                                        <a:pt x="309" y="27"/>
                                      </a:lnTo>
                                      <a:lnTo>
                                        <a:pt x="305" y="24"/>
                                      </a:lnTo>
                                      <a:lnTo>
                                        <a:pt x="302" y="24"/>
                                      </a:lnTo>
                                      <a:lnTo>
                                        <a:pt x="299" y="21"/>
                                      </a:lnTo>
                                      <a:lnTo>
                                        <a:pt x="297" y="21"/>
                                      </a:lnTo>
                                      <a:lnTo>
                                        <a:pt x="293" y="21"/>
                                      </a:lnTo>
                                      <a:lnTo>
                                        <a:pt x="290" y="18"/>
                                      </a:lnTo>
                                      <a:lnTo>
                                        <a:pt x="287" y="18"/>
                                      </a:lnTo>
                                      <a:lnTo>
                                        <a:pt x="284" y="15"/>
                                      </a:lnTo>
                                      <a:lnTo>
                                        <a:pt x="280" y="15"/>
                                      </a:lnTo>
                                      <a:lnTo>
                                        <a:pt x="277" y="15"/>
                                      </a:lnTo>
                                      <a:lnTo>
                                        <a:pt x="274" y="12"/>
                                      </a:lnTo>
                                      <a:lnTo>
                                        <a:pt x="272" y="12"/>
                                      </a:lnTo>
                                      <a:lnTo>
                                        <a:pt x="268" y="12"/>
                                      </a:lnTo>
                                      <a:lnTo>
                                        <a:pt x="265" y="8"/>
                                      </a:lnTo>
                                      <a:lnTo>
                                        <a:pt x="262" y="8"/>
                                      </a:lnTo>
                                      <a:lnTo>
                                        <a:pt x="259" y="8"/>
                                      </a:lnTo>
                                      <a:lnTo>
                                        <a:pt x="255" y="8"/>
                                      </a:lnTo>
                                      <a:lnTo>
                                        <a:pt x="252" y="8"/>
                                      </a:lnTo>
                                      <a:lnTo>
                                        <a:pt x="250" y="6"/>
                                      </a:lnTo>
                                      <a:lnTo>
                                        <a:pt x="247" y="6"/>
                                      </a:lnTo>
                                      <a:lnTo>
                                        <a:pt x="243" y="6"/>
                                      </a:lnTo>
                                      <a:lnTo>
                                        <a:pt x="237" y="6"/>
                                      </a:lnTo>
                                      <a:lnTo>
                                        <a:pt x="237" y="3"/>
                                      </a:lnTo>
                                      <a:lnTo>
                                        <a:pt x="227" y="3"/>
                                      </a:lnTo>
                                      <a:lnTo>
                                        <a:pt x="221" y="3"/>
                                      </a:lnTo>
                                      <a:lnTo>
                                        <a:pt x="200" y="3"/>
                                      </a:lnTo>
                                      <a:lnTo>
                                        <a:pt x="196" y="3"/>
                                      </a:lnTo>
                                      <a:lnTo>
                                        <a:pt x="186" y="3"/>
                                      </a:lnTo>
                                      <a:lnTo>
                                        <a:pt x="183" y="6"/>
                                      </a:lnTo>
                                      <a:lnTo>
                                        <a:pt x="180" y="6"/>
                                      </a:lnTo>
                                      <a:lnTo>
                                        <a:pt x="178" y="6"/>
                                      </a:lnTo>
                                      <a:lnTo>
                                        <a:pt x="174" y="6"/>
                                      </a:lnTo>
                                      <a:lnTo>
                                        <a:pt x="171" y="6"/>
                                      </a:lnTo>
                                      <a:lnTo>
                                        <a:pt x="169" y="8"/>
                                      </a:lnTo>
                                      <a:lnTo>
                                        <a:pt x="166" y="8"/>
                                      </a:lnTo>
                                      <a:lnTo>
                                        <a:pt x="159" y="8"/>
                                      </a:lnTo>
                                      <a:lnTo>
                                        <a:pt x="157" y="12"/>
                                      </a:lnTo>
                                      <a:lnTo>
                                        <a:pt x="150" y="12"/>
                                      </a:lnTo>
                                      <a:lnTo>
                                        <a:pt x="147" y="12"/>
                                      </a:lnTo>
                                      <a:lnTo>
                                        <a:pt x="144" y="15"/>
                                      </a:lnTo>
                                      <a:lnTo>
                                        <a:pt x="141" y="15"/>
                                      </a:lnTo>
                                      <a:lnTo>
                                        <a:pt x="137" y="18"/>
                                      </a:lnTo>
                                      <a:lnTo>
                                        <a:pt x="132" y="18"/>
                                      </a:lnTo>
                                      <a:lnTo>
                                        <a:pt x="132" y="21"/>
                                      </a:lnTo>
                                      <a:lnTo>
                                        <a:pt x="129" y="21"/>
                                      </a:lnTo>
                                      <a:lnTo>
                                        <a:pt x="122" y="21"/>
                                      </a:lnTo>
                                      <a:lnTo>
                                        <a:pt x="122" y="24"/>
                                      </a:lnTo>
                                      <a:lnTo>
                                        <a:pt x="119" y="24"/>
                                      </a:lnTo>
                                      <a:lnTo>
                                        <a:pt x="115" y="27"/>
                                      </a:lnTo>
                                      <a:lnTo>
                                        <a:pt x="112" y="27"/>
                                      </a:lnTo>
                                      <a:lnTo>
                                        <a:pt x="110" y="30"/>
                                      </a:lnTo>
                                      <a:lnTo>
                                        <a:pt x="107" y="30"/>
                                      </a:lnTo>
                                      <a:lnTo>
                                        <a:pt x="103" y="34"/>
                                      </a:lnTo>
                                      <a:lnTo>
                                        <a:pt x="100" y="34"/>
                                      </a:lnTo>
                                      <a:lnTo>
                                        <a:pt x="97" y="37"/>
                                      </a:lnTo>
                                      <a:lnTo>
                                        <a:pt x="94" y="37"/>
                                      </a:lnTo>
                                      <a:lnTo>
                                        <a:pt x="94" y="40"/>
                                      </a:lnTo>
                                      <a:lnTo>
                                        <a:pt x="90" y="42"/>
                                      </a:lnTo>
                                      <a:lnTo>
                                        <a:pt x="87" y="42"/>
                                      </a:lnTo>
                                      <a:lnTo>
                                        <a:pt x="85" y="46"/>
                                      </a:lnTo>
                                      <a:lnTo>
                                        <a:pt x="82" y="49"/>
                                      </a:lnTo>
                                      <a:lnTo>
                                        <a:pt x="78" y="49"/>
                                      </a:lnTo>
                                      <a:lnTo>
                                        <a:pt x="78" y="52"/>
                                      </a:lnTo>
                                      <a:lnTo>
                                        <a:pt x="75" y="55"/>
                                      </a:lnTo>
                                      <a:lnTo>
                                        <a:pt x="69" y="59"/>
                                      </a:lnTo>
                                      <a:lnTo>
                                        <a:pt x="65" y="61"/>
                                      </a:lnTo>
                                      <a:lnTo>
                                        <a:pt x="65" y="64"/>
                                      </a:lnTo>
                                      <a:lnTo>
                                        <a:pt x="63" y="68"/>
                                      </a:lnTo>
                                      <a:lnTo>
                                        <a:pt x="60" y="68"/>
                                      </a:lnTo>
                                      <a:lnTo>
                                        <a:pt x="57" y="71"/>
                                      </a:lnTo>
                                      <a:lnTo>
                                        <a:pt x="57" y="74"/>
                                      </a:lnTo>
                                      <a:lnTo>
                                        <a:pt x="53" y="74"/>
                                      </a:lnTo>
                                      <a:lnTo>
                                        <a:pt x="50" y="76"/>
                                      </a:lnTo>
                                      <a:lnTo>
                                        <a:pt x="50" y="80"/>
                                      </a:lnTo>
                                      <a:lnTo>
                                        <a:pt x="47" y="83"/>
                                      </a:lnTo>
                                      <a:lnTo>
                                        <a:pt x="43" y="86"/>
                                      </a:lnTo>
                                      <a:lnTo>
                                        <a:pt x="43" y="89"/>
                                      </a:lnTo>
                                      <a:lnTo>
                                        <a:pt x="40" y="93"/>
                                      </a:lnTo>
                                      <a:lnTo>
                                        <a:pt x="40" y="95"/>
                                      </a:lnTo>
                                      <a:lnTo>
                                        <a:pt x="38" y="98"/>
                                      </a:lnTo>
                                      <a:lnTo>
                                        <a:pt x="35" y="98"/>
                                      </a:lnTo>
                                      <a:lnTo>
                                        <a:pt x="35" y="102"/>
                                      </a:lnTo>
                                      <a:lnTo>
                                        <a:pt x="31" y="104"/>
                                      </a:lnTo>
                                      <a:lnTo>
                                        <a:pt x="31" y="107"/>
                                      </a:lnTo>
                                      <a:lnTo>
                                        <a:pt x="28" y="109"/>
                                      </a:lnTo>
                                      <a:lnTo>
                                        <a:pt x="28" y="113"/>
                                      </a:lnTo>
                                      <a:lnTo>
                                        <a:pt x="25" y="116"/>
                                      </a:lnTo>
                                      <a:lnTo>
                                        <a:pt x="25" y="119"/>
                                      </a:lnTo>
                                      <a:lnTo>
                                        <a:pt x="22" y="122"/>
                                      </a:lnTo>
                                      <a:lnTo>
                                        <a:pt x="22" y="126"/>
                                      </a:lnTo>
                                      <a:lnTo>
                                        <a:pt x="18" y="128"/>
                                      </a:lnTo>
                                      <a:lnTo>
                                        <a:pt x="18" y="131"/>
                                      </a:lnTo>
                                      <a:lnTo>
                                        <a:pt x="18" y="134"/>
                                      </a:lnTo>
                                      <a:lnTo>
                                        <a:pt x="16" y="138"/>
                                      </a:lnTo>
                                      <a:lnTo>
                                        <a:pt x="16" y="141"/>
                                      </a:lnTo>
                                      <a:lnTo>
                                        <a:pt x="13" y="144"/>
                                      </a:lnTo>
                                      <a:lnTo>
                                        <a:pt x="13" y="147"/>
                                      </a:lnTo>
                                      <a:lnTo>
                                        <a:pt x="13" y="150"/>
                                      </a:lnTo>
                                      <a:lnTo>
                                        <a:pt x="10" y="153"/>
                                      </a:lnTo>
                                      <a:lnTo>
                                        <a:pt x="10" y="156"/>
                                      </a:lnTo>
                                      <a:lnTo>
                                        <a:pt x="10" y="160"/>
                                      </a:lnTo>
                                      <a:lnTo>
                                        <a:pt x="6" y="162"/>
                                      </a:lnTo>
                                      <a:lnTo>
                                        <a:pt x="6" y="165"/>
                                      </a:lnTo>
                                      <a:lnTo>
                                        <a:pt x="6" y="168"/>
                                      </a:lnTo>
                                      <a:lnTo>
                                        <a:pt x="6" y="172"/>
                                      </a:lnTo>
                                      <a:lnTo>
                                        <a:pt x="6" y="175"/>
                                      </a:lnTo>
                                      <a:lnTo>
                                        <a:pt x="3" y="178"/>
                                      </a:lnTo>
                                      <a:lnTo>
                                        <a:pt x="3" y="181"/>
                                      </a:lnTo>
                                      <a:lnTo>
                                        <a:pt x="3" y="187"/>
                                      </a:lnTo>
                                      <a:lnTo>
                                        <a:pt x="3" y="190"/>
                                      </a:lnTo>
                                      <a:lnTo>
                                        <a:pt x="3" y="199"/>
                                      </a:lnTo>
                                      <a:lnTo>
                                        <a:pt x="3" y="203"/>
                                      </a:lnTo>
                                      <a:lnTo>
                                        <a:pt x="3" y="228"/>
                                      </a:lnTo>
                                      <a:lnTo>
                                        <a:pt x="3" y="231"/>
                                      </a:lnTo>
                                      <a:lnTo>
                                        <a:pt x="3" y="233"/>
                                      </a:lnTo>
                                      <a:lnTo>
                                        <a:pt x="3" y="237"/>
                                      </a:lnTo>
                                      <a:lnTo>
                                        <a:pt x="3" y="246"/>
                                      </a:lnTo>
                                      <a:lnTo>
                                        <a:pt x="3" y="250"/>
                                      </a:lnTo>
                                      <a:lnTo>
                                        <a:pt x="6" y="252"/>
                                      </a:lnTo>
                                      <a:lnTo>
                                        <a:pt x="6" y="255"/>
                                      </a:lnTo>
                                      <a:lnTo>
                                        <a:pt x="6" y="258"/>
                                      </a:lnTo>
                                      <a:lnTo>
                                        <a:pt x="6" y="262"/>
                                      </a:lnTo>
                                      <a:lnTo>
                                        <a:pt x="6" y="265"/>
                                      </a:lnTo>
                                      <a:lnTo>
                                        <a:pt x="10" y="267"/>
                                      </a:lnTo>
                                      <a:lnTo>
                                        <a:pt x="10" y="271"/>
                                      </a:lnTo>
                                      <a:lnTo>
                                        <a:pt x="10" y="274"/>
                                      </a:lnTo>
                                      <a:lnTo>
                                        <a:pt x="13" y="277"/>
                                      </a:lnTo>
                                      <a:lnTo>
                                        <a:pt x="13" y="280"/>
                                      </a:lnTo>
                                      <a:lnTo>
                                        <a:pt x="13" y="284"/>
                                      </a:lnTo>
                                      <a:lnTo>
                                        <a:pt x="16" y="286"/>
                                      </a:lnTo>
                                      <a:lnTo>
                                        <a:pt x="16" y="289"/>
                                      </a:lnTo>
                                      <a:lnTo>
                                        <a:pt x="16" y="292"/>
                                      </a:lnTo>
                                      <a:lnTo>
                                        <a:pt x="18" y="296"/>
                                      </a:lnTo>
                                      <a:lnTo>
                                        <a:pt x="18" y="299"/>
                                      </a:lnTo>
                                      <a:lnTo>
                                        <a:pt x="22" y="302"/>
                                      </a:lnTo>
                                      <a:lnTo>
                                        <a:pt x="22" y="305"/>
                                      </a:lnTo>
                                      <a:lnTo>
                                        <a:pt x="22" y="308"/>
                                      </a:lnTo>
                                      <a:lnTo>
                                        <a:pt x="25" y="311"/>
                                      </a:lnTo>
                                      <a:lnTo>
                                        <a:pt x="28" y="314"/>
                                      </a:lnTo>
                                      <a:lnTo>
                                        <a:pt x="28" y="318"/>
                                      </a:lnTo>
                                      <a:lnTo>
                                        <a:pt x="31" y="320"/>
                                      </a:lnTo>
                                      <a:lnTo>
                                        <a:pt x="31" y="323"/>
                                      </a:lnTo>
                                      <a:lnTo>
                                        <a:pt x="35" y="327"/>
                                      </a:lnTo>
                                      <a:lnTo>
                                        <a:pt x="35" y="330"/>
                                      </a:lnTo>
                                      <a:lnTo>
                                        <a:pt x="38" y="330"/>
                                      </a:lnTo>
                                      <a:lnTo>
                                        <a:pt x="38" y="333"/>
                                      </a:lnTo>
                                      <a:lnTo>
                                        <a:pt x="40" y="336"/>
                                      </a:lnTo>
                                      <a:lnTo>
                                        <a:pt x="43" y="339"/>
                                      </a:lnTo>
                                      <a:lnTo>
                                        <a:pt x="43" y="342"/>
                                      </a:lnTo>
                                      <a:lnTo>
                                        <a:pt x="47" y="345"/>
                                      </a:lnTo>
                                      <a:lnTo>
                                        <a:pt x="50" y="348"/>
                                      </a:lnTo>
                                      <a:lnTo>
                                        <a:pt x="53" y="352"/>
                                      </a:lnTo>
                                      <a:lnTo>
                                        <a:pt x="57" y="357"/>
                                      </a:lnTo>
                                      <a:lnTo>
                                        <a:pt x="60" y="361"/>
                                      </a:lnTo>
                                      <a:lnTo>
                                        <a:pt x="63" y="361"/>
                                      </a:lnTo>
                                      <a:lnTo>
                                        <a:pt x="65" y="364"/>
                                      </a:lnTo>
                                      <a:lnTo>
                                        <a:pt x="65" y="367"/>
                                      </a:lnTo>
                                      <a:lnTo>
                                        <a:pt x="69" y="370"/>
                                      </a:lnTo>
                                      <a:lnTo>
                                        <a:pt x="72" y="370"/>
                                      </a:lnTo>
                                      <a:lnTo>
                                        <a:pt x="72" y="373"/>
                                      </a:lnTo>
                                      <a:lnTo>
                                        <a:pt x="78" y="376"/>
                                      </a:lnTo>
                                      <a:lnTo>
                                        <a:pt x="78" y="379"/>
                                      </a:lnTo>
                                      <a:lnTo>
                                        <a:pt x="82" y="379"/>
                                      </a:lnTo>
                                      <a:lnTo>
                                        <a:pt x="85" y="382"/>
                                      </a:lnTo>
                                      <a:lnTo>
                                        <a:pt x="87" y="386"/>
                                      </a:lnTo>
                                      <a:lnTo>
                                        <a:pt x="90" y="386"/>
                                      </a:lnTo>
                                      <a:lnTo>
                                        <a:pt x="94" y="389"/>
                                      </a:lnTo>
                                      <a:lnTo>
                                        <a:pt x="97" y="391"/>
                                      </a:lnTo>
                                      <a:lnTo>
                                        <a:pt x="100" y="393"/>
                                      </a:lnTo>
                                      <a:lnTo>
                                        <a:pt x="103" y="393"/>
                                      </a:lnTo>
                                      <a:lnTo>
                                        <a:pt x="107" y="397"/>
                                      </a:lnTo>
                                      <a:lnTo>
                                        <a:pt x="110" y="397"/>
                                      </a:lnTo>
                                      <a:lnTo>
                                        <a:pt x="112" y="400"/>
                                      </a:lnTo>
                                      <a:lnTo>
                                        <a:pt x="115" y="400"/>
                                      </a:lnTo>
                                      <a:lnTo>
                                        <a:pt x="119" y="403"/>
                                      </a:lnTo>
                                      <a:lnTo>
                                        <a:pt x="122" y="403"/>
                                      </a:lnTo>
                                      <a:lnTo>
                                        <a:pt x="129" y="406"/>
                                      </a:lnTo>
                                      <a:lnTo>
                                        <a:pt x="129" y="409"/>
                                      </a:lnTo>
                                      <a:lnTo>
                                        <a:pt x="132" y="409"/>
                                      </a:lnTo>
                                      <a:lnTo>
                                        <a:pt x="137" y="409"/>
                                      </a:lnTo>
                                      <a:lnTo>
                                        <a:pt x="141" y="412"/>
                                      </a:lnTo>
                                      <a:lnTo>
                                        <a:pt x="144" y="412"/>
                                      </a:lnTo>
                                      <a:lnTo>
                                        <a:pt x="147" y="415"/>
                                      </a:lnTo>
                                      <a:lnTo>
                                        <a:pt x="150" y="415"/>
                                      </a:lnTo>
                                      <a:lnTo>
                                        <a:pt x="154" y="415"/>
                                      </a:lnTo>
                                      <a:lnTo>
                                        <a:pt x="157" y="419"/>
                                      </a:lnTo>
                                      <a:lnTo>
                                        <a:pt x="159" y="419"/>
                                      </a:lnTo>
                                      <a:lnTo>
                                        <a:pt x="166" y="419"/>
                                      </a:lnTo>
                                      <a:lnTo>
                                        <a:pt x="169" y="419"/>
                                      </a:lnTo>
                                      <a:lnTo>
                                        <a:pt x="171" y="422"/>
                                      </a:lnTo>
                                      <a:lnTo>
                                        <a:pt x="174" y="422"/>
                                      </a:lnTo>
                                      <a:lnTo>
                                        <a:pt x="178" y="422"/>
                                      </a:lnTo>
                                      <a:lnTo>
                                        <a:pt x="180" y="422"/>
                                      </a:lnTo>
                                      <a:lnTo>
                                        <a:pt x="183" y="422"/>
                                      </a:lnTo>
                                      <a:lnTo>
                                        <a:pt x="186" y="424"/>
                                      </a:lnTo>
                                      <a:lnTo>
                                        <a:pt x="190" y="424"/>
                                      </a:lnTo>
                                      <a:lnTo>
                                        <a:pt x="193" y="424"/>
                                      </a:lnTo>
                                      <a:lnTo>
                                        <a:pt x="227" y="424"/>
                                      </a:lnTo>
                                      <a:lnTo>
                                        <a:pt x="230" y="424"/>
                                      </a:lnTo>
                                      <a:lnTo>
                                        <a:pt x="237" y="424"/>
                                      </a:lnTo>
                                      <a:lnTo>
                                        <a:pt x="237" y="422"/>
                                      </a:lnTo>
                                      <a:lnTo>
                                        <a:pt x="243" y="422"/>
                                      </a:lnTo>
                                      <a:lnTo>
                                        <a:pt x="247" y="422"/>
                                      </a:lnTo>
                                      <a:lnTo>
                                        <a:pt x="250" y="422"/>
                                      </a:lnTo>
                                      <a:lnTo>
                                        <a:pt x="252" y="422"/>
                                      </a:lnTo>
                                      <a:lnTo>
                                        <a:pt x="255" y="419"/>
                                      </a:lnTo>
                                      <a:lnTo>
                                        <a:pt x="259" y="419"/>
                                      </a:lnTo>
                                      <a:lnTo>
                                        <a:pt x="262" y="419"/>
                                      </a:lnTo>
                                      <a:lnTo>
                                        <a:pt x="265" y="419"/>
                                      </a:lnTo>
                                      <a:lnTo>
                                        <a:pt x="268" y="415"/>
                                      </a:lnTo>
                                      <a:lnTo>
                                        <a:pt x="272" y="415"/>
                                      </a:lnTo>
                                      <a:lnTo>
                                        <a:pt x="274" y="415"/>
                                      </a:lnTo>
                                      <a:lnTo>
                                        <a:pt x="277" y="412"/>
                                      </a:lnTo>
                                      <a:lnTo>
                                        <a:pt x="280" y="412"/>
                                      </a:lnTo>
                                      <a:lnTo>
                                        <a:pt x="284" y="412"/>
                                      </a:lnTo>
                                      <a:lnTo>
                                        <a:pt x="287" y="409"/>
                                      </a:lnTo>
                                      <a:lnTo>
                                        <a:pt x="290" y="409"/>
                                      </a:lnTo>
                                      <a:lnTo>
                                        <a:pt x="293" y="409"/>
                                      </a:lnTo>
                                      <a:lnTo>
                                        <a:pt x="297" y="406"/>
                                      </a:lnTo>
                                      <a:lnTo>
                                        <a:pt x="299" y="406"/>
                                      </a:lnTo>
                                      <a:lnTo>
                                        <a:pt x="302" y="403"/>
                                      </a:lnTo>
                                      <a:lnTo>
                                        <a:pt x="305" y="403"/>
                                      </a:lnTo>
                                      <a:lnTo>
                                        <a:pt x="309" y="400"/>
                                      </a:lnTo>
                                      <a:lnTo>
                                        <a:pt x="312" y="400"/>
                                      </a:lnTo>
                                      <a:lnTo>
                                        <a:pt x="315" y="397"/>
                                      </a:lnTo>
                                      <a:lnTo>
                                        <a:pt x="319" y="397"/>
                                      </a:lnTo>
                                      <a:lnTo>
                                        <a:pt x="319" y="393"/>
                                      </a:lnTo>
                                      <a:lnTo>
                                        <a:pt x="321" y="393"/>
                                      </a:lnTo>
                                      <a:lnTo>
                                        <a:pt x="324" y="391"/>
                                      </a:lnTo>
                                      <a:lnTo>
                                        <a:pt x="327" y="389"/>
                                      </a:lnTo>
                                      <a:lnTo>
                                        <a:pt x="331" y="389"/>
                                      </a:lnTo>
                                      <a:lnTo>
                                        <a:pt x="334" y="386"/>
                                      </a:lnTo>
                                      <a:lnTo>
                                        <a:pt x="337" y="382"/>
                                      </a:lnTo>
                                      <a:lnTo>
                                        <a:pt x="340" y="379"/>
                                      </a:lnTo>
                                      <a:lnTo>
                                        <a:pt x="344" y="379"/>
                                      </a:lnTo>
                                      <a:lnTo>
                                        <a:pt x="346" y="376"/>
                                      </a:lnTo>
                                      <a:lnTo>
                                        <a:pt x="352" y="370"/>
                                      </a:lnTo>
                                      <a:lnTo>
                                        <a:pt x="359" y="364"/>
                                      </a:lnTo>
                                      <a:lnTo>
                                        <a:pt x="362" y="361"/>
                                      </a:lnTo>
                                      <a:lnTo>
                                        <a:pt x="366" y="357"/>
                                      </a:lnTo>
                                      <a:lnTo>
                                        <a:pt x="366" y="354"/>
                                      </a:lnTo>
                                      <a:lnTo>
                                        <a:pt x="371" y="352"/>
                                      </a:lnTo>
                                      <a:lnTo>
                                        <a:pt x="374" y="348"/>
                                      </a:lnTo>
                                      <a:lnTo>
                                        <a:pt x="374" y="345"/>
                                      </a:lnTo>
                                      <a:lnTo>
                                        <a:pt x="378" y="342"/>
                                      </a:lnTo>
                                      <a:lnTo>
                                        <a:pt x="381" y="339"/>
                                      </a:lnTo>
                                      <a:lnTo>
                                        <a:pt x="381" y="336"/>
                                      </a:lnTo>
                                      <a:lnTo>
                                        <a:pt x="384" y="336"/>
                                      </a:lnTo>
                                      <a:lnTo>
                                        <a:pt x="384" y="333"/>
                                      </a:lnTo>
                                      <a:lnTo>
                                        <a:pt x="387" y="330"/>
                                      </a:lnTo>
                                      <a:lnTo>
                                        <a:pt x="391" y="327"/>
                                      </a:lnTo>
                                      <a:lnTo>
                                        <a:pt x="391" y="323"/>
                                      </a:lnTo>
                                      <a:lnTo>
                                        <a:pt x="393" y="320"/>
                                      </a:lnTo>
                                      <a:lnTo>
                                        <a:pt x="393" y="318"/>
                                      </a:lnTo>
                                      <a:lnTo>
                                        <a:pt x="396" y="314"/>
                                      </a:lnTo>
                                      <a:lnTo>
                                        <a:pt x="396" y="311"/>
                                      </a:lnTo>
                                      <a:lnTo>
                                        <a:pt x="399" y="308"/>
                                      </a:lnTo>
                                      <a:lnTo>
                                        <a:pt x="399" y="305"/>
                                      </a:lnTo>
                                      <a:lnTo>
                                        <a:pt x="403" y="302"/>
                                      </a:lnTo>
                                      <a:lnTo>
                                        <a:pt x="403" y="299"/>
                                      </a:lnTo>
                                      <a:lnTo>
                                        <a:pt x="403" y="296"/>
                                      </a:lnTo>
                                      <a:lnTo>
                                        <a:pt x="406" y="292"/>
                                      </a:lnTo>
                                      <a:lnTo>
                                        <a:pt x="406" y="289"/>
                                      </a:lnTo>
                                      <a:lnTo>
                                        <a:pt x="409" y="286"/>
                                      </a:lnTo>
                                      <a:lnTo>
                                        <a:pt x="409" y="284"/>
                                      </a:lnTo>
                                      <a:lnTo>
                                        <a:pt x="409" y="280"/>
                                      </a:lnTo>
                                      <a:lnTo>
                                        <a:pt x="413" y="277"/>
                                      </a:lnTo>
                                      <a:lnTo>
                                        <a:pt x="413" y="274"/>
                                      </a:lnTo>
                                      <a:lnTo>
                                        <a:pt x="413" y="271"/>
                                      </a:lnTo>
                                      <a:lnTo>
                                        <a:pt x="415" y="267"/>
                                      </a:lnTo>
                                      <a:lnTo>
                                        <a:pt x="415" y="265"/>
                                      </a:lnTo>
                                      <a:lnTo>
                                        <a:pt x="415" y="262"/>
                                      </a:lnTo>
                                      <a:lnTo>
                                        <a:pt x="415" y="258"/>
                                      </a:lnTo>
                                      <a:lnTo>
                                        <a:pt x="418" y="255"/>
                                      </a:lnTo>
                                      <a:lnTo>
                                        <a:pt x="418" y="252"/>
                                      </a:lnTo>
                                      <a:lnTo>
                                        <a:pt x="418" y="250"/>
                                      </a:lnTo>
                                      <a:lnTo>
                                        <a:pt x="418" y="246"/>
                                      </a:lnTo>
                                      <a:lnTo>
                                        <a:pt x="418" y="243"/>
                                      </a:lnTo>
                                      <a:lnTo>
                                        <a:pt x="418" y="240"/>
                                      </a:lnTo>
                                      <a:lnTo>
                                        <a:pt x="421" y="237"/>
                                      </a:lnTo>
                                      <a:lnTo>
                                        <a:pt x="421" y="224"/>
                                      </a:lnTo>
                                      <a:lnTo>
                                        <a:pt x="421" y="221"/>
                                      </a:lnTo>
                                      <a:lnTo>
                                        <a:pt x="421" y="206"/>
                                      </a:lnTo>
                                      <a:lnTo>
                                        <a:pt x="421" y="203"/>
                                      </a:lnTo>
                                      <a:lnTo>
                                        <a:pt x="421" y="194"/>
                                      </a:lnTo>
                                      <a:lnTo>
                                        <a:pt x="418" y="190"/>
                                      </a:lnTo>
                                      <a:lnTo>
                                        <a:pt x="418" y="187"/>
                                      </a:lnTo>
                                      <a:lnTo>
                                        <a:pt x="418" y="181"/>
                                      </a:lnTo>
                                      <a:lnTo>
                                        <a:pt x="418" y="178"/>
                                      </a:lnTo>
                                      <a:lnTo>
                                        <a:pt x="418" y="175"/>
                                      </a:lnTo>
                                      <a:lnTo>
                                        <a:pt x="418" y="172"/>
                                      </a:lnTo>
                                      <a:lnTo>
                                        <a:pt x="415" y="168"/>
                                      </a:lnTo>
                                      <a:lnTo>
                                        <a:pt x="415" y="165"/>
                                      </a:lnTo>
                                      <a:lnTo>
                                        <a:pt x="415" y="162"/>
                                      </a:lnTo>
                                      <a:lnTo>
                                        <a:pt x="415" y="160"/>
                                      </a:lnTo>
                                      <a:lnTo>
                                        <a:pt x="413" y="156"/>
                                      </a:lnTo>
                                      <a:lnTo>
                                        <a:pt x="413" y="153"/>
                                      </a:lnTo>
                                      <a:lnTo>
                                        <a:pt x="413" y="150"/>
                                      </a:lnTo>
                                      <a:lnTo>
                                        <a:pt x="409" y="147"/>
                                      </a:lnTo>
                                      <a:lnTo>
                                        <a:pt x="409" y="144"/>
                                      </a:lnTo>
                                      <a:lnTo>
                                        <a:pt x="409" y="141"/>
                                      </a:lnTo>
                                      <a:lnTo>
                                        <a:pt x="406" y="138"/>
                                      </a:lnTo>
                                      <a:lnTo>
                                        <a:pt x="406" y="134"/>
                                      </a:lnTo>
                                      <a:lnTo>
                                        <a:pt x="403" y="131"/>
                                      </a:lnTo>
                                      <a:lnTo>
                                        <a:pt x="403" y="128"/>
                                      </a:lnTo>
                                      <a:lnTo>
                                        <a:pt x="403" y="126"/>
                                      </a:lnTo>
                                      <a:lnTo>
                                        <a:pt x="399" y="122"/>
                                      </a:lnTo>
                                      <a:lnTo>
                                        <a:pt x="399" y="119"/>
                                      </a:lnTo>
                                      <a:lnTo>
                                        <a:pt x="396" y="116"/>
                                      </a:lnTo>
                                      <a:lnTo>
                                        <a:pt x="396" y="113"/>
                                      </a:lnTo>
                                      <a:lnTo>
                                        <a:pt x="393" y="109"/>
                                      </a:lnTo>
                                      <a:lnTo>
                                        <a:pt x="393" y="107"/>
                                      </a:lnTo>
                                      <a:lnTo>
                                        <a:pt x="391" y="104"/>
                                      </a:lnTo>
                                      <a:lnTo>
                                        <a:pt x="391" y="102"/>
                                      </a:lnTo>
                                      <a:lnTo>
                                        <a:pt x="387" y="98"/>
                                      </a:lnTo>
                                      <a:lnTo>
                                        <a:pt x="384" y="98"/>
                                      </a:lnTo>
                                      <a:lnTo>
                                        <a:pt x="384" y="95"/>
                                      </a:lnTo>
                                      <a:lnTo>
                                        <a:pt x="381" y="93"/>
                                      </a:lnTo>
                                      <a:lnTo>
                                        <a:pt x="381" y="89"/>
                                      </a:lnTo>
                                      <a:lnTo>
                                        <a:pt x="378" y="86"/>
                                      </a:lnTo>
                                      <a:lnTo>
                                        <a:pt x="374" y="83"/>
                                      </a:lnTo>
                                      <a:lnTo>
                                        <a:pt x="374" y="80"/>
                                      </a:lnTo>
                                      <a:lnTo>
                                        <a:pt x="368" y="76"/>
                                      </a:lnTo>
                                      <a:lnTo>
                                        <a:pt x="368" y="74"/>
                                      </a:lnTo>
                                      <a:lnTo>
                                        <a:pt x="366" y="71"/>
                                      </a:lnTo>
                                      <a:lnTo>
                                        <a:pt x="362" y="68"/>
                                      </a:lnTo>
                                      <a:lnTo>
                                        <a:pt x="359" y="64"/>
                                      </a:lnTo>
                                      <a:lnTo>
                                        <a:pt x="356" y="61"/>
                                      </a:lnTo>
                                      <a:lnTo>
                                        <a:pt x="352" y="59"/>
                                      </a:lnTo>
                                      <a:lnTo>
                                        <a:pt x="349" y="55"/>
                                      </a:lnTo>
                                      <a:lnTo>
                                        <a:pt x="344" y="49"/>
                                      </a:lnTo>
                                      <a:lnTo>
                                        <a:pt x="340" y="49"/>
                                      </a:lnTo>
                                      <a:lnTo>
                                        <a:pt x="337" y="46"/>
                                      </a:lnTo>
                                      <a:lnTo>
                                        <a:pt x="337" y="42"/>
                                      </a:lnTo>
                                      <a:lnTo>
                                        <a:pt x="334" y="42"/>
                                      </a:lnTo>
                                      <a:lnTo>
                                        <a:pt x="331" y="40"/>
                                      </a:lnTo>
                                      <a:lnTo>
                                        <a:pt x="327" y="40"/>
                                      </a:lnTo>
                                      <a:lnTo>
                                        <a:pt x="324" y="37"/>
                                      </a:lnTo>
                                      <a:lnTo>
                                        <a:pt x="321" y="34"/>
                                      </a:lnTo>
                                      <a:lnTo>
                                        <a:pt x="324" y="34"/>
                                      </a:lnTo>
                                      <a:lnTo>
                                        <a:pt x="321" y="30"/>
                                      </a:lnTo>
                                      <a:lnTo>
                                        <a:pt x="319" y="27"/>
                                      </a:lnTo>
                                      <a:lnTo>
                                        <a:pt x="315" y="27"/>
                                      </a:lnTo>
                                      <a:lnTo>
                                        <a:pt x="312" y="24"/>
                                      </a:lnTo>
                                      <a:lnTo>
                                        <a:pt x="309" y="24"/>
                                      </a:lnTo>
                                      <a:lnTo>
                                        <a:pt x="305" y="21"/>
                                      </a:lnTo>
                                      <a:lnTo>
                                        <a:pt x="302" y="21"/>
                                      </a:lnTo>
                                      <a:lnTo>
                                        <a:pt x="299" y="21"/>
                                      </a:lnTo>
                                      <a:lnTo>
                                        <a:pt x="297" y="18"/>
                                      </a:lnTo>
                                      <a:lnTo>
                                        <a:pt x="293" y="18"/>
                                      </a:lnTo>
                                      <a:lnTo>
                                        <a:pt x="290" y="15"/>
                                      </a:lnTo>
                                      <a:lnTo>
                                        <a:pt x="287" y="15"/>
                                      </a:lnTo>
                                      <a:lnTo>
                                        <a:pt x="284" y="12"/>
                                      </a:lnTo>
                                      <a:lnTo>
                                        <a:pt x="280" y="12"/>
                                      </a:lnTo>
                                      <a:lnTo>
                                        <a:pt x="277" y="12"/>
                                      </a:lnTo>
                                      <a:lnTo>
                                        <a:pt x="274" y="8"/>
                                      </a:lnTo>
                                      <a:lnTo>
                                        <a:pt x="272" y="8"/>
                                      </a:lnTo>
                                      <a:lnTo>
                                        <a:pt x="268" y="8"/>
                                      </a:lnTo>
                                      <a:lnTo>
                                        <a:pt x="265" y="6"/>
                                      </a:lnTo>
                                      <a:lnTo>
                                        <a:pt x="262" y="6"/>
                                      </a:lnTo>
                                      <a:lnTo>
                                        <a:pt x="259" y="6"/>
                                      </a:lnTo>
                                      <a:lnTo>
                                        <a:pt x="255" y="6"/>
                                      </a:lnTo>
                                      <a:lnTo>
                                        <a:pt x="252" y="3"/>
                                      </a:lnTo>
                                      <a:lnTo>
                                        <a:pt x="250" y="3"/>
                                      </a:lnTo>
                                      <a:lnTo>
                                        <a:pt x="247" y="3"/>
                                      </a:lnTo>
                                      <a:lnTo>
                                        <a:pt x="243" y="3"/>
                                      </a:lnTo>
                                      <a:lnTo>
                                        <a:pt x="240" y="3"/>
                                      </a:lnTo>
                                      <a:lnTo>
                                        <a:pt x="237" y="3"/>
                                      </a:lnTo>
                                      <a:lnTo>
                                        <a:pt x="233" y="0"/>
                                      </a:lnTo>
                                      <a:lnTo>
                                        <a:pt x="227" y="0"/>
                                      </a:lnTo>
                                      <a:lnTo>
                                        <a:pt x="221" y="0"/>
                                      </a:lnTo>
                                      <a:lnTo>
                                        <a:pt x="200" y="0"/>
                                      </a:lnTo>
                                      <a:lnTo>
                                        <a:pt x="196" y="0"/>
                                      </a:lnTo>
                                      <a:lnTo>
                                        <a:pt x="190" y="0"/>
                                      </a:lnTo>
                                      <a:lnTo>
                                        <a:pt x="186" y="3"/>
                                      </a:lnTo>
                                      <a:lnTo>
                                        <a:pt x="183" y="3"/>
                                      </a:lnTo>
                                      <a:lnTo>
                                        <a:pt x="180" y="3"/>
                                      </a:lnTo>
                                      <a:lnTo>
                                        <a:pt x="178" y="3"/>
                                      </a:lnTo>
                                      <a:lnTo>
                                        <a:pt x="171" y="3"/>
                                      </a:lnTo>
                                      <a:lnTo>
                                        <a:pt x="169" y="3"/>
                                      </a:lnTo>
                                      <a:lnTo>
                                        <a:pt x="166" y="3"/>
                                      </a:lnTo>
                                      <a:lnTo>
                                        <a:pt x="166" y="6"/>
                                      </a:lnTo>
                                      <a:lnTo>
                                        <a:pt x="159" y="6"/>
                                      </a:lnTo>
                                      <a:lnTo>
                                        <a:pt x="157" y="6"/>
                                      </a:lnTo>
                                      <a:lnTo>
                                        <a:pt x="154" y="8"/>
                                      </a:lnTo>
                                      <a:lnTo>
                                        <a:pt x="150" y="8"/>
                                      </a:lnTo>
                                      <a:lnTo>
                                        <a:pt x="147" y="8"/>
                                      </a:lnTo>
                                      <a:lnTo>
                                        <a:pt x="144" y="12"/>
                                      </a:lnTo>
                                      <a:lnTo>
                                        <a:pt x="141" y="12"/>
                                      </a:lnTo>
                                      <a:lnTo>
                                        <a:pt x="137" y="12"/>
                                      </a:lnTo>
                                      <a:lnTo>
                                        <a:pt x="134" y="15"/>
                                      </a:lnTo>
                                      <a:lnTo>
                                        <a:pt x="132" y="15"/>
                                      </a:lnTo>
                                      <a:lnTo>
                                        <a:pt x="129" y="18"/>
                                      </a:lnTo>
                                      <a:lnTo>
                                        <a:pt x="125" y="18"/>
                                      </a:lnTo>
                                      <a:lnTo>
                                        <a:pt x="122" y="21"/>
                                      </a:lnTo>
                                      <a:lnTo>
                                        <a:pt x="119" y="21"/>
                                      </a:lnTo>
                                      <a:lnTo>
                                        <a:pt x="115" y="21"/>
                                      </a:lnTo>
                                      <a:lnTo>
                                        <a:pt x="112" y="24"/>
                                      </a:lnTo>
                                      <a:lnTo>
                                        <a:pt x="110" y="24"/>
                                      </a:lnTo>
                                      <a:lnTo>
                                        <a:pt x="107" y="27"/>
                                      </a:lnTo>
                                      <a:lnTo>
                                        <a:pt x="103" y="30"/>
                                      </a:lnTo>
                                      <a:lnTo>
                                        <a:pt x="100" y="34"/>
                                      </a:lnTo>
                                      <a:lnTo>
                                        <a:pt x="97" y="34"/>
                                      </a:lnTo>
                                      <a:lnTo>
                                        <a:pt x="94" y="37"/>
                                      </a:lnTo>
                                      <a:lnTo>
                                        <a:pt x="90" y="37"/>
                                      </a:lnTo>
                                      <a:lnTo>
                                        <a:pt x="87" y="40"/>
                                      </a:lnTo>
                                      <a:lnTo>
                                        <a:pt x="85" y="42"/>
                                      </a:lnTo>
                                      <a:lnTo>
                                        <a:pt x="82" y="42"/>
                                      </a:lnTo>
                                      <a:lnTo>
                                        <a:pt x="82" y="46"/>
                                      </a:lnTo>
                                      <a:lnTo>
                                        <a:pt x="78" y="46"/>
                                      </a:lnTo>
                                      <a:lnTo>
                                        <a:pt x="72" y="52"/>
                                      </a:lnTo>
                                      <a:lnTo>
                                        <a:pt x="69" y="55"/>
                                      </a:lnTo>
                                      <a:lnTo>
                                        <a:pt x="65" y="59"/>
                                      </a:lnTo>
                                      <a:lnTo>
                                        <a:pt x="63" y="61"/>
                                      </a:lnTo>
                                      <a:lnTo>
                                        <a:pt x="60" y="64"/>
                                      </a:lnTo>
                                      <a:lnTo>
                                        <a:pt x="57" y="68"/>
                                      </a:lnTo>
                                      <a:lnTo>
                                        <a:pt x="53" y="71"/>
                                      </a:lnTo>
                                      <a:lnTo>
                                        <a:pt x="50" y="74"/>
                                      </a:lnTo>
                                      <a:lnTo>
                                        <a:pt x="50" y="76"/>
                                      </a:lnTo>
                                      <a:lnTo>
                                        <a:pt x="47" y="76"/>
                                      </a:lnTo>
                                      <a:lnTo>
                                        <a:pt x="43" y="80"/>
                                      </a:lnTo>
                                      <a:lnTo>
                                        <a:pt x="43" y="83"/>
                                      </a:lnTo>
                                      <a:lnTo>
                                        <a:pt x="40" y="86"/>
                                      </a:lnTo>
                                      <a:lnTo>
                                        <a:pt x="38" y="89"/>
                                      </a:lnTo>
                                      <a:lnTo>
                                        <a:pt x="35" y="93"/>
                                      </a:lnTo>
                                      <a:lnTo>
                                        <a:pt x="35" y="95"/>
                                      </a:lnTo>
                                      <a:lnTo>
                                        <a:pt x="31" y="98"/>
                                      </a:lnTo>
                                      <a:lnTo>
                                        <a:pt x="31" y="102"/>
                                      </a:lnTo>
                                      <a:lnTo>
                                        <a:pt x="28" y="104"/>
                                      </a:lnTo>
                                      <a:lnTo>
                                        <a:pt x="28" y="107"/>
                                      </a:lnTo>
                                      <a:lnTo>
                                        <a:pt x="25" y="109"/>
                                      </a:lnTo>
                                      <a:lnTo>
                                        <a:pt x="25" y="113"/>
                                      </a:lnTo>
                                      <a:lnTo>
                                        <a:pt x="22" y="116"/>
                                      </a:lnTo>
                                      <a:lnTo>
                                        <a:pt x="22" y="119"/>
                                      </a:lnTo>
                                      <a:lnTo>
                                        <a:pt x="18" y="119"/>
                                      </a:lnTo>
                                      <a:lnTo>
                                        <a:pt x="18" y="122"/>
                                      </a:lnTo>
                                      <a:lnTo>
                                        <a:pt x="16" y="126"/>
                                      </a:lnTo>
                                      <a:lnTo>
                                        <a:pt x="16" y="128"/>
                                      </a:lnTo>
                                      <a:lnTo>
                                        <a:pt x="16" y="131"/>
                                      </a:lnTo>
                                      <a:lnTo>
                                        <a:pt x="13" y="134"/>
                                      </a:lnTo>
                                      <a:lnTo>
                                        <a:pt x="13" y="141"/>
                                      </a:lnTo>
                                      <a:lnTo>
                                        <a:pt x="10" y="147"/>
                                      </a:lnTo>
                                      <a:lnTo>
                                        <a:pt x="10" y="150"/>
                                      </a:lnTo>
                                      <a:lnTo>
                                        <a:pt x="6" y="153"/>
                                      </a:lnTo>
                                      <a:lnTo>
                                        <a:pt x="6" y="156"/>
                                      </a:lnTo>
                                      <a:lnTo>
                                        <a:pt x="6" y="160"/>
                                      </a:lnTo>
                                      <a:lnTo>
                                        <a:pt x="6" y="162"/>
                                      </a:lnTo>
                                      <a:lnTo>
                                        <a:pt x="3" y="165"/>
                                      </a:lnTo>
                                      <a:lnTo>
                                        <a:pt x="3" y="168"/>
                                      </a:lnTo>
                                      <a:lnTo>
                                        <a:pt x="3" y="172"/>
                                      </a:lnTo>
                                      <a:lnTo>
                                        <a:pt x="3" y="175"/>
                                      </a:lnTo>
                                      <a:lnTo>
                                        <a:pt x="0" y="178"/>
                                      </a:lnTo>
                                      <a:lnTo>
                                        <a:pt x="0" y="181"/>
                                      </a:lnTo>
                                      <a:lnTo>
                                        <a:pt x="0" y="184"/>
                                      </a:lnTo>
                                      <a:lnTo>
                                        <a:pt x="0" y="187"/>
                                      </a:lnTo>
                                      <a:lnTo>
                                        <a:pt x="0" y="190"/>
                                      </a:lnTo>
                                      <a:lnTo>
                                        <a:pt x="0" y="199"/>
                                      </a:lnTo>
                                      <a:lnTo>
                                        <a:pt x="0" y="203"/>
                                      </a:lnTo>
                                      <a:lnTo>
                                        <a:pt x="0" y="228"/>
                                      </a:lnTo>
                                      <a:lnTo>
                                        <a:pt x="0" y="231"/>
                                      </a:lnTo>
                                      <a:lnTo>
                                        <a:pt x="0" y="237"/>
                                      </a:lnTo>
                                      <a:lnTo>
                                        <a:pt x="0" y="240"/>
                                      </a:lnTo>
                                      <a:lnTo>
                                        <a:pt x="0" y="243"/>
                                      </a:lnTo>
                                      <a:lnTo>
                                        <a:pt x="0" y="246"/>
                                      </a:lnTo>
                                      <a:lnTo>
                                        <a:pt x="0" y="250"/>
                                      </a:lnTo>
                                      <a:lnTo>
                                        <a:pt x="3" y="252"/>
                                      </a:lnTo>
                                      <a:lnTo>
                                        <a:pt x="3" y="255"/>
                                      </a:lnTo>
                                      <a:lnTo>
                                        <a:pt x="3" y="258"/>
                                      </a:lnTo>
                                      <a:lnTo>
                                        <a:pt x="3" y="262"/>
                                      </a:lnTo>
                                      <a:lnTo>
                                        <a:pt x="3" y="265"/>
                                      </a:lnTo>
                                      <a:lnTo>
                                        <a:pt x="6" y="267"/>
                                      </a:lnTo>
                                      <a:lnTo>
                                        <a:pt x="6" y="271"/>
                                      </a:lnTo>
                                      <a:lnTo>
                                        <a:pt x="6" y="274"/>
                                      </a:lnTo>
                                      <a:lnTo>
                                        <a:pt x="10" y="277"/>
                                      </a:lnTo>
                                      <a:lnTo>
                                        <a:pt x="10" y="280"/>
                                      </a:lnTo>
                                      <a:lnTo>
                                        <a:pt x="10" y="286"/>
                                      </a:lnTo>
                                      <a:lnTo>
                                        <a:pt x="13" y="289"/>
                                      </a:lnTo>
                                      <a:lnTo>
                                        <a:pt x="16" y="296"/>
                                      </a:lnTo>
                                      <a:lnTo>
                                        <a:pt x="16" y="299"/>
                                      </a:lnTo>
                                      <a:lnTo>
                                        <a:pt x="16" y="302"/>
                                      </a:lnTo>
                                      <a:lnTo>
                                        <a:pt x="18" y="305"/>
                                      </a:lnTo>
                                      <a:lnTo>
                                        <a:pt x="18" y="308"/>
                                      </a:lnTo>
                                      <a:lnTo>
                                        <a:pt x="22" y="311"/>
                                      </a:lnTo>
                                      <a:lnTo>
                                        <a:pt x="25" y="314"/>
                                      </a:lnTo>
                                      <a:lnTo>
                                        <a:pt x="25" y="320"/>
                                      </a:lnTo>
                                      <a:lnTo>
                                        <a:pt x="28" y="320"/>
                                      </a:lnTo>
                                      <a:lnTo>
                                        <a:pt x="28" y="327"/>
                                      </a:lnTo>
                                      <a:lnTo>
                                        <a:pt x="31" y="327"/>
                                      </a:lnTo>
                                      <a:lnTo>
                                        <a:pt x="31" y="330"/>
                                      </a:lnTo>
                                      <a:lnTo>
                                        <a:pt x="35" y="333"/>
                                      </a:lnTo>
                                      <a:lnTo>
                                        <a:pt x="35" y="336"/>
                                      </a:lnTo>
                                      <a:lnTo>
                                        <a:pt x="38" y="339"/>
                                      </a:lnTo>
                                      <a:lnTo>
                                        <a:pt x="40" y="342"/>
                                      </a:lnTo>
                                      <a:lnTo>
                                        <a:pt x="40" y="345"/>
                                      </a:lnTo>
                                      <a:lnTo>
                                        <a:pt x="43" y="348"/>
                                      </a:lnTo>
                                      <a:lnTo>
                                        <a:pt x="47" y="348"/>
                                      </a:lnTo>
                                      <a:lnTo>
                                        <a:pt x="50" y="352"/>
                                      </a:lnTo>
                                      <a:lnTo>
                                        <a:pt x="50" y="354"/>
                                      </a:lnTo>
                                      <a:lnTo>
                                        <a:pt x="53" y="357"/>
                                      </a:lnTo>
                                      <a:lnTo>
                                        <a:pt x="57" y="361"/>
                                      </a:lnTo>
                                      <a:lnTo>
                                        <a:pt x="60" y="364"/>
                                      </a:lnTo>
                                      <a:lnTo>
                                        <a:pt x="63" y="367"/>
                                      </a:lnTo>
                                      <a:lnTo>
                                        <a:pt x="65" y="370"/>
                                      </a:lnTo>
                                      <a:lnTo>
                                        <a:pt x="75" y="379"/>
                                      </a:lnTo>
                                      <a:lnTo>
                                        <a:pt x="78" y="379"/>
                                      </a:lnTo>
                                      <a:lnTo>
                                        <a:pt x="78" y="382"/>
                                      </a:lnTo>
                                      <a:lnTo>
                                        <a:pt x="82" y="386"/>
                                      </a:lnTo>
                                      <a:lnTo>
                                        <a:pt x="85" y="389"/>
                                      </a:lnTo>
                                      <a:lnTo>
                                        <a:pt x="87" y="389"/>
                                      </a:lnTo>
                                      <a:lnTo>
                                        <a:pt x="90" y="391"/>
                                      </a:lnTo>
                                      <a:lnTo>
                                        <a:pt x="94" y="391"/>
                                      </a:lnTo>
                                      <a:lnTo>
                                        <a:pt x="97" y="393"/>
                                      </a:lnTo>
                                      <a:lnTo>
                                        <a:pt x="100" y="397"/>
                                      </a:lnTo>
                                      <a:lnTo>
                                        <a:pt x="103" y="397"/>
                                      </a:lnTo>
                                      <a:lnTo>
                                        <a:pt x="103" y="400"/>
                                      </a:lnTo>
                                      <a:lnTo>
                                        <a:pt x="107" y="400"/>
                                      </a:lnTo>
                                      <a:lnTo>
                                        <a:pt x="110" y="403"/>
                                      </a:lnTo>
                                      <a:lnTo>
                                        <a:pt x="112" y="403"/>
                                      </a:lnTo>
                                      <a:lnTo>
                                        <a:pt x="115" y="406"/>
                                      </a:lnTo>
                                      <a:lnTo>
                                        <a:pt x="119" y="406"/>
                                      </a:lnTo>
                                      <a:lnTo>
                                        <a:pt x="122" y="409"/>
                                      </a:lnTo>
                                      <a:lnTo>
                                        <a:pt x="125" y="409"/>
                                      </a:lnTo>
                                      <a:lnTo>
                                        <a:pt x="129" y="409"/>
                                      </a:lnTo>
                                      <a:lnTo>
                                        <a:pt x="132" y="412"/>
                                      </a:lnTo>
                                      <a:lnTo>
                                        <a:pt x="134" y="412"/>
                                      </a:lnTo>
                                      <a:lnTo>
                                        <a:pt x="137" y="415"/>
                                      </a:lnTo>
                                      <a:lnTo>
                                        <a:pt x="141" y="415"/>
                                      </a:lnTo>
                                      <a:lnTo>
                                        <a:pt x="144" y="415"/>
                                      </a:lnTo>
                                      <a:lnTo>
                                        <a:pt x="147" y="419"/>
                                      </a:lnTo>
                                      <a:lnTo>
                                        <a:pt x="150" y="419"/>
                                      </a:lnTo>
                                      <a:lnTo>
                                        <a:pt x="154" y="419"/>
                                      </a:lnTo>
                                      <a:lnTo>
                                        <a:pt x="157" y="422"/>
                                      </a:lnTo>
                                      <a:lnTo>
                                        <a:pt x="159" y="422"/>
                                      </a:lnTo>
                                      <a:lnTo>
                                        <a:pt x="162" y="422"/>
                                      </a:lnTo>
                                      <a:lnTo>
                                        <a:pt x="166" y="424"/>
                                      </a:lnTo>
                                      <a:lnTo>
                                        <a:pt x="169" y="424"/>
                                      </a:lnTo>
                                      <a:lnTo>
                                        <a:pt x="171" y="424"/>
                                      </a:lnTo>
                                      <a:lnTo>
                                        <a:pt x="178" y="424"/>
                                      </a:lnTo>
                                      <a:lnTo>
                                        <a:pt x="180" y="424"/>
                                      </a:lnTo>
                                      <a:lnTo>
                                        <a:pt x="186" y="427"/>
                                      </a:lnTo>
                                      <a:lnTo>
                                        <a:pt x="193" y="427"/>
                                      </a:lnTo>
                                      <a:lnTo>
                                        <a:pt x="196" y="427"/>
                                      </a:lnTo>
                                      <a:lnTo>
                                        <a:pt x="205" y="427"/>
                                      </a:lnTo>
                                      <a:lnTo>
                                        <a:pt x="208" y="427"/>
                                      </a:lnTo>
                                      <a:lnTo>
                                        <a:pt x="215" y="427"/>
                                      </a:lnTo>
                                      <a:lnTo>
                                        <a:pt x="218" y="427"/>
                                      </a:lnTo>
                                      <a:lnTo>
                                        <a:pt x="227" y="427"/>
                                      </a:lnTo>
                                      <a:lnTo>
                                        <a:pt x="230" y="427"/>
                                      </a:lnTo>
                                      <a:lnTo>
                                        <a:pt x="237" y="427"/>
                                      </a:lnTo>
                                      <a:lnTo>
                                        <a:pt x="237" y="424"/>
                                      </a:lnTo>
                                      <a:lnTo>
                                        <a:pt x="243" y="424"/>
                                      </a:lnTo>
                                      <a:lnTo>
                                        <a:pt x="247" y="424"/>
                                      </a:lnTo>
                                      <a:lnTo>
                                        <a:pt x="250" y="424"/>
                                      </a:lnTo>
                                      <a:lnTo>
                                        <a:pt x="252" y="424"/>
                                      </a:lnTo>
                                      <a:lnTo>
                                        <a:pt x="255" y="424"/>
                                      </a:lnTo>
                                      <a:lnTo>
                                        <a:pt x="259" y="422"/>
                                      </a:lnTo>
                                      <a:lnTo>
                                        <a:pt x="262" y="422"/>
                                      </a:lnTo>
                                      <a:lnTo>
                                        <a:pt x="265" y="422"/>
                                      </a:lnTo>
                                      <a:lnTo>
                                        <a:pt x="268" y="419"/>
                                      </a:lnTo>
                                      <a:lnTo>
                                        <a:pt x="272" y="419"/>
                                      </a:lnTo>
                                      <a:lnTo>
                                        <a:pt x="274" y="419"/>
                                      </a:lnTo>
                                      <a:lnTo>
                                        <a:pt x="277" y="415"/>
                                      </a:lnTo>
                                      <a:lnTo>
                                        <a:pt x="280" y="415"/>
                                      </a:lnTo>
                                      <a:lnTo>
                                        <a:pt x="284" y="415"/>
                                      </a:lnTo>
                                      <a:lnTo>
                                        <a:pt x="287" y="412"/>
                                      </a:lnTo>
                                      <a:lnTo>
                                        <a:pt x="290" y="412"/>
                                      </a:lnTo>
                                      <a:lnTo>
                                        <a:pt x="293" y="409"/>
                                      </a:lnTo>
                                      <a:lnTo>
                                        <a:pt x="297" y="409"/>
                                      </a:lnTo>
                                      <a:lnTo>
                                        <a:pt x="299" y="409"/>
                                      </a:lnTo>
                                      <a:lnTo>
                                        <a:pt x="302" y="406"/>
                                      </a:lnTo>
                                      <a:lnTo>
                                        <a:pt x="305" y="406"/>
                                      </a:lnTo>
                                      <a:lnTo>
                                        <a:pt x="309" y="403"/>
                                      </a:lnTo>
                                      <a:lnTo>
                                        <a:pt x="312" y="403"/>
                                      </a:lnTo>
                                      <a:lnTo>
                                        <a:pt x="315" y="400"/>
                                      </a:lnTo>
                                      <a:lnTo>
                                        <a:pt x="319" y="400"/>
                                      </a:lnTo>
                                      <a:lnTo>
                                        <a:pt x="321" y="397"/>
                                      </a:lnTo>
                                      <a:lnTo>
                                        <a:pt x="324" y="397"/>
                                      </a:lnTo>
                                      <a:lnTo>
                                        <a:pt x="324" y="393"/>
                                      </a:lnTo>
                                      <a:lnTo>
                                        <a:pt x="327" y="391"/>
                                      </a:lnTo>
                                      <a:lnTo>
                                        <a:pt x="331" y="391"/>
                                      </a:lnTo>
                                      <a:lnTo>
                                        <a:pt x="334" y="389"/>
                                      </a:lnTo>
                                      <a:lnTo>
                                        <a:pt x="337" y="389"/>
                                      </a:lnTo>
                                      <a:lnTo>
                                        <a:pt x="340" y="386"/>
                                      </a:lnTo>
                                      <a:lnTo>
                                        <a:pt x="344" y="382"/>
                                      </a:lnTo>
                                      <a:lnTo>
                                        <a:pt x="346" y="379"/>
                                      </a:lnTo>
                                      <a:lnTo>
                                        <a:pt x="352" y="373"/>
                                      </a:lnTo>
                                      <a:lnTo>
                                        <a:pt x="356" y="373"/>
                                      </a:lnTo>
                                      <a:lnTo>
                                        <a:pt x="359" y="367"/>
                                      </a:lnTo>
                                      <a:lnTo>
                                        <a:pt x="362" y="364"/>
                                      </a:lnTo>
                                      <a:lnTo>
                                        <a:pt x="366" y="361"/>
                                      </a:lnTo>
                                      <a:lnTo>
                                        <a:pt x="368" y="357"/>
                                      </a:lnTo>
                                      <a:lnTo>
                                        <a:pt x="374" y="352"/>
                                      </a:lnTo>
                                      <a:lnTo>
                                        <a:pt x="374" y="348"/>
                                      </a:lnTo>
                                      <a:lnTo>
                                        <a:pt x="378" y="348"/>
                                      </a:lnTo>
                                      <a:lnTo>
                                        <a:pt x="381" y="345"/>
                                      </a:lnTo>
                                      <a:lnTo>
                                        <a:pt x="384" y="342"/>
                                      </a:lnTo>
                                      <a:lnTo>
                                        <a:pt x="384" y="339"/>
                                      </a:lnTo>
                                      <a:lnTo>
                                        <a:pt x="387" y="336"/>
                                      </a:lnTo>
                                      <a:lnTo>
                                        <a:pt x="387" y="333"/>
                                      </a:lnTo>
                                      <a:lnTo>
                                        <a:pt x="391" y="330"/>
                                      </a:lnTo>
                                      <a:lnTo>
                                        <a:pt x="393" y="327"/>
                                      </a:lnTo>
                                      <a:lnTo>
                                        <a:pt x="396" y="320"/>
                                      </a:lnTo>
                                      <a:lnTo>
                                        <a:pt x="399" y="314"/>
                                      </a:lnTo>
                                      <a:lnTo>
                                        <a:pt x="399" y="311"/>
                                      </a:lnTo>
                                      <a:lnTo>
                                        <a:pt x="403" y="311"/>
                                      </a:lnTo>
                                      <a:lnTo>
                                        <a:pt x="403" y="308"/>
                                      </a:lnTo>
                                      <a:lnTo>
                                        <a:pt x="403" y="305"/>
                                      </a:lnTo>
                                      <a:lnTo>
                                        <a:pt x="406" y="302"/>
                                      </a:lnTo>
                                      <a:lnTo>
                                        <a:pt x="406" y="299"/>
                                      </a:lnTo>
                                      <a:lnTo>
                                        <a:pt x="409" y="296"/>
                                      </a:lnTo>
                                      <a:lnTo>
                                        <a:pt x="409" y="292"/>
                                      </a:lnTo>
                                      <a:lnTo>
                                        <a:pt x="413" y="289"/>
                                      </a:lnTo>
                                      <a:lnTo>
                                        <a:pt x="413" y="286"/>
                                      </a:lnTo>
                                      <a:lnTo>
                                        <a:pt x="413" y="284"/>
                                      </a:lnTo>
                                      <a:lnTo>
                                        <a:pt x="415" y="280"/>
                                      </a:lnTo>
                                      <a:lnTo>
                                        <a:pt x="415" y="277"/>
                                      </a:lnTo>
                                      <a:lnTo>
                                        <a:pt x="415" y="271"/>
                                      </a:lnTo>
                                      <a:lnTo>
                                        <a:pt x="418" y="267"/>
                                      </a:lnTo>
                                      <a:lnTo>
                                        <a:pt x="418" y="265"/>
                                      </a:lnTo>
                                      <a:lnTo>
                                        <a:pt x="418" y="262"/>
                                      </a:lnTo>
                                      <a:lnTo>
                                        <a:pt x="418" y="258"/>
                                      </a:lnTo>
                                      <a:lnTo>
                                        <a:pt x="421" y="255"/>
                                      </a:lnTo>
                                      <a:lnTo>
                                        <a:pt x="421" y="252"/>
                                      </a:lnTo>
                                      <a:lnTo>
                                        <a:pt x="421" y="250"/>
                                      </a:lnTo>
                                      <a:lnTo>
                                        <a:pt x="421" y="246"/>
                                      </a:lnTo>
                                      <a:lnTo>
                                        <a:pt x="421" y="243"/>
                                      </a:lnTo>
                                      <a:lnTo>
                                        <a:pt x="421" y="237"/>
                                      </a:lnTo>
                                      <a:lnTo>
                                        <a:pt x="425" y="231"/>
                                      </a:lnTo>
                                      <a:lnTo>
                                        <a:pt x="425" y="221"/>
                                      </a:lnTo>
                                      <a:lnTo>
                                        <a:pt x="425" y="218"/>
                                      </a:lnTo>
                                      <a:lnTo>
                                        <a:pt x="425" y="206"/>
                                      </a:lnTo>
                                      <a:lnTo>
                                        <a:pt x="425" y="203"/>
                                      </a:lnTo>
                                      <a:lnTo>
                                        <a:pt x="425" y="197"/>
                                      </a:lnTo>
                                      <a:lnTo>
                                        <a:pt x="421" y="190"/>
                                      </a:lnTo>
                                      <a:lnTo>
                                        <a:pt x="421" y="187"/>
                                      </a:lnTo>
                                      <a:lnTo>
                                        <a:pt x="421" y="181"/>
                                      </a:lnTo>
                                      <a:lnTo>
                                        <a:pt x="421" y="178"/>
                                      </a:lnTo>
                                      <a:lnTo>
                                        <a:pt x="421" y="175"/>
                                      </a:lnTo>
                                      <a:lnTo>
                                        <a:pt x="421" y="172"/>
                                      </a:lnTo>
                                      <a:lnTo>
                                        <a:pt x="418" y="168"/>
                                      </a:lnTo>
                                      <a:lnTo>
                                        <a:pt x="418" y="165"/>
                                      </a:lnTo>
                                      <a:lnTo>
                                        <a:pt x="418" y="162"/>
                                      </a:lnTo>
                                      <a:lnTo>
                                        <a:pt x="418" y="160"/>
                                      </a:lnTo>
                                      <a:lnTo>
                                        <a:pt x="415" y="156"/>
                                      </a:lnTo>
                                      <a:lnTo>
                                        <a:pt x="415" y="153"/>
                                      </a:lnTo>
                                      <a:lnTo>
                                        <a:pt x="415" y="150"/>
                                      </a:lnTo>
                                      <a:lnTo>
                                        <a:pt x="413" y="147"/>
                                      </a:lnTo>
                                      <a:lnTo>
                                        <a:pt x="413" y="141"/>
                                      </a:lnTo>
                                      <a:lnTo>
                                        <a:pt x="409" y="134"/>
                                      </a:lnTo>
                                      <a:lnTo>
                                        <a:pt x="409" y="131"/>
                                      </a:lnTo>
                                      <a:lnTo>
                                        <a:pt x="409" y="128"/>
                                      </a:lnTo>
                                      <a:lnTo>
                                        <a:pt x="406" y="126"/>
                                      </a:lnTo>
                                      <a:lnTo>
                                        <a:pt x="403" y="122"/>
                                      </a:lnTo>
                                      <a:lnTo>
                                        <a:pt x="403" y="119"/>
                                      </a:lnTo>
                                      <a:lnTo>
                                        <a:pt x="399" y="116"/>
                                      </a:lnTo>
                                      <a:lnTo>
                                        <a:pt x="399" y="113"/>
                                      </a:lnTo>
                                      <a:lnTo>
                                        <a:pt x="396" y="109"/>
                                      </a:lnTo>
                                      <a:lnTo>
                                        <a:pt x="396" y="107"/>
                                      </a:lnTo>
                                      <a:lnTo>
                                        <a:pt x="393" y="104"/>
                                      </a:lnTo>
                                      <a:lnTo>
                                        <a:pt x="393" y="102"/>
                                      </a:lnTo>
                                      <a:lnTo>
                                        <a:pt x="391" y="98"/>
                                      </a:lnTo>
                                      <a:lnTo>
                                        <a:pt x="387" y="95"/>
                                      </a:lnTo>
                                      <a:lnTo>
                                        <a:pt x="387" y="93"/>
                                      </a:lnTo>
                                      <a:lnTo>
                                        <a:pt x="384" y="89"/>
                                      </a:lnTo>
                                      <a:lnTo>
                                        <a:pt x="384" y="86"/>
                                      </a:lnTo>
                                      <a:lnTo>
                                        <a:pt x="381" y="83"/>
                                      </a:lnTo>
                                      <a:lnTo>
                                        <a:pt x="378" y="83"/>
                                      </a:lnTo>
                                      <a:lnTo>
                                        <a:pt x="378" y="80"/>
                                      </a:lnTo>
                                      <a:lnTo>
                                        <a:pt x="374" y="76"/>
                                      </a:lnTo>
                                      <a:lnTo>
                                        <a:pt x="371" y="74"/>
                                      </a:lnTo>
                                      <a:lnTo>
                                        <a:pt x="371" y="71"/>
                                      </a:lnTo>
                                      <a:lnTo>
                                        <a:pt x="368" y="68"/>
                                      </a:lnTo>
                                      <a:lnTo>
                                        <a:pt x="366" y="68"/>
                                      </a:lnTo>
                                      <a:lnTo>
                                        <a:pt x="362" y="64"/>
                                      </a:lnTo>
                                      <a:lnTo>
                                        <a:pt x="362" y="61"/>
                                      </a:lnTo>
                                      <a:lnTo>
                                        <a:pt x="359" y="59"/>
                                      </a:lnTo>
                                      <a:lnTo>
                                        <a:pt x="352" y="55"/>
                                      </a:lnTo>
                                      <a:lnTo>
                                        <a:pt x="352" y="52"/>
                                      </a:lnTo>
                                      <a:lnTo>
                                        <a:pt x="346" y="46"/>
                                      </a:lnTo>
                                      <a:lnTo>
                                        <a:pt x="344" y="46"/>
                                      </a:lnTo>
                                      <a:lnTo>
                                        <a:pt x="340" y="42"/>
                                      </a:lnTo>
                                      <a:lnTo>
                                        <a:pt x="337" y="42"/>
                                      </a:lnTo>
                                      <a:lnTo>
                                        <a:pt x="334" y="40"/>
                                      </a:lnTo>
                                      <a:lnTo>
                                        <a:pt x="331" y="37"/>
                                      </a:lnTo>
                                      <a:lnTo>
                                        <a:pt x="327" y="34"/>
                                      </a:lnTo>
                                      <a:lnTo>
                                        <a:pt x="324" y="34"/>
                                      </a:lnTo>
                                      <a:lnTo>
                                        <a:pt x="321" y="3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21" y="43"/>
                                  <a:ext cx="337" cy="421"/>
                                </a:xfrm>
                                <a:custGeom>
                                  <a:avLst/>
                                  <a:gdLst>
                                    <a:gd name="T0" fmla="*/ 297 w 337"/>
                                    <a:gd name="T1" fmla="*/ 18 h 421"/>
                                    <a:gd name="T2" fmla="*/ 277 w 337"/>
                                    <a:gd name="T3" fmla="*/ 9 h 421"/>
                                    <a:gd name="T4" fmla="*/ 247 w 337"/>
                                    <a:gd name="T5" fmla="*/ 3 h 421"/>
                                    <a:gd name="T6" fmla="*/ 186 w 337"/>
                                    <a:gd name="T7" fmla="*/ 0 h 421"/>
                                    <a:gd name="T8" fmla="*/ 159 w 337"/>
                                    <a:gd name="T9" fmla="*/ 5 h 421"/>
                                    <a:gd name="T10" fmla="*/ 122 w 337"/>
                                    <a:gd name="T11" fmla="*/ 18 h 421"/>
                                    <a:gd name="T12" fmla="*/ 90 w 337"/>
                                    <a:gd name="T13" fmla="*/ 37 h 421"/>
                                    <a:gd name="T14" fmla="*/ 72 w 337"/>
                                    <a:gd name="T15" fmla="*/ 49 h 421"/>
                                    <a:gd name="T16" fmla="*/ 53 w 337"/>
                                    <a:gd name="T17" fmla="*/ 71 h 421"/>
                                    <a:gd name="T18" fmla="*/ 40 w 337"/>
                                    <a:gd name="T19" fmla="*/ 83 h 421"/>
                                    <a:gd name="T20" fmla="*/ 22 w 337"/>
                                    <a:gd name="T21" fmla="*/ 116 h 421"/>
                                    <a:gd name="T22" fmla="*/ 10 w 337"/>
                                    <a:gd name="T23" fmla="*/ 150 h 421"/>
                                    <a:gd name="T24" fmla="*/ 3 w 337"/>
                                    <a:gd name="T25" fmla="*/ 172 h 421"/>
                                    <a:gd name="T26" fmla="*/ 0 w 337"/>
                                    <a:gd name="T27" fmla="*/ 225 h 421"/>
                                    <a:gd name="T28" fmla="*/ 10 w 337"/>
                                    <a:gd name="T29" fmla="*/ 271 h 421"/>
                                    <a:gd name="T30" fmla="*/ 18 w 337"/>
                                    <a:gd name="T31" fmla="*/ 293 h 421"/>
                                    <a:gd name="T32" fmla="*/ 25 w 337"/>
                                    <a:gd name="T33" fmla="*/ 311 h 421"/>
                                    <a:gd name="T34" fmla="*/ 47 w 337"/>
                                    <a:gd name="T35" fmla="*/ 345 h 421"/>
                                    <a:gd name="T36" fmla="*/ 69 w 337"/>
                                    <a:gd name="T37" fmla="*/ 367 h 421"/>
                                    <a:gd name="T38" fmla="*/ 90 w 337"/>
                                    <a:gd name="T39" fmla="*/ 383 h 421"/>
                                    <a:gd name="T40" fmla="*/ 110 w 337"/>
                                    <a:gd name="T41" fmla="*/ 394 h 421"/>
                                    <a:gd name="T42" fmla="*/ 132 w 337"/>
                                    <a:gd name="T43" fmla="*/ 406 h 421"/>
                                    <a:gd name="T44" fmla="*/ 174 w 337"/>
                                    <a:gd name="T45" fmla="*/ 419 h 421"/>
                                    <a:gd name="T46" fmla="*/ 193 w 337"/>
                                    <a:gd name="T47" fmla="*/ 421 h 421"/>
                                    <a:gd name="T48" fmla="*/ 265 w 337"/>
                                    <a:gd name="T49" fmla="*/ 416 h 421"/>
                                    <a:gd name="T50" fmla="*/ 297 w 337"/>
                                    <a:gd name="T51" fmla="*/ 403 h 421"/>
                                    <a:gd name="T52" fmla="*/ 315 w 337"/>
                                    <a:gd name="T53" fmla="*/ 394 h 421"/>
                                    <a:gd name="T54" fmla="*/ 334 w 337"/>
                                    <a:gd name="T55" fmla="*/ 383 h 421"/>
                                    <a:gd name="T56" fmla="*/ 315 w 337"/>
                                    <a:gd name="T57" fmla="*/ 394 h 421"/>
                                    <a:gd name="T58" fmla="*/ 293 w 337"/>
                                    <a:gd name="T59" fmla="*/ 403 h 421"/>
                                    <a:gd name="T60" fmla="*/ 250 w 337"/>
                                    <a:gd name="T61" fmla="*/ 419 h 421"/>
                                    <a:gd name="T62" fmla="*/ 227 w 337"/>
                                    <a:gd name="T63" fmla="*/ 421 h 421"/>
                                    <a:gd name="T64" fmla="*/ 147 w 337"/>
                                    <a:gd name="T65" fmla="*/ 412 h 421"/>
                                    <a:gd name="T66" fmla="*/ 129 w 337"/>
                                    <a:gd name="T67" fmla="*/ 403 h 421"/>
                                    <a:gd name="T68" fmla="*/ 107 w 337"/>
                                    <a:gd name="T69" fmla="*/ 390 h 421"/>
                                    <a:gd name="T70" fmla="*/ 78 w 337"/>
                                    <a:gd name="T71" fmla="*/ 373 h 421"/>
                                    <a:gd name="T72" fmla="*/ 63 w 337"/>
                                    <a:gd name="T73" fmla="*/ 358 h 421"/>
                                    <a:gd name="T74" fmla="*/ 43 w 337"/>
                                    <a:gd name="T75" fmla="*/ 339 h 421"/>
                                    <a:gd name="T76" fmla="*/ 28 w 337"/>
                                    <a:gd name="T77" fmla="*/ 315 h 421"/>
                                    <a:gd name="T78" fmla="*/ 22 w 337"/>
                                    <a:gd name="T79" fmla="*/ 296 h 421"/>
                                    <a:gd name="T80" fmla="*/ 13 w 337"/>
                                    <a:gd name="T81" fmla="*/ 274 h 421"/>
                                    <a:gd name="T82" fmla="*/ 3 w 337"/>
                                    <a:gd name="T83" fmla="*/ 243 h 421"/>
                                    <a:gd name="T84" fmla="*/ 3 w 337"/>
                                    <a:gd name="T85" fmla="*/ 196 h 421"/>
                                    <a:gd name="T86" fmla="*/ 10 w 337"/>
                                    <a:gd name="T87" fmla="*/ 159 h 421"/>
                                    <a:gd name="T88" fmla="*/ 16 w 337"/>
                                    <a:gd name="T89" fmla="*/ 138 h 421"/>
                                    <a:gd name="T90" fmla="*/ 22 w 337"/>
                                    <a:gd name="T91" fmla="*/ 119 h 421"/>
                                    <a:gd name="T92" fmla="*/ 40 w 337"/>
                                    <a:gd name="T93" fmla="*/ 92 h 421"/>
                                    <a:gd name="T94" fmla="*/ 60 w 337"/>
                                    <a:gd name="T95" fmla="*/ 68 h 421"/>
                                    <a:gd name="T96" fmla="*/ 82 w 337"/>
                                    <a:gd name="T97" fmla="*/ 46 h 421"/>
                                    <a:gd name="T98" fmla="*/ 112 w 337"/>
                                    <a:gd name="T99" fmla="*/ 24 h 421"/>
                                    <a:gd name="T100" fmla="*/ 132 w 337"/>
                                    <a:gd name="T101" fmla="*/ 15 h 421"/>
                                    <a:gd name="T102" fmla="*/ 159 w 337"/>
                                    <a:gd name="T103" fmla="*/ 5 h 421"/>
                                    <a:gd name="T104" fmla="*/ 221 w 337"/>
                                    <a:gd name="T105" fmla="*/ 0 h 421"/>
                                    <a:gd name="T106" fmla="*/ 250 w 337"/>
                                    <a:gd name="T107" fmla="*/ 5 h 421"/>
                                    <a:gd name="T108" fmla="*/ 280 w 337"/>
                                    <a:gd name="T109" fmla="*/ 12 h 421"/>
                                    <a:gd name="T110" fmla="*/ 305 w 337"/>
                                    <a:gd name="T111" fmla="*/ 24 h 421"/>
                                    <a:gd name="T112" fmla="*/ 321 w 337"/>
                                    <a:gd name="T113" fmla="*/ 31 h 4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37" h="421">
                                      <a:moveTo>
                                        <a:pt x="321" y="31"/>
                                      </a:moveTo>
                                      <a:lnTo>
                                        <a:pt x="321" y="31"/>
                                      </a:lnTo>
                                      <a:lnTo>
                                        <a:pt x="319" y="31"/>
                                      </a:lnTo>
                                      <a:lnTo>
                                        <a:pt x="319" y="27"/>
                                      </a:lnTo>
                                      <a:lnTo>
                                        <a:pt x="315" y="24"/>
                                      </a:lnTo>
                                      <a:lnTo>
                                        <a:pt x="309" y="21"/>
                                      </a:lnTo>
                                      <a:lnTo>
                                        <a:pt x="305" y="21"/>
                                      </a:lnTo>
                                      <a:lnTo>
                                        <a:pt x="297" y="18"/>
                                      </a:lnTo>
                                      <a:lnTo>
                                        <a:pt x="293" y="15"/>
                                      </a:lnTo>
                                      <a:lnTo>
                                        <a:pt x="290" y="15"/>
                                      </a:lnTo>
                                      <a:lnTo>
                                        <a:pt x="287" y="15"/>
                                      </a:lnTo>
                                      <a:lnTo>
                                        <a:pt x="284" y="12"/>
                                      </a:lnTo>
                                      <a:lnTo>
                                        <a:pt x="280" y="12"/>
                                      </a:lnTo>
                                      <a:lnTo>
                                        <a:pt x="277" y="9"/>
                                      </a:lnTo>
                                      <a:lnTo>
                                        <a:pt x="274" y="9"/>
                                      </a:lnTo>
                                      <a:lnTo>
                                        <a:pt x="272" y="9"/>
                                      </a:lnTo>
                                      <a:lnTo>
                                        <a:pt x="268" y="5"/>
                                      </a:lnTo>
                                      <a:lnTo>
                                        <a:pt x="255" y="3"/>
                                      </a:lnTo>
                                      <a:lnTo>
                                        <a:pt x="252" y="3"/>
                                      </a:lnTo>
                                      <a:lnTo>
                                        <a:pt x="250" y="3"/>
                                      </a:lnTo>
                                      <a:lnTo>
                                        <a:pt x="247" y="3"/>
                                      </a:lnTo>
                                      <a:lnTo>
                                        <a:pt x="243" y="3"/>
                                      </a:lnTo>
                                      <a:lnTo>
                                        <a:pt x="237" y="0"/>
                                      </a:lnTo>
                                      <a:lnTo>
                                        <a:pt x="227" y="0"/>
                                      </a:lnTo>
                                      <a:lnTo>
                                        <a:pt x="221" y="0"/>
                                      </a:lnTo>
                                      <a:lnTo>
                                        <a:pt x="200" y="0"/>
                                      </a:lnTo>
                                      <a:lnTo>
                                        <a:pt x="196" y="0"/>
                                      </a:lnTo>
                                      <a:lnTo>
                                        <a:pt x="186" y="0"/>
                                      </a:lnTo>
                                      <a:lnTo>
                                        <a:pt x="183" y="0"/>
                                      </a:lnTo>
                                      <a:lnTo>
                                        <a:pt x="178" y="3"/>
                                      </a:lnTo>
                                      <a:lnTo>
                                        <a:pt x="180" y="3"/>
                                      </a:lnTo>
                                      <a:lnTo>
                                        <a:pt x="178" y="3"/>
                                      </a:lnTo>
                                      <a:lnTo>
                                        <a:pt x="174" y="3"/>
                                      </a:lnTo>
                                      <a:lnTo>
                                        <a:pt x="171" y="3"/>
                                      </a:lnTo>
                                      <a:lnTo>
                                        <a:pt x="159" y="5"/>
                                      </a:lnTo>
                                      <a:lnTo>
                                        <a:pt x="147" y="9"/>
                                      </a:lnTo>
                                      <a:lnTo>
                                        <a:pt x="144" y="9"/>
                                      </a:lnTo>
                                      <a:lnTo>
                                        <a:pt x="144" y="12"/>
                                      </a:lnTo>
                                      <a:lnTo>
                                        <a:pt x="137" y="12"/>
                                      </a:lnTo>
                                      <a:lnTo>
                                        <a:pt x="134" y="15"/>
                                      </a:lnTo>
                                      <a:lnTo>
                                        <a:pt x="132" y="15"/>
                                      </a:lnTo>
                                      <a:lnTo>
                                        <a:pt x="129" y="15"/>
                                      </a:lnTo>
                                      <a:lnTo>
                                        <a:pt x="125" y="18"/>
                                      </a:lnTo>
                                      <a:lnTo>
                                        <a:pt x="122" y="18"/>
                                      </a:lnTo>
                                      <a:lnTo>
                                        <a:pt x="112" y="24"/>
                                      </a:lnTo>
                                      <a:lnTo>
                                        <a:pt x="110" y="24"/>
                                      </a:lnTo>
                                      <a:lnTo>
                                        <a:pt x="107" y="27"/>
                                      </a:lnTo>
                                      <a:lnTo>
                                        <a:pt x="103" y="31"/>
                                      </a:lnTo>
                                      <a:lnTo>
                                        <a:pt x="100" y="31"/>
                                      </a:lnTo>
                                      <a:lnTo>
                                        <a:pt x="97" y="34"/>
                                      </a:lnTo>
                                      <a:lnTo>
                                        <a:pt x="90" y="37"/>
                                      </a:lnTo>
                                      <a:lnTo>
                                        <a:pt x="87" y="39"/>
                                      </a:lnTo>
                                      <a:lnTo>
                                        <a:pt x="85" y="43"/>
                                      </a:lnTo>
                                      <a:lnTo>
                                        <a:pt x="82" y="43"/>
                                      </a:lnTo>
                                      <a:lnTo>
                                        <a:pt x="78" y="46"/>
                                      </a:lnTo>
                                      <a:lnTo>
                                        <a:pt x="75" y="49"/>
                                      </a:lnTo>
                                      <a:lnTo>
                                        <a:pt x="72" y="49"/>
                                      </a:lnTo>
                                      <a:lnTo>
                                        <a:pt x="69" y="56"/>
                                      </a:lnTo>
                                      <a:lnTo>
                                        <a:pt x="65" y="58"/>
                                      </a:lnTo>
                                      <a:lnTo>
                                        <a:pt x="63" y="58"/>
                                      </a:lnTo>
                                      <a:lnTo>
                                        <a:pt x="63" y="61"/>
                                      </a:lnTo>
                                      <a:lnTo>
                                        <a:pt x="60" y="65"/>
                                      </a:lnTo>
                                      <a:lnTo>
                                        <a:pt x="57" y="68"/>
                                      </a:lnTo>
                                      <a:lnTo>
                                        <a:pt x="53" y="71"/>
                                      </a:lnTo>
                                      <a:lnTo>
                                        <a:pt x="50" y="73"/>
                                      </a:lnTo>
                                      <a:lnTo>
                                        <a:pt x="50" y="77"/>
                                      </a:lnTo>
                                      <a:lnTo>
                                        <a:pt x="47" y="80"/>
                                      </a:lnTo>
                                      <a:lnTo>
                                        <a:pt x="43" y="83"/>
                                      </a:lnTo>
                                      <a:lnTo>
                                        <a:pt x="40" y="83"/>
                                      </a:lnTo>
                                      <a:lnTo>
                                        <a:pt x="40" y="90"/>
                                      </a:lnTo>
                                      <a:lnTo>
                                        <a:pt x="38" y="92"/>
                                      </a:lnTo>
                                      <a:lnTo>
                                        <a:pt x="38" y="90"/>
                                      </a:lnTo>
                                      <a:lnTo>
                                        <a:pt x="35" y="92"/>
                                      </a:lnTo>
                                      <a:lnTo>
                                        <a:pt x="35" y="95"/>
                                      </a:lnTo>
                                      <a:lnTo>
                                        <a:pt x="31" y="99"/>
                                      </a:lnTo>
                                      <a:lnTo>
                                        <a:pt x="28" y="106"/>
                                      </a:lnTo>
                                      <a:lnTo>
                                        <a:pt x="25" y="113"/>
                                      </a:lnTo>
                                      <a:lnTo>
                                        <a:pt x="22" y="116"/>
                                      </a:lnTo>
                                      <a:lnTo>
                                        <a:pt x="22" y="119"/>
                                      </a:lnTo>
                                      <a:lnTo>
                                        <a:pt x="18" y="123"/>
                                      </a:lnTo>
                                      <a:lnTo>
                                        <a:pt x="18" y="125"/>
                                      </a:lnTo>
                                      <a:lnTo>
                                        <a:pt x="18" y="128"/>
                                      </a:lnTo>
                                      <a:lnTo>
                                        <a:pt x="16" y="131"/>
                                      </a:lnTo>
                                      <a:lnTo>
                                        <a:pt x="13" y="138"/>
                                      </a:lnTo>
                                      <a:lnTo>
                                        <a:pt x="13" y="141"/>
                                      </a:lnTo>
                                      <a:lnTo>
                                        <a:pt x="13" y="147"/>
                                      </a:lnTo>
                                      <a:lnTo>
                                        <a:pt x="10" y="150"/>
                                      </a:lnTo>
                                      <a:lnTo>
                                        <a:pt x="10" y="153"/>
                                      </a:lnTo>
                                      <a:lnTo>
                                        <a:pt x="10" y="157"/>
                                      </a:lnTo>
                                      <a:lnTo>
                                        <a:pt x="6" y="159"/>
                                      </a:lnTo>
                                      <a:lnTo>
                                        <a:pt x="6" y="162"/>
                                      </a:lnTo>
                                      <a:lnTo>
                                        <a:pt x="6" y="165"/>
                                      </a:lnTo>
                                      <a:lnTo>
                                        <a:pt x="6" y="169"/>
                                      </a:lnTo>
                                      <a:lnTo>
                                        <a:pt x="3" y="172"/>
                                      </a:lnTo>
                                      <a:lnTo>
                                        <a:pt x="3" y="175"/>
                                      </a:lnTo>
                                      <a:lnTo>
                                        <a:pt x="3" y="178"/>
                                      </a:lnTo>
                                      <a:lnTo>
                                        <a:pt x="3" y="184"/>
                                      </a:lnTo>
                                      <a:lnTo>
                                        <a:pt x="3" y="187"/>
                                      </a:lnTo>
                                      <a:lnTo>
                                        <a:pt x="3" y="196"/>
                                      </a:lnTo>
                                      <a:lnTo>
                                        <a:pt x="3" y="194"/>
                                      </a:lnTo>
                                      <a:lnTo>
                                        <a:pt x="0" y="200"/>
                                      </a:lnTo>
                                      <a:lnTo>
                                        <a:pt x="0" y="225"/>
                                      </a:lnTo>
                                      <a:lnTo>
                                        <a:pt x="3" y="228"/>
                                      </a:lnTo>
                                      <a:lnTo>
                                        <a:pt x="3" y="230"/>
                                      </a:lnTo>
                                      <a:lnTo>
                                        <a:pt x="3" y="234"/>
                                      </a:lnTo>
                                      <a:lnTo>
                                        <a:pt x="3" y="243"/>
                                      </a:lnTo>
                                      <a:lnTo>
                                        <a:pt x="3" y="247"/>
                                      </a:lnTo>
                                      <a:lnTo>
                                        <a:pt x="6" y="255"/>
                                      </a:lnTo>
                                      <a:lnTo>
                                        <a:pt x="6" y="259"/>
                                      </a:lnTo>
                                      <a:lnTo>
                                        <a:pt x="6" y="262"/>
                                      </a:lnTo>
                                      <a:lnTo>
                                        <a:pt x="10" y="271"/>
                                      </a:lnTo>
                                      <a:lnTo>
                                        <a:pt x="13" y="274"/>
                                      </a:lnTo>
                                      <a:lnTo>
                                        <a:pt x="13" y="277"/>
                                      </a:lnTo>
                                      <a:lnTo>
                                        <a:pt x="13" y="281"/>
                                      </a:lnTo>
                                      <a:lnTo>
                                        <a:pt x="13" y="283"/>
                                      </a:lnTo>
                                      <a:lnTo>
                                        <a:pt x="16" y="286"/>
                                      </a:lnTo>
                                      <a:lnTo>
                                        <a:pt x="16" y="289"/>
                                      </a:lnTo>
                                      <a:lnTo>
                                        <a:pt x="18" y="293"/>
                                      </a:lnTo>
                                      <a:lnTo>
                                        <a:pt x="18" y="296"/>
                                      </a:lnTo>
                                      <a:lnTo>
                                        <a:pt x="18" y="299"/>
                                      </a:lnTo>
                                      <a:lnTo>
                                        <a:pt x="22" y="302"/>
                                      </a:lnTo>
                                      <a:lnTo>
                                        <a:pt x="22" y="305"/>
                                      </a:lnTo>
                                      <a:lnTo>
                                        <a:pt x="25" y="308"/>
                                      </a:lnTo>
                                      <a:lnTo>
                                        <a:pt x="25" y="311"/>
                                      </a:lnTo>
                                      <a:lnTo>
                                        <a:pt x="28" y="315"/>
                                      </a:lnTo>
                                      <a:lnTo>
                                        <a:pt x="28" y="317"/>
                                      </a:lnTo>
                                      <a:lnTo>
                                        <a:pt x="31" y="324"/>
                                      </a:lnTo>
                                      <a:lnTo>
                                        <a:pt x="35" y="327"/>
                                      </a:lnTo>
                                      <a:lnTo>
                                        <a:pt x="38" y="330"/>
                                      </a:lnTo>
                                      <a:lnTo>
                                        <a:pt x="40" y="333"/>
                                      </a:lnTo>
                                      <a:lnTo>
                                        <a:pt x="43" y="339"/>
                                      </a:lnTo>
                                      <a:lnTo>
                                        <a:pt x="47" y="342"/>
                                      </a:lnTo>
                                      <a:lnTo>
                                        <a:pt x="47" y="345"/>
                                      </a:lnTo>
                                      <a:lnTo>
                                        <a:pt x="50" y="349"/>
                                      </a:lnTo>
                                      <a:lnTo>
                                        <a:pt x="53" y="349"/>
                                      </a:lnTo>
                                      <a:lnTo>
                                        <a:pt x="57" y="354"/>
                                      </a:lnTo>
                                      <a:lnTo>
                                        <a:pt x="60" y="358"/>
                                      </a:lnTo>
                                      <a:lnTo>
                                        <a:pt x="63" y="361"/>
                                      </a:lnTo>
                                      <a:lnTo>
                                        <a:pt x="65" y="364"/>
                                      </a:lnTo>
                                      <a:lnTo>
                                        <a:pt x="69" y="367"/>
                                      </a:lnTo>
                                      <a:lnTo>
                                        <a:pt x="72" y="370"/>
                                      </a:lnTo>
                                      <a:lnTo>
                                        <a:pt x="75" y="373"/>
                                      </a:lnTo>
                                      <a:lnTo>
                                        <a:pt x="78" y="376"/>
                                      </a:lnTo>
                                      <a:lnTo>
                                        <a:pt x="85" y="379"/>
                                      </a:lnTo>
                                      <a:lnTo>
                                        <a:pt x="85" y="383"/>
                                      </a:lnTo>
                                      <a:lnTo>
                                        <a:pt x="90" y="383"/>
                                      </a:lnTo>
                                      <a:lnTo>
                                        <a:pt x="94" y="386"/>
                                      </a:lnTo>
                                      <a:lnTo>
                                        <a:pt x="90" y="386"/>
                                      </a:lnTo>
                                      <a:lnTo>
                                        <a:pt x="94" y="388"/>
                                      </a:lnTo>
                                      <a:lnTo>
                                        <a:pt x="97" y="388"/>
                                      </a:lnTo>
                                      <a:lnTo>
                                        <a:pt x="100" y="390"/>
                                      </a:lnTo>
                                      <a:lnTo>
                                        <a:pt x="103" y="390"/>
                                      </a:lnTo>
                                      <a:lnTo>
                                        <a:pt x="107" y="394"/>
                                      </a:lnTo>
                                      <a:lnTo>
                                        <a:pt x="110" y="394"/>
                                      </a:lnTo>
                                      <a:lnTo>
                                        <a:pt x="112" y="397"/>
                                      </a:lnTo>
                                      <a:lnTo>
                                        <a:pt x="115" y="397"/>
                                      </a:lnTo>
                                      <a:lnTo>
                                        <a:pt x="115" y="400"/>
                                      </a:lnTo>
                                      <a:lnTo>
                                        <a:pt x="122" y="403"/>
                                      </a:lnTo>
                                      <a:lnTo>
                                        <a:pt x="125" y="403"/>
                                      </a:lnTo>
                                      <a:lnTo>
                                        <a:pt x="129" y="406"/>
                                      </a:lnTo>
                                      <a:lnTo>
                                        <a:pt x="132" y="406"/>
                                      </a:lnTo>
                                      <a:lnTo>
                                        <a:pt x="134" y="409"/>
                                      </a:lnTo>
                                      <a:lnTo>
                                        <a:pt x="137" y="409"/>
                                      </a:lnTo>
                                      <a:lnTo>
                                        <a:pt x="141" y="409"/>
                                      </a:lnTo>
                                      <a:lnTo>
                                        <a:pt x="144" y="412"/>
                                      </a:lnTo>
                                      <a:lnTo>
                                        <a:pt x="144" y="409"/>
                                      </a:lnTo>
                                      <a:lnTo>
                                        <a:pt x="147" y="412"/>
                                      </a:lnTo>
                                      <a:lnTo>
                                        <a:pt x="150" y="412"/>
                                      </a:lnTo>
                                      <a:lnTo>
                                        <a:pt x="174" y="419"/>
                                      </a:lnTo>
                                      <a:lnTo>
                                        <a:pt x="178" y="419"/>
                                      </a:lnTo>
                                      <a:lnTo>
                                        <a:pt x="178" y="421"/>
                                      </a:lnTo>
                                      <a:lnTo>
                                        <a:pt x="183" y="421"/>
                                      </a:lnTo>
                                      <a:lnTo>
                                        <a:pt x="186" y="421"/>
                                      </a:lnTo>
                                      <a:lnTo>
                                        <a:pt x="190" y="421"/>
                                      </a:lnTo>
                                      <a:lnTo>
                                        <a:pt x="193" y="421"/>
                                      </a:lnTo>
                                      <a:lnTo>
                                        <a:pt x="227" y="421"/>
                                      </a:lnTo>
                                      <a:lnTo>
                                        <a:pt x="230" y="421"/>
                                      </a:lnTo>
                                      <a:lnTo>
                                        <a:pt x="237" y="421"/>
                                      </a:lnTo>
                                      <a:lnTo>
                                        <a:pt x="243" y="421"/>
                                      </a:lnTo>
                                      <a:lnTo>
                                        <a:pt x="247" y="419"/>
                                      </a:lnTo>
                                      <a:lnTo>
                                        <a:pt x="250" y="419"/>
                                      </a:lnTo>
                                      <a:lnTo>
                                        <a:pt x="262" y="416"/>
                                      </a:lnTo>
                                      <a:lnTo>
                                        <a:pt x="265" y="416"/>
                                      </a:lnTo>
                                      <a:lnTo>
                                        <a:pt x="274" y="412"/>
                                      </a:lnTo>
                                      <a:lnTo>
                                        <a:pt x="277" y="409"/>
                                      </a:lnTo>
                                      <a:lnTo>
                                        <a:pt x="277" y="412"/>
                                      </a:lnTo>
                                      <a:lnTo>
                                        <a:pt x="287" y="409"/>
                                      </a:lnTo>
                                      <a:lnTo>
                                        <a:pt x="290" y="406"/>
                                      </a:lnTo>
                                      <a:lnTo>
                                        <a:pt x="293" y="406"/>
                                      </a:lnTo>
                                      <a:lnTo>
                                        <a:pt x="297" y="403"/>
                                      </a:lnTo>
                                      <a:lnTo>
                                        <a:pt x="299" y="403"/>
                                      </a:lnTo>
                                      <a:lnTo>
                                        <a:pt x="302" y="400"/>
                                      </a:lnTo>
                                      <a:lnTo>
                                        <a:pt x="305" y="400"/>
                                      </a:lnTo>
                                      <a:lnTo>
                                        <a:pt x="309" y="397"/>
                                      </a:lnTo>
                                      <a:lnTo>
                                        <a:pt x="309" y="400"/>
                                      </a:lnTo>
                                      <a:lnTo>
                                        <a:pt x="312" y="397"/>
                                      </a:lnTo>
                                      <a:lnTo>
                                        <a:pt x="315" y="394"/>
                                      </a:lnTo>
                                      <a:lnTo>
                                        <a:pt x="319" y="394"/>
                                      </a:lnTo>
                                      <a:lnTo>
                                        <a:pt x="319" y="390"/>
                                      </a:lnTo>
                                      <a:lnTo>
                                        <a:pt x="321" y="390"/>
                                      </a:lnTo>
                                      <a:lnTo>
                                        <a:pt x="324" y="388"/>
                                      </a:lnTo>
                                      <a:lnTo>
                                        <a:pt x="327" y="388"/>
                                      </a:lnTo>
                                      <a:lnTo>
                                        <a:pt x="337" y="383"/>
                                      </a:lnTo>
                                      <a:lnTo>
                                        <a:pt x="334" y="383"/>
                                      </a:lnTo>
                                      <a:lnTo>
                                        <a:pt x="327" y="386"/>
                                      </a:lnTo>
                                      <a:lnTo>
                                        <a:pt x="324" y="388"/>
                                      </a:lnTo>
                                      <a:lnTo>
                                        <a:pt x="321" y="388"/>
                                      </a:lnTo>
                                      <a:lnTo>
                                        <a:pt x="319" y="390"/>
                                      </a:lnTo>
                                      <a:lnTo>
                                        <a:pt x="315" y="394"/>
                                      </a:lnTo>
                                      <a:lnTo>
                                        <a:pt x="312" y="394"/>
                                      </a:lnTo>
                                      <a:lnTo>
                                        <a:pt x="309" y="397"/>
                                      </a:lnTo>
                                      <a:lnTo>
                                        <a:pt x="312" y="397"/>
                                      </a:lnTo>
                                      <a:lnTo>
                                        <a:pt x="309" y="397"/>
                                      </a:lnTo>
                                      <a:lnTo>
                                        <a:pt x="305" y="400"/>
                                      </a:lnTo>
                                      <a:lnTo>
                                        <a:pt x="302" y="400"/>
                                      </a:lnTo>
                                      <a:lnTo>
                                        <a:pt x="299" y="400"/>
                                      </a:lnTo>
                                      <a:lnTo>
                                        <a:pt x="297" y="403"/>
                                      </a:lnTo>
                                      <a:lnTo>
                                        <a:pt x="293" y="403"/>
                                      </a:lnTo>
                                      <a:lnTo>
                                        <a:pt x="290" y="406"/>
                                      </a:lnTo>
                                      <a:lnTo>
                                        <a:pt x="287" y="406"/>
                                      </a:lnTo>
                                      <a:lnTo>
                                        <a:pt x="277" y="409"/>
                                      </a:lnTo>
                                      <a:lnTo>
                                        <a:pt x="274" y="412"/>
                                      </a:lnTo>
                                      <a:lnTo>
                                        <a:pt x="265" y="412"/>
                                      </a:lnTo>
                                      <a:lnTo>
                                        <a:pt x="262" y="416"/>
                                      </a:lnTo>
                                      <a:lnTo>
                                        <a:pt x="250" y="419"/>
                                      </a:lnTo>
                                      <a:lnTo>
                                        <a:pt x="243" y="419"/>
                                      </a:lnTo>
                                      <a:lnTo>
                                        <a:pt x="240" y="419"/>
                                      </a:lnTo>
                                      <a:lnTo>
                                        <a:pt x="243" y="419"/>
                                      </a:lnTo>
                                      <a:lnTo>
                                        <a:pt x="237" y="419"/>
                                      </a:lnTo>
                                      <a:lnTo>
                                        <a:pt x="230" y="419"/>
                                      </a:lnTo>
                                      <a:lnTo>
                                        <a:pt x="227" y="421"/>
                                      </a:lnTo>
                                      <a:lnTo>
                                        <a:pt x="193" y="421"/>
                                      </a:lnTo>
                                      <a:lnTo>
                                        <a:pt x="190" y="419"/>
                                      </a:lnTo>
                                      <a:lnTo>
                                        <a:pt x="186" y="419"/>
                                      </a:lnTo>
                                      <a:lnTo>
                                        <a:pt x="183" y="419"/>
                                      </a:lnTo>
                                      <a:lnTo>
                                        <a:pt x="180" y="419"/>
                                      </a:lnTo>
                                      <a:lnTo>
                                        <a:pt x="178" y="419"/>
                                      </a:lnTo>
                                      <a:lnTo>
                                        <a:pt x="174" y="419"/>
                                      </a:lnTo>
                                      <a:lnTo>
                                        <a:pt x="150" y="412"/>
                                      </a:lnTo>
                                      <a:lnTo>
                                        <a:pt x="147" y="412"/>
                                      </a:lnTo>
                                      <a:lnTo>
                                        <a:pt x="150" y="412"/>
                                      </a:lnTo>
                                      <a:lnTo>
                                        <a:pt x="144" y="409"/>
                                      </a:lnTo>
                                      <a:lnTo>
                                        <a:pt x="141" y="409"/>
                                      </a:lnTo>
                                      <a:lnTo>
                                        <a:pt x="141" y="406"/>
                                      </a:lnTo>
                                      <a:lnTo>
                                        <a:pt x="137" y="406"/>
                                      </a:lnTo>
                                      <a:lnTo>
                                        <a:pt x="132" y="406"/>
                                      </a:lnTo>
                                      <a:lnTo>
                                        <a:pt x="129" y="403"/>
                                      </a:lnTo>
                                      <a:lnTo>
                                        <a:pt x="122" y="400"/>
                                      </a:lnTo>
                                      <a:lnTo>
                                        <a:pt x="119" y="400"/>
                                      </a:lnTo>
                                      <a:lnTo>
                                        <a:pt x="115" y="397"/>
                                      </a:lnTo>
                                      <a:lnTo>
                                        <a:pt x="112" y="394"/>
                                      </a:lnTo>
                                      <a:lnTo>
                                        <a:pt x="110" y="394"/>
                                      </a:lnTo>
                                      <a:lnTo>
                                        <a:pt x="107" y="390"/>
                                      </a:lnTo>
                                      <a:lnTo>
                                        <a:pt x="103" y="390"/>
                                      </a:lnTo>
                                      <a:lnTo>
                                        <a:pt x="100" y="388"/>
                                      </a:lnTo>
                                      <a:lnTo>
                                        <a:pt x="97" y="388"/>
                                      </a:lnTo>
                                      <a:lnTo>
                                        <a:pt x="97" y="386"/>
                                      </a:lnTo>
                                      <a:lnTo>
                                        <a:pt x="94" y="383"/>
                                      </a:lnTo>
                                      <a:lnTo>
                                        <a:pt x="90" y="383"/>
                                      </a:lnTo>
                                      <a:lnTo>
                                        <a:pt x="87" y="379"/>
                                      </a:lnTo>
                                      <a:lnTo>
                                        <a:pt x="85" y="376"/>
                                      </a:lnTo>
                                      <a:lnTo>
                                        <a:pt x="78" y="373"/>
                                      </a:lnTo>
                                      <a:lnTo>
                                        <a:pt x="75" y="370"/>
                                      </a:lnTo>
                                      <a:lnTo>
                                        <a:pt x="72" y="367"/>
                                      </a:lnTo>
                                      <a:lnTo>
                                        <a:pt x="69" y="364"/>
                                      </a:lnTo>
                                      <a:lnTo>
                                        <a:pt x="65" y="364"/>
                                      </a:lnTo>
                                      <a:lnTo>
                                        <a:pt x="65" y="361"/>
                                      </a:lnTo>
                                      <a:lnTo>
                                        <a:pt x="63" y="358"/>
                                      </a:lnTo>
                                      <a:lnTo>
                                        <a:pt x="60" y="354"/>
                                      </a:lnTo>
                                      <a:lnTo>
                                        <a:pt x="53" y="349"/>
                                      </a:lnTo>
                                      <a:lnTo>
                                        <a:pt x="50" y="345"/>
                                      </a:lnTo>
                                      <a:lnTo>
                                        <a:pt x="50" y="342"/>
                                      </a:lnTo>
                                      <a:lnTo>
                                        <a:pt x="47" y="342"/>
                                      </a:lnTo>
                                      <a:lnTo>
                                        <a:pt x="43" y="339"/>
                                      </a:lnTo>
                                      <a:lnTo>
                                        <a:pt x="40" y="333"/>
                                      </a:lnTo>
                                      <a:lnTo>
                                        <a:pt x="38" y="330"/>
                                      </a:lnTo>
                                      <a:lnTo>
                                        <a:pt x="35" y="324"/>
                                      </a:lnTo>
                                      <a:lnTo>
                                        <a:pt x="35" y="320"/>
                                      </a:lnTo>
                                      <a:lnTo>
                                        <a:pt x="31" y="317"/>
                                      </a:lnTo>
                                      <a:lnTo>
                                        <a:pt x="28" y="315"/>
                                      </a:lnTo>
                                      <a:lnTo>
                                        <a:pt x="28" y="311"/>
                                      </a:lnTo>
                                      <a:lnTo>
                                        <a:pt x="25" y="308"/>
                                      </a:lnTo>
                                      <a:lnTo>
                                        <a:pt x="25" y="305"/>
                                      </a:lnTo>
                                      <a:lnTo>
                                        <a:pt x="22" y="302"/>
                                      </a:lnTo>
                                      <a:lnTo>
                                        <a:pt x="22" y="299"/>
                                      </a:lnTo>
                                      <a:lnTo>
                                        <a:pt x="22" y="296"/>
                                      </a:lnTo>
                                      <a:lnTo>
                                        <a:pt x="18" y="293"/>
                                      </a:lnTo>
                                      <a:lnTo>
                                        <a:pt x="18" y="289"/>
                                      </a:lnTo>
                                      <a:lnTo>
                                        <a:pt x="16" y="286"/>
                                      </a:lnTo>
                                      <a:lnTo>
                                        <a:pt x="16" y="283"/>
                                      </a:lnTo>
                                      <a:lnTo>
                                        <a:pt x="16" y="281"/>
                                      </a:lnTo>
                                      <a:lnTo>
                                        <a:pt x="13" y="277"/>
                                      </a:lnTo>
                                      <a:lnTo>
                                        <a:pt x="13" y="274"/>
                                      </a:lnTo>
                                      <a:lnTo>
                                        <a:pt x="10" y="271"/>
                                      </a:lnTo>
                                      <a:lnTo>
                                        <a:pt x="13" y="271"/>
                                      </a:lnTo>
                                      <a:lnTo>
                                        <a:pt x="10" y="262"/>
                                      </a:lnTo>
                                      <a:lnTo>
                                        <a:pt x="6" y="259"/>
                                      </a:lnTo>
                                      <a:lnTo>
                                        <a:pt x="6" y="255"/>
                                      </a:lnTo>
                                      <a:lnTo>
                                        <a:pt x="6" y="243"/>
                                      </a:lnTo>
                                      <a:lnTo>
                                        <a:pt x="3" y="243"/>
                                      </a:lnTo>
                                      <a:lnTo>
                                        <a:pt x="3" y="234"/>
                                      </a:lnTo>
                                      <a:lnTo>
                                        <a:pt x="3" y="230"/>
                                      </a:lnTo>
                                      <a:lnTo>
                                        <a:pt x="3" y="228"/>
                                      </a:lnTo>
                                      <a:lnTo>
                                        <a:pt x="3" y="225"/>
                                      </a:lnTo>
                                      <a:lnTo>
                                        <a:pt x="3" y="200"/>
                                      </a:lnTo>
                                      <a:lnTo>
                                        <a:pt x="3" y="196"/>
                                      </a:lnTo>
                                      <a:lnTo>
                                        <a:pt x="3" y="187"/>
                                      </a:lnTo>
                                      <a:lnTo>
                                        <a:pt x="3" y="184"/>
                                      </a:lnTo>
                                      <a:lnTo>
                                        <a:pt x="3" y="178"/>
                                      </a:lnTo>
                                      <a:lnTo>
                                        <a:pt x="6" y="175"/>
                                      </a:lnTo>
                                      <a:lnTo>
                                        <a:pt x="6" y="172"/>
                                      </a:lnTo>
                                      <a:lnTo>
                                        <a:pt x="6" y="169"/>
                                      </a:lnTo>
                                      <a:lnTo>
                                        <a:pt x="6" y="165"/>
                                      </a:lnTo>
                                      <a:lnTo>
                                        <a:pt x="6" y="162"/>
                                      </a:lnTo>
                                      <a:lnTo>
                                        <a:pt x="10" y="159"/>
                                      </a:lnTo>
                                      <a:lnTo>
                                        <a:pt x="10" y="157"/>
                                      </a:lnTo>
                                      <a:lnTo>
                                        <a:pt x="10" y="153"/>
                                      </a:lnTo>
                                      <a:lnTo>
                                        <a:pt x="13" y="150"/>
                                      </a:lnTo>
                                      <a:lnTo>
                                        <a:pt x="10" y="150"/>
                                      </a:lnTo>
                                      <a:lnTo>
                                        <a:pt x="13" y="147"/>
                                      </a:lnTo>
                                      <a:lnTo>
                                        <a:pt x="16" y="141"/>
                                      </a:lnTo>
                                      <a:lnTo>
                                        <a:pt x="16" y="138"/>
                                      </a:lnTo>
                                      <a:lnTo>
                                        <a:pt x="18" y="131"/>
                                      </a:lnTo>
                                      <a:lnTo>
                                        <a:pt x="18" y="128"/>
                                      </a:lnTo>
                                      <a:lnTo>
                                        <a:pt x="22" y="125"/>
                                      </a:lnTo>
                                      <a:lnTo>
                                        <a:pt x="22" y="123"/>
                                      </a:lnTo>
                                      <a:lnTo>
                                        <a:pt x="22" y="119"/>
                                      </a:lnTo>
                                      <a:lnTo>
                                        <a:pt x="25" y="116"/>
                                      </a:lnTo>
                                      <a:lnTo>
                                        <a:pt x="25" y="113"/>
                                      </a:lnTo>
                                      <a:lnTo>
                                        <a:pt x="28" y="106"/>
                                      </a:lnTo>
                                      <a:lnTo>
                                        <a:pt x="35" y="101"/>
                                      </a:lnTo>
                                      <a:lnTo>
                                        <a:pt x="35" y="95"/>
                                      </a:lnTo>
                                      <a:lnTo>
                                        <a:pt x="38" y="95"/>
                                      </a:lnTo>
                                      <a:lnTo>
                                        <a:pt x="40" y="92"/>
                                      </a:lnTo>
                                      <a:lnTo>
                                        <a:pt x="40" y="90"/>
                                      </a:lnTo>
                                      <a:lnTo>
                                        <a:pt x="43" y="86"/>
                                      </a:lnTo>
                                      <a:lnTo>
                                        <a:pt x="47" y="83"/>
                                      </a:lnTo>
                                      <a:lnTo>
                                        <a:pt x="47" y="80"/>
                                      </a:lnTo>
                                      <a:lnTo>
                                        <a:pt x="50" y="77"/>
                                      </a:lnTo>
                                      <a:lnTo>
                                        <a:pt x="53" y="73"/>
                                      </a:lnTo>
                                      <a:lnTo>
                                        <a:pt x="57" y="71"/>
                                      </a:lnTo>
                                      <a:lnTo>
                                        <a:pt x="60" y="68"/>
                                      </a:lnTo>
                                      <a:lnTo>
                                        <a:pt x="60" y="65"/>
                                      </a:lnTo>
                                      <a:lnTo>
                                        <a:pt x="63" y="65"/>
                                      </a:lnTo>
                                      <a:lnTo>
                                        <a:pt x="65" y="61"/>
                                      </a:lnTo>
                                      <a:lnTo>
                                        <a:pt x="65" y="58"/>
                                      </a:lnTo>
                                      <a:lnTo>
                                        <a:pt x="69" y="56"/>
                                      </a:lnTo>
                                      <a:lnTo>
                                        <a:pt x="75" y="52"/>
                                      </a:lnTo>
                                      <a:lnTo>
                                        <a:pt x="78" y="49"/>
                                      </a:lnTo>
                                      <a:lnTo>
                                        <a:pt x="78" y="46"/>
                                      </a:lnTo>
                                      <a:lnTo>
                                        <a:pt x="82" y="46"/>
                                      </a:lnTo>
                                      <a:lnTo>
                                        <a:pt x="85" y="43"/>
                                      </a:lnTo>
                                      <a:lnTo>
                                        <a:pt x="87" y="43"/>
                                      </a:lnTo>
                                      <a:lnTo>
                                        <a:pt x="90" y="39"/>
                                      </a:lnTo>
                                      <a:lnTo>
                                        <a:pt x="97" y="34"/>
                                      </a:lnTo>
                                      <a:lnTo>
                                        <a:pt x="100" y="34"/>
                                      </a:lnTo>
                                      <a:lnTo>
                                        <a:pt x="103" y="31"/>
                                      </a:lnTo>
                                      <a:lnTo>
                                        <a:pt x="107" y="27"/>
                                      </a:lnTo>
                                      <a:lnTo>
                                        <a:pt x="110" y="27"/>
                                      </a:lnTo>
                                      <a:lnTo>
                                        <a:pt x="112" y="24"/>
                                      </a:lnTo>
                                      <a:lnTo>
                                        <a:pt x="122" y="21"/>
                                      </a:lnTo>
                                      <a:lnTo>
                                        <a:pt x="125" y="21"/>
                                      </a:lnTo>
                                      <a:lnTo>
                                        <a:pt x="129" y="18"/>
                                      </a:lnTo>
                                      <a:lnTo>
                                        <a:pt x="132" y="18"/>
                                      </a:lnTo>
                                      <a:lnTo>
                                        <a:pt x="134" y="15"/>
                                      </a:lnTo>
                                      <a:lnTo>
                                        <a:pt x="132" y="15"/>
                                      </a:lnTo>
                                      <a:lnTo>
                                        <a:pt x="137" y="15"/>
                                      </a:lnTo>
                                      <a:lnTo>
                                        <a:pt x="141" y="12"/>
                                      </a:lnTo>
                                      <a:lnTo>
                                        <a:pt x="141" y="15"/>
                                      </a:lnTo>
                                      <a:lnTo>
                                        <a:pt x="144" y="12"/>
                                      </a:lnTo>
                                      <a:lnTo>
                                        <a:pt x="150" y="9"/>
                                      </a:lnTo>
                                      <a:lnTo>
                                        <a:pt x="147" y="9"/>
                                      </a:lnTo>
                                      <a:lnTo>
                                        <a:pt x="159" y="9"/>
                                      </a:lnTo>
                                      <a:lnTo>
                                        <a:pt x="159" y="5"/>
                                      </a:lnTo>
                                      <a:lnTo>
                                        <a:pt x="171" y="5"/>
                                      </a:lnTo>
                                      <a:lnTo>
                                        <a:pt x="174" y="5"/>
                                      </a:lnTo>
                                      <a:lnTo>
                                        <a:pt x="178" y="3"/>
                                      </a:lnTo>
                                      <a:lnTo>
                                        <a:pt x="180" y="3"/>
                                      </a:lnTo>
                                      <a:lnTo>
                                        <a:pt x="183" y="3"/>
                                      </a:lnTo>
                                      <a:lnTo>
                                        <a:pt x="186" y="3"/>
                                      </a:lnTo>
                                      <a:lnTo>
                                        <a:pt x="196" y="3"/>
                                      </a:lnTo>
                                      <a:lnTo>
                                        <a:pt x="200" y="0"/>
                                      </a:lnTo>
                                      <a:lnTo>
                                        <a:pt x="221" y="0"/>
                                      </a:lnTo>
                                      <a:lnTo>
                                        <a:pt x="225" y="3"/>
                                      </a:lnTo>
                                      <a:lnTo>
                                        <a:pt x="237" y="3"/>
                                      </a:lnTo>
                                      <a:lnTo>
                                        <a:pt x="243" y="3"/>
                                      </a:lnTo>
                                      <a:lnTo>
                                        <a:pt x="247" y="3"/>
                                      </a:lnTo>
                                      <a:lnTo>
                                        <a:pt x="243" y="3"/>
                                      </a:lnTo>
                                      <a:lnTo>
                                        <a:pt x="250" y="5"/>
                                      </a:lnTo>
                                      <a:lnTo>
                                        <a:pt x="252" y="5"/>
                                      </a:lnTo>
                                      <a:lnTo>
                                        <a:pt x="255" y="5"/>
                                      </a:lnTo>
                                      <a:lnTo>
                                        <a:pt x="268" y="9"/>
                                      </a:lnTo>
                                      <a:lnTo>
                                        <a:pt x="272" y="9"/>
                                      </a:lnTo>
                                      <a:lnTo>
                                        <a:pt x="274" y="12"/>
                                      </a:lnTo>
                                      <a:lnTo>
                                        <a:pt x="277" y="12"/>
                                      </a:lnTo>
                                      <a:lnTo>
                                        <a:pt x="280" y="12"/>
                                      </a:lnTo>
                                      <a:lnTo>
                                        <a:pt x="284" y="15"/>
                                      </a:lnTo>
                                      <a:lnTo>
                                        <a:pt x="284" y="12"/>
                                      </a:lnTo>
                                      <a:lnTo>
                                        <a:pt x="287" y="15"/>
                                      </a:lnTo>
                                      <a:lnTo>
                                        <a:pt x="290" y="15"/>
                                      </a:lnTo>
                                      <a:lnTo>
                                        <a:pt x="293" y="18"/>
                                      </a:lnTo>
                                      <a:lnTo>
                                        <a:pt x="297" y="18"/>
                                      </a:lnTo>
                                      <a:lnTo>
                                        <a:pt x="305" y="24"/>
                                      </a:lnTo>
                                      <a:lnTo>
                                        <a:pt x="309" y="24"/>
                                      </a:lnTo>
                                      <a:lnTo>
                                        <a:pt x="312" y="27"/>
                                      </a:lnTo>
                                      <a:lnTo>
                                        <a:pt x="315" y="27"/>
                                      </a:lnTo>
                                      <a:lnTo>
                                        <a:pt x="319" y="31"/>
                                      </a:lnTo>
                                      <a:lnTo>
                                        <a:pt x="321" y="34"/>
                                      </a:lnTo>
                                      <a:lnTo>
                                        <a:pt x="321"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7" y="40"/>
                                  <a:ext cx="425" cy="386"/>
                                </a:xfrm>
                                <a:custGeom>
                                  <a:avLst/>
                                  <a:gdLst>
                                    <a:gd name="T0" fmla="*/ 370 w 425"/>
                                    <a:gd name="T1" fmla="*/ 357 h 386"/>
                                    <a:gd name="T2" fmla="*/ 395 w 425"/>
                                    <a:gd name="T3" fmla="*/ 323 h 386"/>
                                    <a:gd name="T4" fmla="*/ 407 w 425"/>
                                    <a:gd name="T5" fmla="*/ 302 h 386"/>
                                    <a:gd name="T6" fmla="*/ 413 w 425"/>
                                    <a:gd name="T7" fmla="*/ 286 h 386"/>
                                    <a:gd name="T8" fmla="*/ 422 w 425"/>
                                    <a:gd name="T9" fmla="*/ 258 h 386"/>
                                    <a:gd name="T10" fmla="*/ 425 w 425"/>
                                    <a:gd name="T11" fmla="*/ 203 h 386"/>
                                    <a:gd name="T12" fmla="*/ 422 w 425"/>
                                    <a:gd name="T13" fmla="*/ 168 h 386"/>
                                    <a:gd name="T14" fmla="*/ 413 w 425"/>
                                    <a:gd name="T15" fmla="*/ 144 h 386"/>
                                    <a:gd name="T16" fmla="*/ 407 w 425"/>
                                    <a:gd name="T17" fmla="*/ 128 h 386"/>
                                    <a:gd name="T18" fmla="*/ 395 w 425"/>
                                    <a:gd name="T19" fmla="*/ 104 h 386"/>
                                    <a:gd name="T20" fmla="*/ 378 w 425"/>
                                    <a:gd name="T21" fmla="*/ 80 h 386"/>
                                    <a:gd name="T22" fmla="*/ 363 w 425"/>
                                    <a:gd name="T23" fmla="*/ 61 h 386"/>
                                    <a:gd name="T24" fmla="*/ 331 w 425"/>
                                    <a:gd name="T25" fmla="*/ 37 h 386"/>
                                    <a:gd name="T26" fmla="*/ 316 w 425"/>
                                    <a:gd name="T27" fmla="*/ 24 h 386"/>
                                    <a:gd name="T28" fmla="*/ 288 w 425"/>
                                    <a:gd name="T29" fmla="*/ 12 h 386"/>
                                    <a:gd name="T30" fmla="*/ 266 w 425"/>
                                    <a:gd name="T31" fmla="*/ 6 h 386"/>
                                    <a:gd name="T32" fmla="*/ 200 w 425"/>
                                    <a:gd name="T33" fmla="*/ 0 h 386"/>
                                    <a:gd name="T34" fmla="*/ 173 w 425"/>
                                    <a:gd name="T35" fmla="*/ 3 h 386"/>
                                    <a:gd name="T36" fmla="*/ 151 w 425"/>
                                    <a:gd name="T37" fmla="*/ 8 h 386"/>
                                    <a:gd name="T38" fmla="*/ 116 w 425"/>
                                    <a:gd name="T39" fmla="*/ 24 h 386"/>
                                    <a:gd name="T40" fmla="*/ 94 w 425"/>
                                    <a:gd name="T41" fmla="*/ 37 h 386"/>
                                    <a:gd name="T42" fmla="*/ 73 w 425"/>
                                    <a:gd name="T43" fmla="*/ 52 h 386"/>
                                    <a:gd name="T44" fmla="*/ 51 w 425"/>
                                    <a:gd name="T45" fmla="*/ 74 h 386"/>
                                    <a:gd name="T46" fmla="*/ 39 w 425"/>
                                    <a:gd name="T47" fmla="*/ 93 h 386"/>
                                    <a:gd name="T48" fmla="*/ 22 w 425"/>
                                    <a:gd name="T49" fmla="*/ 116 h 386"/>
                                    <a:gd name="T50" fmla="*/ 14 w 425"/>
                                    <a:gd name="T51" fmla="*/ 144 h 386"/>
                                    <a:gd name="T52" fmla="*/ 4 w 425"/>
                                    <a:gd name="T53" fmla="*/ 181 h 386"/>
                                    <a:gd name="T54" fmla="*/ 4 w 425"/>
                                    <a:gd name="T55" fmla="*/ 231 h 386"/>
                                    <a:gd name="T56" fmla="*/ 4 w 425"/>
                                    <a:gd name="T57" fmla="*/ 199 h 386"/>
                                    <a:gd name="T58" fmla="*/ 10 w 425"/>
                                    <a:gd name="T59" fmla="*/ 162 h 386"/>
                                    <a:gd name="T60" fmla="*/ 17 w 425"/>
                                    <a:gd name="T61" fmla="*/ 138 h 386"/>
                                    <a:gd name="T62" fmla="*/ 26 w 425"/>
                                    <a:gd name="T63" fmla="*/ 119 h 386"/>
                                    <a:gd name="T64" fmla="*/ 42 w 425"/>
                                    <a:gd name="T65" fmla="*/ 93 h 386"/>
                                    <a:gd name="T66" fmla="*/ 61 w 425"/>
                                    <a:gd name="T67" fmla="*/ 68 h 386"/>
                                    <a:gd name="T68" fmla="*/ 91 w 425"/>
                                    <a:gd name="T69" fmla="*/ 40 h 386"/>
                                    <a:gd name="T70" fmla="*/ 116 w 425"/>
                                    <a:gd name="T71" fmla="*/ 27 h 386"/>
                                    <a:gd name="T72" fmla="*/ 136 w 425"/>
                                    <a:gd name="T73" fmla="*/ 15 h 386"/>
                                    <a:gd name="T74" fmla="*/ 163 w 425"/>
                                    <a:gd name="T75" fmla="*/ 6 h 386"/>
                                    <a:gd name="T76" fmla="*/ 187 w 425"/>
                                    <a:gd name="T77" fmla="*/ 3 h 386"/>
                                    <a:gd name="T78" fmla="*/ 234 w 425"/>
                                    <a:gd name="T79" fmla="*/ 3 h 386"/>
                                    <a:gd name="T80" fmla="*/ 269 w 425"/>
                                    <a:gd name="T81" fmla="*/ 6 h 386"/>
                                    <a:gd name="T82" fmla="*/ 291 w 425"/>
                                    <a:gd name="T83" fmla="*/ 15 h 386"/>
                                    <a:gd name="T84" fmla="*/ 319 w 425"/>
                                    <a:gd name="T85" fmla="*/ 27 h 386"/>
                                    <a:gd name="T86" fmla="*/ 331 w 425"/>
                                    <a:gd name="T87" fmla="*/ 40 h 386"/>
                                    <a:gd name="T88" fmla="*/ 353 w 425"/>
                                    <a:gd name="T89" fmla="*/ 59 h 386"/>
                                    <a:gd name="T90" fmla="*/ 372 w 425"/>
                                    <a:gd name="T91" fmla="*/ 76 h 386"/>
                                    <a:gd name="T92" fmla="*/ 397 w 425"/>
                                    <a:gd name="T93" fmla="*/ 107 h 386"/>
                                    <a:gd name="T94" fmla="*/ 407 w 425"/>
                                    <a:gd name="T95" fmla="*/ 128 h 386"/>
                                    <a:gd name="T96" fmla="*/ 413 w 425"/>
                                    <a:gd name="T97" fmla="*/ 150 h 386"/>
                                    <a:gd name="T98" fmla="*/ 422 w 425"/>
                                    <a:gd name="T99" fmla="*/ 178 h 386"/>
                                    <a:gd name="T100" fmla="*/ 422 w 425"/>
                                    <a:gd name="T101" fmla="*/ 237 h 386"/>
                                    <a:gd name="T102" fmla="*/ 419 w 425"/>
                                    <a:gd name="T103" fmla="*/ 262 h 386"/>
                                    <a:gd name="T104" fmla="*/ 410 w 425"/>
                                    <a:gd name="T105" fmla="*/ 289 h 386"/>
                                    <a:gd name="T106" fmla="*/ 397 w 425"/>
                                    <a:gd name="T107" fmla="*/ 318 h 386"/>
                                    <a:gd name="T108" fmla="*/ 382 w 425"/>
                                    <a:gd name="T109" fmla="*/ 342 h 386"/>
                                    <a:gd name="T110" fmla="*/ 363 w 425"/>
                                    <a:gd name="T111" fmla="*/ 361 h 386"/>
                                    <a:gd name="T112" fmla="*/ 341 w 425"/>
                                    <a:gd name="T113" fmla="*/ 386 h 3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25" h="386">
                                      <a:moveTo>
                                        <a:pt x="341" y="386"/>
                                      </a:moveTo>
                                      <a:lnTo>
                                        <a:pt x="344" y="382"/>
                                      </a:lnTo>
                                      <a:lnTo>
                                        <a:pt x="344" y="379"/>
                                      </a:lnTo>
                                      <a:lnTo>
                                        <a:pt x="350" y="376"/>
                                      </a:lnTo>
                                      <a:lnTo>
                                        <a:pt x="356" y="373"/>
                                      </a:lnTo>
                                      <a:lnTo>
                                        <a:pt x="356" y="370"/>
                                      </a:lnTo>
                                      <a:lnTo>
                                        <a:pt x="366" y="364"/>
                                      </a:lnTo>
                                      <a:lnTo>
                                        <a:pt x="366" y="361"/>
                                      </a:lnTo>
                                      <a:lnTo>
                                        <a:pt x="370" y="357"/>
                                      </a:lnTo>
                                      <a:lnTo>
                                        <a:pt x="372" y="354"/>
                                      </a:lnTo>
                                      <a:lnTo>
                                        <a:pt x="375" y="352"/>
                                      </a:lnTo>
                                      <a:lnTo>
                                        <a:pt x="378" y="348"/>
                                      </a:lnTo>
                                      <a:lnTo>
                                        <a:pt x="382" y="345"/>
                                      </a:lnTo>
                                      <a:lnTo>
                                        <a:pt x="382" y="342"/>
                                      </a:lnTo>
                                      <a:lnTo>
                                        <a:pt x="385" y="339"/>
                                      </a:lnTo>
                                      <a:lnTo>
                                        <a:pt x="391" y="333"/>
                                      </a:lnTo>
                                      <a:lnTo>
                                        <a:pt x="391" y="330"/>
                                      </a:lnTo>
                                      <a:lnTo>
                                        <a:pt x="395" y="323"/>
                                      </a:lnTo>
                                      <a:lnTo>
                                        <a:pt x="397" y="320"/>
                                      </a:lnTo>
                                      <a:lnTo>
                                        <a:pt x="400" y="318"/>
                                      </a:lnTo>
                                      <a:lnTo>
                                        <a:pt x="400" y="314"/>
                                      </a:lnTo>
                                      <a:lnTo>
                                        <a:pt x="400" y="311"/>
                                      </a:lnTo>
                                      <a:lnTo>
                                        <a:pt x="403" y="308"/>
                                      </a:lnTo>
                                      <a:lnTo>
                                        <a:pt x="403" y="305"/>
                                      </a:lnTo>
                                      <a:lnTo>
                                        <a:pt x="407" y="302"/>
                                      </a:lnTo>
                                      <a:lnTo>
                                        <a:pt x="407" y="299"/>
                                      </a:lnTo>
                                      <a:lnTo>
                                        <a:pt x="410" y="296"/>
                                      </a:lnTo>
                                      <a:lnTo>
                                        <a:pt x="410" y="292"/>
                                      </a:lnTo>
                                      <a:lnTo>
                                        <a:pt x="410" y="289"/>
                                      </a:lnTo>
                                      <a:lnTo>
                                        <a:pt x="413" y="289"/>
                                      </a:lnTo>
                                      <a:lnTo>
                                        <a:pt x="413" y="286"/>
                                      </a:lnTo>
                                      <a:lnTo>
                                        <a:pt x="413" y="284"/>
                                      </a:lnTo>
                                      <a:lnTo>
                                        <a:pt x="417" y="277"/>
                                      </a:lnTo>
                                      <a:lnTo>
                                        <a:pt x="417" y="274"/>
                                      </a:lnTo>
                                      <a:lnTo>
                                        <a:pt x="417" y="271"/>
                                      </a:lnTo>
                                      <a:lnTo>
                                        <a:pt x="419" y="267"/>
                                      </a:lnTo>
                                      <a:lnTo>
                                        <a:pt x="419" y="265"/>
                                      </a:lnTo>
                                      <a:lnTo>
                                        <a:pt x="419" y="262"/>
                                      </a:lnTo>
                                      <a:lnTo>
                                        <a:pt x="422" y="258"/>
                                      </a:lnTo>
                                      <a:lnTo>
                                        <a:pt x="422" y="252"/>
                                      </a:lnTo>
                                      <a:lnTo>
                                        <a:pt x="422" y="250"/>
                                      </a:lnTo>
                                      <a:lnTo>
                                        <a:pt x="425" y="243"/>
                                      </a:lnTo>
                                      <a:lnTo>
                                        <a:pt x="425" y="240"/>
                                      </a:lnTo>
                                      <a:lnTo>
                                        <a:pt x="425" y="237"/>
                                      </a:lnTo>
                                      <a:lnTo>
                                        <a:pt x="425" y="224"/>
                                      </a:lnTo>
                                      <a:lnTo>
                                        <a:pt x="425" y="221"/>
                                      </a:lnTo>
                                      <a:lnTo>
                                        <a:pt x="425" y="206"/>
                                      </a:lnTo>
                                      <a:lnTo>
                                        <a:pt x="425" y="203"/>
                                      </a:lnTo>
                                      <a:lnTo>
                                        <a:pt x="425" y="194"/>
                                      </a:lnTo>
                                      <a:lnTo>
                                        <a:pt x="425" y="187"/>
                                      </a:lnTo>
                                      <a:lnTo>
                                        <a:pt x="425" y="190"/>
                                      </a:lnTo>
                                      <a:lnTo>
                                        <a:pt x="425" y="184"/>
                                      </a:lnTo>
                                      <a:lnTo>
                                        <a:pt x="422" y="178"/>
                                      </a:lnTo>
                                      <a:lnTo>
                                        <a:pt x="422" y="175"/>
                                      </a:lnTo>
                                      <a:lnTo>
                                        <a:pt x="422" y="168"/>
                                      </a:lnTo>
                                      <a:lnTo>
                                        <a:pt x="419" y="165"/>
                                      </a:lnTo>
                                      <a:lnTo>
                                        <a:pt x="419" y="162"/>
                                      </a:lnTo>
                                      <a:lnTo>
                                        <a:pt x="419" y="160"/>
                                      </a:lnTo>
                                      <a:lnTo>
                                        <a:pt x="417" y="156"/>
                                      </a:lnTo>
                                      <a:lnTo>
                                        <a:pt x="417" y="153"/>
                                      </a:lnTo>
                                      <a:lnTo>
                                        <a:pt x="417" y="150"/>
                                      </a:lnTo>
                                      <a:lnTo>
                                        <a:pt x="413" y="144"/>
                                      </a:lnTo>
                                      <a:lnTo>
                                        <a:pt x="413" y="141"/>
                                      </a:lnTo>
                                      <a:lnTo>
                                        <a:pt x="413" y="138"/>
                                      </a:lnTo>
                                      <a:lnTo>
                                        <a:pt x="410" y="134"/>
                                      </a:lnTo>
                                      <a:lnTo>
                                        <a:pt x="410" y="131"/>
                                      </a:lnTo>
                                      <a:lnTo>
                                        <a:pt x="407" y="128"/>
                                      </a:lnTo>
                                      <a:lnTo>
                                        <a:pt x="407" y="126"/>
                                      </a:lnTo>
                                      <a:lnTo>
                                        <a:pt x="403" y="122"/>
                                      </a:lnTo>
                                      <a:lnTo>
                                        <a:pt x="403" y="119"/>
                                      </a:lnTo>
                                      <a:lnTo>
                                        <a:pt x="403" y="116"/>
                                      </a:lnTo>
                                      <a:lnTo>
                                        <a:pt x="400" y="113"/>
                                      </a:lnTo>
                                      <a:lnTo>
                                        <a:pt x="400" y="109"/>
                                      </a:lnTo>
                                      <a:lnTo>
                                        <a:pt x="397" y="107"/>
                                      </a:lnTo>
                                      <a:lnTo>
                                        <a:pt x="395" y="104"/>
                                      </a:lnTo>
                                      <a:lnTo>
                                        <a:pt x="395" y="102"/>
                                      </a:lnTo>
                                      <a:lnTo>
                                        <a:pt x="391" y="98"/>
                                      </a:lnTo>
                                      <a:lnTo>
                                        <a:pt x="391" y="95"/>
                                      </a:lnTo>
                                      <a:lnTo>
                                        <a:pt x="385" y="93"/>
                                      </a:lnTo>
                                      <a:lnTo>
                                        <a:pt x="385" y="86"/>
                                      </a:lnTo>
                                      <a:lnTo>
                                        <a:pt x="382" y="86"/>
                                      </a:lnTo>
                                      <a:lnTo>
                                        <a:pt x="378" y="80"/>
                                      </a:lnTo>
                                      <a:lnTo>
                                        <a:pt x="372" y="74"/>
                                      </a:lnTo>
                                      <a:lnTo>
                                        <a:pt x="372" y="76"/>
                                      </a:lnTo>
                                      <a:lnTo>
                                        <a:pt x="372" y="74"/>
                                      </a:lnTo>
                                      <a:lnTo>
                                        <a:pt x="370" y="71"/>
                                      </a:lnTo>
                                      <a:lnTo>
                                        <a:pt x="366" y="68"/>
                                      </a:lnTo>
                                      <a:lnTo>
                                        <a:pt x="366" y="64"/>
                                      </a:lnTo>
                                      <a:lnTo>
                                        <a:pt x="363" y="61"/>
                                      </a:lnTo>
                                      <a:lnTo>
                                        <a:pt x="360" y="61"/>
                                      </a:lnTo>
                                      <a:lnTo>
                                        <a:pt x="356" y="55"/>
                                      </a:lnTo>
                                      <a:lnTo>
                                        <a:pt x="353" y="55"/>
                                      </a:lnTo>
                                      <a:lnTo>
                                        <a:pt x="348" y="49"/>
                                      </a:lnTo>
                                      <a:lnTo>
                                        <a:pt x="344" y="46"/>
                                      </a:lnTo>
                                      <a:lnTo>
                                        <a:pt x="341" y="42"/>
                                      </a:lnTo>
                                      <a:lnTo>
                                        <a:pt x="338" y="42"/>
                                      </a:lnTo>
                                      <a:lnTo>
                                        <a:pt x="335" y="40"/>
                                      </a:lnTo>
                                      <a:lnTo>
                                        <a:pt x="331" y="37"/>
                                      </a:lnTo>
                                      <a:lnTo>
                                        <a:pt x="328" y="37"/>
                                      </a:lnTo>
                                      <a:lnTo>
                                        <a:pt x="325" y="34"/>
                                      </a:lnTo>
                                      <a:lnTo>
                                        <a:pt x="325" y="37"/>
                                      </a:lnTo>
                                      <a:lnTo>
                                        <a:pt x="328" y="30"/>
                                      </a:lnTo>
                                      <a:lnTo>
                                        <a:pt x="325" y="30"/>
                                      </a:lnTo>
                                      <a:lnTo>
                                        <a:pt x="323" y="27"/>
                                      </a:lnTo>
                                      <a:lnTo>
                                        <a:pt x="319" y="27"/>
                                      </a:lnTo>
                                      <a:lnTo>
                                        <a:pt x="316" y="24"/>
                                      </a:lnTo>
                                      <a:lnTo>
                                        <a:pt x="306" y="21"/>
                                      </a:lnTo>
                                      <a:lnTo>
                                        <a:pt x="303" y="18"/>
                                      </a:lnTo>
                                      <a:lnTo>
                                        <a:pt x="297" y="15"/>
                                      </a:lnTo>
                                      <a:lnTo>
                                        <a:pt x="294" y="15"/>
                                      </a:lnTo>
                                      <a:lnTo>
                                        <a:pt x="291" y="12"/>
                                      </a:lnTo>
                                      <a:lnTo>
                                        <a:pt x="288" y="12"/>
                                      </a:lnTo>
                                      <a:lnTo>
                                        <a:pt x="291" y="12"/>
                                      </a:lnTo>
                                      <a:lnTo>
                                        <a:pt x="284" y="12"/>
                                      </a:lnTo>
                                      <a:lnTo>
                                        <a:pt x="281" y="8"/>
                                      </a:lnTo>
                                      <a:lnTo>
                                        <a:pt x="278" y="8"/>
                                      </a:lnTo>
                                      <a:lnTo>
                                        <a:pt x="276" y="8"/>
                                      </a:lnTo>
                                      <a:lnTo>
                                        <a:pt x="272" y="8"/>
                                      </a:lnTo>
                                      <a:lnTo>
                                        <a:pt x="276" y="8"/>
                                      </a:lnTo>
                                      <a:lnTo>
                                        <a:pt x="269" y="6"/>
                                      </a:lnTo>
                                      <a:lnTo>
                                        <a:pt x="266" y="6"/>
                                      </a:lnTo>
                                      <a:lnTo>
                                        <a:pt x="251" y="3"/>
                                      </a:lnTo>
                                      <a:lnTo>
                                        <a:pt x="247" y="3"/>
                                      </a:lnTo>
                                      <a:lnTo>
                                        <a:pt x="244" y="0"/>
                                      </a:lnTo>
                                      <a:lnTo>
                                        <a:pt x="241" y="0"/>
                                      </a:lnTo>
                                      <a:lnTo>
                                        <a:pt x="237" y="0"/>
                                      </a:lnTo>
                                      <a:lnTo>
                                        <a:pt x="231" y="0"/>
                                      </a:lnTo>
                                      <a:lnTo>
                                        <a:pt x="225" y="0"/>
                                      </a:lnTo>
                                      <a:lnTo>
                                        <a:pt x="204" y="0"/>
                                      </a:lnTo>
                                      <a:lnTo>
                                        <a:pt x="200" y="0"/>
                                      </a:lnTo>
                                      <a:lnTo>
                                        <a:pt x="194" y="0"/>
                                      </a:lnTo>
                                      <a:lnTo>
                                        <a:pt x="190" y="0"/>
                                      </a:lnTo>
                                      <a:lnTo>
                                        <a:pt x="187" y="0"/>
                                      </a:lnTo>
                                      <a:lnTo>
                                        <a:pt x="182" y="3"/>
                                      </a:lnTo>
                                      <a:lnTo>
                                        <a:pt x="184" y="3"/>
                                      </a:lnTo>
                                      <a:lnTo>
                                        <a:pt x="178" y="3"/>
                                      </a:lnTo>
                                      <a:lnTo>
                                        <a:pt x="173" y="3"/>
                                      </a:lnTo>
                                      <a:lnTo>
                                        <a:pt x="170" y="3"/>
                                      </a:lnTo>
                                      <a:lnTo>
                                        <a:pt x="166" y="6"/>
                                      </a:lnTo>
                                      <a:lnTo>
                                        <a:pt x="163" y="6"/>
                                      </a:lnTo>
                                      <a:lnTo>
                                        <a:pt x="161" y="6"/>
                                      </a:lnTo>
                                      <a:lnTo>
                                        <a:pt x="158" y="8"/>
                                      </a:lnTo>
                                      <a:lnTo>
                                        <a:pt x="154" y="8"/>
                                      </a:lnTo>
                                      <a:lnTo>
                                        <a:pt x="151" y="8"/>
                                      </a:lnTo>
                                      <a:lnTo>
                                        <a:pt x="145" y="12"/>
                                      </a:lnTo>
                                      <a:lnTo>
                                        <a:pt x="141" y="12"/>
                                      </a:lnTo>
                                      <a:lnTo>
                                        <a:pt x="138" y="12"/>
                                      </a:lnTo>
                                      <a:lnTo>
                                        <a:pt x="136" y="15"/>
                                      </a:lnTo>
                                      <a:lnTo>
                                        <a:pt x="133" y="15"/>
                                      </a:lnTo>
                                      <a:lnTo>
                                        <a:pt x="126" y="18"/>
                                      </a:lnTo>
                                      <a:lnTo>
                                        <a:pt x="123" y="21"/>
                                      </a:lnTo>
                                      <a:lnTo>
                                        <a:pt x="119" y="21"/>
                                      </a:lnTo>
                                      <a:lnTo>
                                        <a:pt x="116" y="24"/>
                                      </a:lnTo>
                                      <a:lnTo>
                                        <a:pt x="114" y="24"/>
                                      </a:lnTo>
                                      <a:lnTo>
                                        <a:pt x="111" y="27"/>
                                      </a:lnTo>
                                      <a:lnTo>
                                        <a:pt x="104" y="30"/>
                                      </a:lnTo>
                                      <a:lnTo>
                                        <a:pt x="101" y="34"/>
                                      </a:lnTo>
                                      <a:lnTo>
                                        <a:pt x="94" y="37"/>
                                      </a:lnTo>
                                      <a:lnTo>
                                        <a:pt x="91" y="40"/>
                                      </a:lnTo>
                                      <a:lnTo>
                                        <a:pt x="86" y="42"/>
                                      </a:lnTo>
                                      <a:lnTo>
                                        <a:pt x="82" y="46"/>
                                      </a:lnTo>
                                      <a:lnTo>
                                        <a:pt x="76" y="52"/>
                                      </a:lnTo>
                                      <a:lnTo>
                                        <a:pt x="73" y="52"/>
                                      </a:lnTo>
                                      <a:lnTo>
                                        <a:pt x="69" y="59"/>
                                      </a:lnTo>
                                      <a:lnTo>
                                        <a:pt x="67" y="61"/>
                                      </a:lnTo>
                                      <a:lnTo>
                                        <a:pt x="64" y="61"/>
                                      </a:lnTo>
                                      <a:lnTo>
                                        <a:pt x="57" y="68"/>
                                      </a:lnTo>
                                      <a:lnTo>
                                        <a:pt x="57" y="71"/>
                                      </a:lnTo>
                                      <a:lnTo>
                                        <a:pt x="54" y="74"/>
                                      </a:lnTo>
                                      <a:lnTo>
                                        <a:pt x="51" y="74"/>
                                      </a:lnTo>
                                      <a:lnTo>
                                        <a:pt x="51" y="76"/>
                                      </a:lnTo>
                                      <a:lnTo>
                                        <a:pt x="47" y="80"/>
                                      </a:lnTo>
                                      <a:lnTo>
                                        <a:pt x="44" y="83"/>
                                      </a:lnTo>
                                      <a:lnTo>
                                        <a:pt x="44" y="86"/>
                                      </a:lnTo>
                                      <a:lnTo>
                                        <a:pt x="42" y="89"/>
                                      </a:lnTo>
                                      <a:lnTo>
                                        <a:pt x="39" y="93"/>
                                      </a:lnTo>
                                      <a:lnTo>
                                        <a:pt x="39" y="95"/>
                                      </a:lnTo>
                                      <a:lnTo>
                                        <a:pt x="35" y="98"/>
                                      </a:lnTo>
                                      <a:lnTo>
                                        <a:pt x="35" y="102"/>
                                      </a:lnTo>
                                      <a:lnTo>
                                        <a:pt x="32" y="104"/>
                                      </a:lnTo>
                                      <a:lnTo>
                                        <a:pt x="32" y="107"/>
                                      </a:lnTo>
                                      <a:lnTo>
                                        <a:pt x="29" y="107"/>
                                      </a:lnTo>
                                      <a:lnTo>
                                        <a:pt x="26" y="113"/>
                                      </a:lnTo>
                                      <a:lnTo>
                                        <a:pt x="22" y="116"/>
                                      </a:lnTo>
                                      <a:lnTo>
                                        <a:pt x="22" y="119"/>
                                      </a:lnTo>
                                      <a:lnTo>
                                        <a:pt x="22" y="122"/>
                                      </a:lnTo>
                                      <a:lnTo>
                                        <a:pt x="20" y="126"/>
                                      </a:lnTo>
                                      <a:lnTo>
                                        <a:pt x="20" y="128"/>
                                      </a:lnTo>
                                      <a:lnTo>
                                        <a:pt x="17" y="131"/>
                                      </a:lnTo>
                                      <a:lnTo>
                                        <a:pt x="17" y="134"/>
                                      </a:lnTo>
                                      <a:lnTo>
                                        <a:pt x="17" y="138"/>
                                      </a:lnTo>
                                      <a:lnTo>
                                        <a:pt x="14" y="141"/>
                                      </a:lnTo>
                                      <a:lnTo>
                                        <a:pt x="14" y="144"/>
                                      </a:lnTo>
                                      <a:lnTo>
                                        <a:pt x="10" y="156"/>
                                      </a:lnTo>
                                      <a:lnTo>
                                        <a:pt x="7" y="162"/>
                                      </a:lnTo>
                                      <a:lnTo>
                                        <a:pt x="7" y="165"/>
                                      </a:lnTo>
                                      <a:lnTo>
                                        <a:pt x="7" y="168"/>
                                      </a:lnTo>
                                      <a:lnTo>
                                        <a:pt x="4" y="178"/>
                                      </a:lnTo>
                                      <a:lnTo>
                                        <a:pt x="4" y="181"/>
                                      </a:lnTo>
                                      <a:lnTo>
                                        <a:pt x="4" y="184"/>
                                      </a:lnTo>
                                      <a:lnTo>
                                        <a:pt x="4" y="187"/>
                                      </a:lnTo>
                                      <a:lnTo>
                                        <a:pt x="4" y="190"/>
                                      </a:lnTo>
                                      <a:lnTo>
                                        <a:pt x="4" y="199"/>
                                      </a:lnTo>
                                      <a:lnTo>
                                        <a:pt x="4" y="197"/>
                                      </a:lnTo>
                                      <a:lnTo>
                                        <a:pt x="0" y="203"/>
                                      </a:lnTo>
                                      <a:lnTo>
                                        <a:pt x="0" y="228"/>
                                      </a:lnTo>
                                      <a:lnTo>
                                        <a:pt x="4" y="231"/>
                                      </a:lnTo>
                                      <a:lnTo>
                                        <a:pt x="4" y="237"/>
                                      </a:lnTo>
                                      <a:lnTo>
                                        <a:pt x="4" y="240"/>
                                      </a:lnTo>
                                      <a:lnTo>
                                        <a:pt x="4" y="233"/>
                                      </a:lnTo>
                                      <a:lnTo>
                                        <a:pt x="4" y="237"/>
                                      </a:lnTo>
                                      <a:lnTo>
                                        <a:pt x="4" y="231"/>
                                      </a:lnTo>
                                      <a:lnTo>
                                        <a:pt x="4" y="228"/>
                                      </a:lnTo>
                                      <a:lnTo>
                                        <a:pt x="4" y="203"/>
                                      </a:lnTo>
                                      <a:lnTo>
                                        <a:pt x="4" y="199"/>
                                      </a:lnTo>
                                      <a:lnTo>
                                        <a:pt x="4" y="190"/>
                                      </a:lnTo>
                                      <a:lnTo>
                                        <a:pt x="4" y="187"/>
                                      </a:lnTo>
                                      <a:lnTo>
                                        <a:pt x="4" y="184"/>
                                      </a:lnTo>
                                      <a:lnTo>
                                        <a:pt x="7" y="181"/>
                                      </a:lnTo>
                                      <a:lnTo>
                                        <a:pt x="7" y="178"/>
                                      </a:lnTo>
                                      <a:lnTo>
                                        <a:pt x="7" y="168"/>
                                      </a:lnTo>
                                      <a:lnTo>
                                        <a:pt x="7" y="165"/>
                                      </a:lnTo>
                                      <a:lnTo>
                                        <a:pt x="10" y="162"/>
                                      </a:lnTo>
                                      <a:lnTo>
                                        <a:pt x="10" y="160"/>
                                      </a:lnTo>
                                      <a:lnTo>
                                        <a:pt x="10" y="156"/>
                                      </a:lnTo>
                                      <a:lnTo>
                                        <a:pt x="14" y="147"/>
                                      </a:lnTo>
                                      <a:lnTo>
                                        <a:pt x="17" y="144"/>
                                      </a:lnTo>
                                      <a:lnTo>
                                        <a:pt x="17" y="141"/>
                                      </a:lnTo>
                                      <a:lnTo>
                                        <a:pt x="17" y="134"/>
                                      </a:lnTo>
                                      <a:lnTo>
                                        <a:pt x="17" y="138"/>
                                      </a:lnTo>
                                      <a:lnTo>
                                        <a:pt x="20" y="131"/>
                                      </a:lnTo>
                                      <a:lnTo>
                                        <a:pt x="20" y="128"/>
                                      </a:lnTo>
                                      <a:lnTo>
                                        <a:pt x="22" y="128"/>
                                      </a:lnTo>
                                      <a:lnTo>
                                        <a:pt x="22" y="126"/>
                                      </a:lnTo>
                                      <a:lnTo>
                                        <a:pt x="22" y="122"/>
                                      </a:lnTo>
                                      <a:lnTo>
                                        <a:pt x="26" y="119"/>
                                      </a:lnTo>
                                      <a:lnTo>
                                        <a:pt x="26" y="116"/>
                                      </a:lnTo>
                                      <a:lnTo>
                                        <a:pt x="29" y="113"/>
                                      </a:lnTo>
                                      <a:lnTo>
                                        <a:pt x="29" y="109"/>
                                      </a:lnTo>
                                      <a:lnTo>
                                        <a:pt x="32" y="107"/>
                                      </a:lnTo>
                                      <a:lnTo>
                                        <a:pt x="32" y="104"/>
                                      </a:lnTo>
                                      <a:lnTo>
                                        <a:pt x="35" y="102"/>
                                      </a:lnTo>
                                      <a:lnTo>
                                        <a:pt x="39" y="98"/>
                                      </a:lnTo>
                                      <a:lnTo>
                                        <a:pt x="39" y="95"/>
                                      </a:lnTo>
                                      <a:lnTo>
                                        <a:pt x="42" y="93"/>
                                      </a:lnTo>
                                      <a:lnTo>
                                        <a:pt x="42" y="89"/>
                                      </a:lnTo>
                                      <a:lnTo>
                                        <a:pt x="44" y="86"/>
                                      </a:lnTo>
                                      <a:lnTo>
                                        <a:pt x="47" y="86"/>
                                      </a:lnTo>
                                      <a:lnTo>
                                        <a:pt x="47" y="80"/>
                                      </a:lnTo>
                                      <a:lnTo>
                                        <a:pt x="51" y="80"/>
                                      </a:lnTo>
                                      <a:lnTo>
                                        <a:pt x="54" y="76"/>
                                      </a:lnTo>
                                      <a:lnTo>
                                        <a:pt x="54" y="74"/>
                                      </a:lnTo>
                                      <a:lnTo>
                                        <a:pt x="57" y="71"/>
                                      </a:lnTo>
                                      <a:lnTo>
                                        <a:pt x="61" y="68"/>
                                      </a:lnTo>
                                      <a:lnTo>
                                        <a:pt x="64" y="64"/>
                                      </a:lnTo>
                                      <a:lnTo>
                                        <a:pt x="67" y="61"/>
                                      </a:lnTo>
                                      <a:lnTo>
                                        <a:pt x="69" y="59"/>
                                      </a:lnTo>
                                      <a:lnTo>
                                        <a:pt x="76" y="55"/>
                                      </a:lnTo>
                                      <a:lnTo>
                                        <a:pt x="76" y="52"/>
                                      </a:lnTo>
                                      <a:lnTo>
                                        <a:pt x="82" y="49"/>
                                      </a:lnTo>
                                      <a:lnTo>
                                        <a:pt x="86" y="46"/>
                                      </a:lnTo>
                                      <a:lnTo>
                                        <a:pt x="89" y="42"/>
                                      </a:lnTo>
                                      <a:lnTo>
                                        <a:pt x="91" y="40"/>
                                      </a:lnTo>
                                      <a:lnTo>
                                        <a:pt x="94" y="37"/>
                                      </a:lnTo>
                                      <a:lnTo>
                                        <a:pt x="101" y="34"/>
                                      </a:lnTo>
                                      <a:lnTo>
                                        <a:pt x="104" y="34"/>
                                      </a:lnTo>
                                      <a:lnTo>
                                        <a:pt x="107" y="30"/>
                                      </a:lnTo>
                                      <a:lnTo>
                                        <a:pt x="111" y="27"/>
                                      </a:lnTo>
                                      <a:lnTo>
                                        <a:pt x="116" y="27"/>
                                      </a:lnTo>
                                      <a:lnTo>
                                        <a:pt x="116" y="24"/>
                                      </a:lnTo>
                                      <a:lnTo>
                                        <a:pt x="119" y="24"/>
                                      </a:lnTo>
                                      <a:lnTo>
                                        <a:pt x="123" y="21"/>
                                      </a:lnTo>
                                      <a:lnTo>
                                        <a:pt x="126" y="21"/>
                                      </a:lnTo>
                                      <a:lnTo>
                                        <a:pt x="133" y="18"/>
                                      </a:lnTo>
                                      <a:lnTo>
                                        <a:pt x="136" y="15"/>
                                      </a:lnTo>
                                      <a:lnTo>
                                        <a:pt x="138" y="15"/>
                                      </a:lnTo>
                                      <a:lnTo>
                                        <a:pt x="141" y="15"/>
                                      </a:lnTo>
                                      <a:lnTo>
                                        <a:pt x="145" y="12"/>
                                      </a:lnTo>
                                      <a:lnTo>
                                        <a:pt x="151" y="12"/>
                                      </a:lnTo>
                                      <a:lnTo>
                                        <a:pt x="154" y="8"/>
                                      </a:lnTo>
                                      <a:lnTo>
                                        <a:pt x="158" y="8"/>
                                      </a:lnTo>
                                      <a:lnTo>
                                        <a:pt x="163" y="6"/>
                                      </a:lnTo>
                                      <a:lnTo>
                                        <a:pt x="161" y="8"/>
                                      </a:lnTo>
                                      <a:lnTo>
                                        <a:pt x="163" y="8"/>
                                      </a:lnTo>
                                      <a:lnTo>
                                        <a:pt x="170" y="6"/>
                                      </a:lnTo>
                                      <a:lnTo>
                                        <a:pt x="173" y="6"/>
                                      </a:lnTo>
                                      <a:lnTo>
                                        <a:pt x="182" y="3"/>
                                      </a:lnTo>
                                      <a:lnTo>
                                        <a:pt x="184" y="3"/>
                                      </a:lnTo>
                                      <a:lnTo>
                                        <a:pt x="187" y="3"/>
                                      </a:lnTo>
                                      <a:lnTo>
                                        <a:pt x="190" y="3"/>
                                      </a:lnTo>
                                      <a:lnTo>
                                        <a:pt x="194" y="3"/>
                                      </a:lnTo>
                                      <a:lnTo>
                                        <a:pt x="200" y="3"/>
                                      </a:lnTo>
                                      <a:lnTo>
                                        <a:pt x="204" y="0"/>
                                      </a:lnTo>
                                      <a:lnTo>
                                        <a:pt x="225" y="0"/>
                                      </a:lnTo>
                                      <a:lnTo>
                                        <a:pt x="229" y="3"/>
                                      </a:lnTo>
                                      <a:lnTo>
                                        <a:pt x="237" y="3"/>
                                      </a:lnTo>
                                      <a:lnTo>
                                        <a:pt x="234" y="3"/>
                                      </a:lnTo>
                                      <a:lnTo>
                                        <a:pt x="241" y="3"/>
                                      </a:lnTo>
                                      <a:lnTo>
                                        <a:pt x="244" y="3"/>
                                      </a:lnTo>
                                      <a:lnTo>
                                        <a:pt x="247" y="3"/>
                                      </a:lnTo>
                                      <a:lnTo>
                                        <a:pt x="251" y="3"/>
                                      </a:lnTo>
                                      <a:lnTo>
                                        <a:pt x="266" y="8"/>
                                      </a:lnTo>
                                      <a:lnTo>
                                        <a:pt x="269" y="8"/>
                                      </a:lnTo>
                                      <a:lnTo>
                                        <a:pt x="269" y="6"/>
                                      </a:lnTo>
                                      <a:lnTo>
                                        <a:pt x="272" y="8"/>
                                      </a:lnTo>
                                      <a:lnTo>
                                        <a:pt x="276" y="8"/>
                                      </a:lnTo>
                                      <a:lnTo>
                                        <a:pt x="278" y="12"/>
                                      </a:lnTo>
                                      <a:lnTo>
                                        <a:pt x="281" y="12"/>
                                      </a:lnTo>
                                      <a:lnTo>
                                        <a:pt x="284" y="12"/>
                                      </a:lnTo>
                                      <a:lnTo>
                                        <a:pt x="288" y="15"/>
                                      </a:lnTo>
                                      <a:lnTo>
                                        <a:pt x="291" y="15"/>
                                      </a:lnTo>
                                      <a:lnTo>
                                        <a:pt x="294" y="15"/>
                                      </a:lnTo>
                                      <a:lnTo>
                                        <a:pt x="297" y="18"/>
                                      </a:lnTo>
                                      <a:lnTo>
                                        <a:pt x="301" y="18"/>
                                      </a:lnTo>
                                      <a:lnTo>
                                        <a:pt x="303" y="21"/>
                                      </a:lnTo>
                                      <a:lnTo>
                                        <a:pt x="306" y="21"/>
                                      </a:lnTo>
                                      <a:lnTo>
                                        <a:pt x="316" y="27"/>
                                      </a:lnTo>
                                      <a:lnTo>
                                        <a:pt x="319" y="27"/>
                                      </a:lnTo>
                                      <a:lnTo>
                                        <a:pt x="323" y="27"/>
                                      </a:lnTo>
                                      <a:lnTo>
                                        <a:pt x="325" y="30"/>
                                      </a:lnTo>
                                      <a:lnTo>
                                        <a:pt x="328" y="34"/>
                                      </a:lnTo>
                                      <a:lnTo>
                                        <a:pt x="325" y="30"/>
                                      </a:lnTo>
                                      <a:lnTo>
                                        <a:pt x="325" y="34"/>
                                      </a:lnTo>
                                      <a:lnTo>
                                        <a:pt x="328" y="37"/>
                                      </a:lnTo>
                                      <a:lnTo>
                                        <a:pt x="331" y="40"/>
                                      </a:lnTo>
                                      <a:lnTo>
                                        <a:pt x="335" y="40"/>
                                      </a:lnTo>
                                      <a:lnTo>
                                        <a:pt x="338" y="42"/>
                                      </a:lnTo>
                                      <a:lnTo>
                                        <a:pt x="341" y="46"/>
                                      </a:lnTo>
                                      <a:lnTo>
                                        <a:pt x="338" y="46"/>
                                      </a:lnTo>
                                      <a:lnTo>
                                        <a:pt x="341" y="46"/>
                                      </a:lnTo>
                                      <a:lnTo>
                                        <a:pt x="348" y="49"/>
                                      </a:lnTo>
                                      <a:lnTo>
                                        <a:pt x="350" y="55"/>
                                      </a:lnTo>
                                      <a:lnTo>
                                        <a:pt x="353" y="59"/>
                                      </a:lnTo>
                                      <a:lnTo>
                                        <a:pt x="360" y="61"/>
                                      </a:lnTo>
                                      <a:lnTo>
                                        <a:pt x="363" y="64"/>
                                      </a:lnTo>
                                      <a:lnTo>
                                        <a:pt x="363" y="68"/>
                                      </a:lnTo>
                                      <a:lnTo>
                                        <a:pt x="366" y="68"/>
                                      </a:lnTo>
                                      <a:lnTo>
                                        <a:pt x="370" y="71"/>
                                      </a:lnTo>
                                      <a:lnTo>
                                        <a:pt x="370" y="74"/>
                                      </a:lnTo>
                                      <a:lnTo>
                                        <a:pt x="372" y="76"/>
                                      </a:lnTo>
                                      <a:lnTo>
                                        <a:pt x="378" y="80"/>
                                      </a:lnTo>
                                      <a:lnTo>
                                        <a:pt x="382" y="86"/>
                                      </a:lnTo>
                                      <a:lnTo>
                                        <a:pt x="385" y="89"/>
                                      </a:lnTo>
                                      <a:lnTo>
                                        <a:pt x="385" y="93"/>
                                      </a:lnTo>
                                      <a:lnTo>
                                        <a:pt x="388" y="98"/>
                                      </a:lnTo>
                                      <a:lnTo>
                                        <a:pt x="391" y="98"/>
                                      </a:lnTo>
                                      <a:lnTo>
                                        <a:pt x="391" y="104"/>
                                      </a:lnTo>
                                      <a:lnTo>
                                        <a:pt x="395" y="104"/>
                                      </a:lnTo>
                                      <a:lnTo>
                                        <a:pt x="397" y="107"/>
                                      </a:lnTo>
                                      <a:lnTo>
                                        <a:pt x="397" y="109"/>
                                      </a:lnTo>
                                      <a:lnTo>
                                        <a:pt x="400" y="113"/>
                                      </a:lnTo>
                                      <a:lnTo>
                                        <a:pt x="400" y="116"/>
                                      </a:lnTo>
                                      <a:lnTo>
                                        <a:pt x="400" y="119"/>
                                      </a:lnTo>
                                      <a:lnTo>
                                        <a:pt x="403" y="122"/>
                                      </a:lnTo>
                                      <a:lnTo>
                                        <a:pt x="407" y="126"/>
                                      </a:lnTo>
                                      <a:lnTo>
                                        <a:pt x="407" y="128"/>
                                      </a:lnTo>
                                      <a:lnTo>
                                        <a:pt x="407" y="131"/>
                                      </a:lnTo>
                                      <a:lnTo>
                                        <a:pt x="410" y="134"/>
                                      </a:lnTo>
                                      <a:lnTo>
                                        <a:pt x="410" y="138"/>
                                      </a:lnTo>
                                      <a:lnTo>
                                        <a:pt x="410" y="141"/>
                                      </a:lnTo>
                                      <a:lnTo>
                                        <a:pt x="413" y="144"/>
                                      </a:lnTo>
                                      <a:lnTo>
                                        <a:pt x="413" y="150"/>
                                      </a:lnTo>
                                      <a:lnTo>
                                        <a:pt x="417" y="153"/>
                                      </a:lnTo>
                                      <a:lnTo>
                                        <a:pt x="417" y="156"/>
                                      </a:lnTo>
                                      <a:lnTo>
                                        <a:pt x="417" y="160"/>
                                      </a:lnTo>
                                      <a:lnTo>
                                        <a:pt x="419" y="162"/>
                                      </a:lnTo>
                                      <a:lnTo>
                                        <a:pt x="419" y="165"/>
                                      </a:lnTo>
                                      <a:lnTo>
                                        <a:pt x="419" y="168"/>
                                      </a:lnTo>
                                      <a:lnTo>
                                        <a:pt x="422" y="175"/>
                                      </a:lnTo>
                                      <a:lnTo>
                                        <a:pt x="422" y="178"/>
                                      </a:lnTo>
                                      <a:lnTo>
                                        <a:pt x="422" y="187"/>
                                      </a:lnTo>
                                      <a:lnTo>
                                        <a:pt x="422" y="190"/>
                                      </a:lnTo>
                                      <a:lnTo>
                                        <a:pt x="422" y="194"/>
                                      </a:lnTo>
                                      <a:lnTo>
                                        <a:pt x="422" y="203"/>
                                      </a:lnTo>
                                      <a:lnTo>
                                        <a:pt x="425" y="206"/>
                                      </a:lnTo>
                                      <a:lnTo>
                                        <a:pt x="425" y="221"/>
                                      </a:lnTo>
                                      <a:lnTo>
                                        <a:pt x="422" y="224"/>
                                      </a:lnTo>
                                      <a:lnTo>
                                        <a:pt x="422" y="237"/>
                                      </a:lnTo>
                                      <a:lnTo>
                                        <a:pt x="422" y="233"/>
                                      </a:lnTo>
                                      <a:lnTo>
                                        <a:pt x="422" y="237"/>
                                      </a:lnTo>
                                      <a:lnTo>
                                        <a:pt x="422" y="243"/>
                                      </a:lnTo>
                                      <a:lnTo>
                                        <a:pt x="422" y="250"/>
                                      </a:lnTo>
                                      <a:lnTo>
                                        <a:pt x="422" y="252"/>
                                      </a:lnTo>
                                      <a:lnTo>
                                        <a:pt x="419" y="258"/>
                                      </a:lnTo>
                                      <a:lnTo>
                                        <a:pt x="419" y="262"/>
                                      </a:lnTo>
                                      <a:lnTo>
                                        <a:pt x="419" y="265"/>
                                      </a:lnTo>
                                      <a:lnTo>
                                        <a:pt x="417" y="267"/>
                                      </a:lnTo>
                                      <a:lnTo>
                                        <a:pt x="417" y="271"/>
                                      </a:lnTo>
                                      <a:lnTo>
                                        <a:pt x="417" y="274"/>
                                      </a:lnTo>
                                      <a:lnTo>
                                        <a:pt x="413" y="277"/>
                                      </a:lnTo>
                                      <a:lnTo>
                                        <a:pt x="413" y="284"/>
                                      </a:lnTo>
                                      <a:lnTo>
                                        <a:pt x="410" y="286"/>
                                      </a:lnTo>
                                      <a:lnTo>
                                        <a:pt x="410" y="289"/>
                                      </a:lnTo>
                                      <a:lnTo>
                                        <a:pt x="407" y="292"/>
                                      </a:lnTo>
                                      <a:lnTo>
                                        <a:pt x="407" y="296"/>
                                      </a:lnTo>
                                      <a:lnTo>
                                        <a:pt x="407" y="299"/>
                                      </a:lnTo>
                                      <a:lnTo>
                                        <a:pt x="407" y="302"/>
                                      </a:lnTo>
                                      <a:lnTo>
                                        <a:pt x="403" y="305"/>
                                      </a:lnTo>
                                      <a:lnTo>
                                        <a:pt x="400" y="308"/>
                                      </a:lnTo>
                                      <a:lnTo>
                                        <a:pt x="400" y="311"/>
                                      </a:lnTo>
                                      <a:lnTo>
                                        <a:pt x="400" y="314"/>
                                      </a:lnTo>
                                      <a:lnTo>
                                        <a:pt x="397" y="318"/>
                                      </a:lnTo>
                                      <a:lnTo>
                                        <a:pt x="397" y="320"/>
                                      </a:lnTo>
                                      <a:lnTo>
                                        <a:pt x="395" y="323"/>
                                      </a:lnTo>
                                      <a:lnTo>
                                        <a:pt x="391" y="327"/>
                                      </a:lnTo>
                                      <a:lnTo>
                                        <a:pt x="388" y="330"/>
                                      </a:lnTo>
                                      <a:lnTo>
                                        <a:pt x="388" y="333"/>
                                      </a:lnTo>
                                      <a:lnTo>
                                        <a:pt x="385" y="339"/>
                                      </a:lnTo>
                                      <a:lnTo>
                                        <a:pt x="382" y="342"/>
                                      </a:lnTo>
                                      <a:lnTo>
                                        <a:pt x="378" y="345"/>
                                      </a:lnTo>
                                      <a:lnTo>
                                        <a:pt x="375" y="348"/>
                                      </a:lnTo>
                                      <a:lnTo>
                                        <a:pt x="375" y="352"/>
                                      </a:lnTo>
                                      <a:lnTo>
                                        <a:pt x="375" y="348"/>
                                      </a:lnTo>
                                      <a:lnTo>
                                        <a:pt x="370" y="354"/>
                                      </a:lnTo>
                                      <a:lnTo>
                                        <a:pt x="370" y="357"/>
                                      </a:lnTo>
                                      <a:lnTo>
                                        <a:pt x="366" y="361"/>
                                      </a:lnTo>
                                      <a:lnTo>
                                        <a:pt x="363" y="361"/>
                                      </a:lnTo>
                                      <a:lnTo>
                                        <a:pt x="356" y="370"/>
                                      </a:lnTo>
                                      <a:lnTo>
                                        <a:pt x="353" y="370"/>
                                      </a:lnTo>
                                      <a:lnTo>
                                        <a:pt x="350" y="376"/>
                                      </a:lnTo>
                                      <a:lnTo>
                                        <a:pt x="344" y="379"/>
                                      </a:lnTo>
                                      <a:lnTo>
                                        <a:pt x="341" y="382"/>
                                      </a:lnTo>
                                      <a:lnTo>
                                        <a:pt x="338" y="386"/>
                                      </a:lnTo>
                                      <a:lnTo>
                                        <a:pt x="341" y="3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21" y="70"/>
                                  <a:ext cx="425" cy="397"/>
                                </a:xfrm>
                                <a:custGeom>
                                  <a:avLst/>
                                  <a:gdLst>
                                    <a:gd name="T0" fmla="*/ 6 w 425"/>
                                    <a:gd name="T1" fmla="*/ 237 h 397"/>
                                    <a:gd name="T2" fmla="*/ 13 w 425"/>
                                    <a:gd name="T3" fmla="*/ 262 h 397"/>
                                    <a:gd name="T4" fmla="*/ 18 w 425"/>
                                    <a:gd name="T5" fmla="*/ 278 h 397"/>
                                    <a:gd name="T6" fmla="*/ 28 w 425"/>
                                    <a:gd name="T7" fmla="*/ 297 h 397"/>
                                    <a:gd name="T8" fmla="*/ 47 w 425"/>
                                    <a:gd name="T9" fmla="*/ 322 h 397"/>
                                    <a:gd name="T10" fmla="*/ 65 w 425"/>
                                    <a:gd name="T11" fmla="*/ 343 h 397"/>
                                    <a:gd name="T12" fmla="*/ 90 w 425"/>
                                    <a:gd name="T13" fmla="*/ 361 h 397"/>
                                    <a:gd name="T14" fmla="*/ 115 w 425"/>
                                    <a:gd name="T15" fmla="*/ 376 h 397"/>
                                    <a:gd name="T16" fmla="*/ 132 w 425"/>
                                    <a:gd name="T17" fmla="*/ 382 h 397"/>
                                    <a:gd name="T18" fmla="*/ 150 w 425"/>
                                    <a:gd name="T19" fmla="*/ 389 h 397"/>
                                    <a:gd name="T20" fmla="*/ 180 w 425"/>
                                    <a:gd name="T21" fmla="*/ 397 h 397"/>
                                    <a:gd name="T22" fmla="*/ 215 w 425"/>
                                    <a:gd name="T23" fmla="*/ 397 h 397"/>
                                    <a:gd name="T24" fmla="*/ 252 w 425"/>
                                    <a:gd name="T25" fmla="*/ 394 h 397"/>
                                    <a:gd name="T26" fmla="*/ 287 w 425"/>
                                    <a:gd name="T27" fmla="*/ 382 h 397"/>
                                    <a:gd name="T28" fmla="*/ 302 w 425"/>
                                    <a:gd name="T29" fmla="*/ 376 h 397"/>
                                    <a:gd name="T30" fmla="*/ 331 w 425"/>
                                    <a:gd name="T31" fmla="*/ 361 h 397"/>
                                    <a:gd name="T32" fmla="*/ 362 w 425"/>
                                    <a:gd name="T33" fmla="*/ 337 h 397"/>
                                    <a:gd name="T34" fmla="*/ 384 w 425"/>
                                    <a:gd name="T35" fmla="*/ 312 h 397"/>
                                    <a:gd name="T36" fmla="*/ 403 w 425"/>
                                    <a:gd name="T37" fmla="*/ 281 h 397"/>
                                    <a:gd name="T38" fmla="*/ 406 w 425"/>
                                    <a:gd name="T39" fmla="*/ 269 h 397"/>
                                    <a:gd name="T40" fmla="*/ 413 w 425"/>
                                    <a:gd name="T41" fmla="*/ 254 h 397"/>
                                    <a:gd name="T42" fmla="*/ 425 w 425"/>
                                    <a:gd name="T43" fmla="*/ 201 h 397"/>
                                    <a:gd name="T44" fmla="*/ 425 w 425"/>
                                    <a:gd name="T45" fmla="*/ 160 h 397"/>
                                    <a:gd name="T46" fmla="*/ 418 w 425"/>
                                    <a:gd name="T47" fmla="*/ 135 h 397"/>
                                    <a:gd name="T48" fmla="*/ 409 w 425"/>
                                    <a:gd name="T49" fmla="*/ 98 h 397"/>
                                    <a:gd name="T50" fmla="*/ 396 w 425"/>
                                    <a:gd name="T51" fmla="*/ 77 h 397"/>
                                    <a:gd name="T52" fmla="*/ 384 w 425"/>
                                    <a:gd name="T53" fmla="*/ 56 h 397"/>
                                    <a:gd name="T54" fmla="*/ 366 w 425"/>
                                    <a:gd name="T55" fmla="*/ 34 h 397"/>
                                    <a:gd name="T56" fmla="*/ 344 w 425"/>
                                    <a:gd name="T57" fmla="*/ 16 h 397"/>
                                    <a:gd name="T58" fmla="*/ 321 w 425"/>
                                    <a:gd name="T59" fmla="*/ 7 h 397"/>
                                    <a:gd name="T60" fmla="*/ 337 w 425"/>
                                    <a:gd name="T61" fmla="*/ 12 h 397"/>
                                    <a:gd name="T62" fmla="*/ 352 w 425"/>
                                    <a:gd name="T63" fmla="*/ 25 h 397"/>
                                    <a:gd name="T64" fmla="*/ 371 w 425"/>
                                    <a:gd name="T65" fmla="*/ 44 h 397"/>
                                    <a:gd name="T66" fmla="*/ 391 w 425"/>
                                    <a:gd name="T67" fmla="*/ 68 h 397"/>
                                    <a:gd name="T68" fmla="*/ 403 w 425"/>
                                    <a:gd name="T69" fmla="*/ 89 h 397"/>
                                    <a:gd name="T70" fmla="*/ 409 w 425"/>
                                    <a:gd name="T71" fmla="*/ 111 h 397"/>
                                    <a:gd name="T72" fmla="*/ 421 w 425"/>
                                    <a:gd name="T73" fmla="*/ 145 h 397"/>
                                    <a:gd name="T74" fmla="*/ 425 w 425"/>
                                    <a:gd name="T75" fmla="*/ 188 h 397"/>
                                    <a:gd name="T76" fmla="*/ 418 w 425"/>
                                    <a:gd name="T77" fmla="*/ 222 h 397"/>
                                    <a:gd name="T78" fmla="*/ 409 w 425"/>
                                    <a:gd name="T79" fmla="*/ 256 h 397"/>
                                    <a:gd name="T80" fmla="*/ 399 w 425"/>
                                    <a:gd name="T81" fmla="*/ 278 h 397"/>
                                    <a:gd name="T82" fmla="*/ 387 w 425"/>
                                    <a:gd name="T83" fmla="*/ 303 h 397"/>
                                    <a:gd name="T84" fmla="*/ 374 w 425"/>
                                    <a:gd name="T85" fmla="*/ 322 h 397"/>
                                    <a:gd name="T86" fmla="*/ 352 w 425"/>
                                    <a:gd name="T87" fmla="*/ 343 h 397"/>
                                    <a:gd name="T88" fmla="*/ 337 w 425"/>
                                    <a:gd name="T89" fmla="*/ 356 h 397"/>
                                    <a:gd name="T90" fmla="*/ 315 w 425"/>
                                    <a:gd name="T91" fmla="*/ 370 h 397"/>
                                    <a:gd name="T92" fmla="*/ 284 w 425"/>
                                    <a:gd name="T93" fmla="*/ 385 h 397"/>
                                    <a:gd name="T94" fmla="*/ 243 w 425"/>
                                    <a:gd name="T95" fmla="*/ 394 h 397"/>
                                    <a:gd name="T96" fmla="*/ 218 w 425"/>
                                    <a:gd name="T97" fmla="*/ 397 h 397"/>
                                    <a:gd name="T98" fmla="*/ 180 w 425"/>
                                    <a:gd name="T99" fmla="*/ 394 h 397"/>
                                    <a:gd name="T100" fmla="*/ 144 w 425"/>
                                    <a:gd name="T101" fmla="*/ 385 h 397"/>
                                    <a:gd name="T102" fmla="*/ 125 w 425"/>
                                    <a:gd name="T103" fmla="*/ 379 h 397"/>
                                    <a:gd name="T104" fmla="*/ 107 w 425"/>
                                    <a:gd name="T105" fmla="*/ 367 h 397"/>
                                    <a:gd name="T106" fmla="*/ 75 w 425"/>
                                    <a:gd name="T107" fmla="*/ 349 h 397"/>
                                    <a:gd name="T108" fmla="*/ 50 w 425"/>
                                    <a:gd name="T109" fmla="*/ 324 h 397"/>
                                    <a:gd name="T110" fmla="*/ 40 w 425"/>
                                    <a:gd name="T111" fmla="*/ 312 h 397"/>
                                    <a:gd name="T112" fmla="*/ 25 w 425"/>
                                    <a:gd name="T113" fmla="*/ 288 h 397"/>
                                    <a:gd name="T114" fmla="*/ 18 w 425"/>
                                    <a:gd name="T115" fmla="*/ 272 h 397"/>
                                    <a:gd name="T116" fmla="*/ 10 w 425"/>
                                    <a:gd name="T117" fmla="*/ 254 h 397"/>
                                    <a:gd name="T118" fmla="*/ 3 w 425"/>
                                    <a:gd name="T119" fmla="*/ 232 h 397"/>
                                    <a:gd name="T120" fmla="*/ 0 w 425"/>
                                    <a:gd name="T121" fmla="*/ 203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25" h="397">
                                      <a:moveTo>
                                        <a:pt x="0" y="210"/>
                                      </a:moveTo>
                                      <a:lnTo>
                                        <a:pt x="0" y="213"/>
                                      </a:lnTo>
                                      <a:lnTo>
                                        <a:pt x="0" y="216"/>
                                      </a:lnTo>
                                      <a:lnTo>
                                        <a:pt x="0" y="220"/>
                                      </a:lnTo>
                                      <a:lnTo>
                                        <a:pt x="3" y="228"/>
                                      </a:lnTo>
                                      <a:lnTo>
                                        <a:pt x="3" y="232"/>
                                      </a:lnTo>
                                      <a:lnTo>
                                        <a:pt x="3" y="235"/>
                                      </a:lnTo>
                                      <a:lnTo>
                                        <a:pt x="6" y="237"/>
                                      </a:lnTo>
                                      <a:lnTo>
                                        <a:pt x="6" y="241"/>
                                      </a:lnTo>
                                      <a:lnTo>
                                        <a:pt x="6" y="244"/>
                                      </a:lnTo>
                                      <a:lnTo>
                                        <a:pt x="10" y="256"/>
                                      </a:lnTo>
                                      <a:lnTo>
                                        <a:pt x="13" y="259"/>
                                      </a:lnTo>
                                      <a:lnTo>
                                        <a:pt x="13" y="262"/>
                                      </a:lnTo>
                                      <a:lnTo>
                                        <a:pt x="13" y="266"/>
                                      </a:lnTo>
                                      <a:lnTo>
                                        <a:pt x="16" y="269"/>
                                      </a:lnTo>
                                      <a:lnTo>
                                        <a:pt x="16" y="272"/>
                                      </a:lnTo>
                                      <a:lnTo>
                                        <a:pt x="16" y="275"/>
                                      </a:lnTo>
                                      <a:lnTo>
                                        <a:pt x="18" y="278"/>
                                      </a:lnTo>
                                      <a:lnTo>
                                        <a:pt x="18" y="281"/>
                                      </a:lnTo>
                                      <a:lnTo>
                                        <a:pt x="22" y="284"/>
                                      </a:lnTo>
                                      <a:lnTo>
                                        <a:pt x="22" y="288"/>
                                      </a:lnTo>
                                      <a:lnTo>
                                        <a:pt x="22" y="284"/>
                                      </a:lnTo>
                                      <a:lnTo>
                                        <a:pt x="25" y="290"/>
                                      </a:lnTo>
                                      <a:lnTo>
                                        <a:pt x="28" y="293"/>
                                      </a:lnTo>
                                      <a:lnTo>
                                        <a:pt x="28" y="297"/>
                                      </a:lnTo>
                                      <a:lnTo>
                                        <a:pt x="35" y="303"/>
                                      </a:lnTo>
                                      <a:lnTo>
                                        <a:pt x="35" y="306"/>
                                      </a:lnTo>
                                      <a:lnTo>
                                        <a:pt x="38" y="309"/>
                                      </a:lnTo>
                                      <a:lnTo>
                                        <a:pt x="40" y="312"/>
                                      </a:lnTo>
                                      <a:lnTo>
                                        <a:pt x="40" y="315"/>
                                      </a:lnTo>
                                      <a:lnTo>
                                        <a:pt x="43" y="318"/>
                                      </a:lnTo>
                                      <a:lnTo>
                                        <a:pt x="43" y="322"/>
                                      </a:lnTo>
                                      <a:lnTo>
                                        <a:pt x="47" y="322"/>
                                      </a:lnTo>
                                      <a:lnTo>
                                        <a:pt x="50" y="324"/>
                                      </a:lnTo>
                                      <a:lnTo>
                                        <a:pt x="53" y="327"/>
                                      </a:lnTo>
                                      <a:lnTo>
                                        <a:pt x="53" y="331"/>
                                      </a:lnTo>
                                      <a:lnTo>
                                        <a:pt x="60" y="334"/>
                                      </a:lnTo>
                                      <a:lnTo>
                                        <a:pt x="63" y="337"/>
                                      </a:lnTo>
                                      <a:lnTo>
                                        <a:pt x="63" y="340"/>
                                      </a:lnTo>
                                      <a:lnTo>
                                        <a:pt x="65" y="343"/>
                                      </a:lnTo>
                                      <a:lnTo>
                                        <a:pt x="72" y="349"/>
                                      </a:lnTo>
                                      <a:lnTo>
                                        <a:pt x="78" y="352"/>
                                      </a:lnTo>
                                      <a:lnTo>
                                        <a:pt x="82" y="356"/>
                                      </a:lnTo>
                                      <a:lnTo>
                                        <a:pt x="85" y="359"/>
                                      </a:lnTo>
                                      <a:lnTo>
                                        <a:pt x="94" y="361"/>
                                      </a:lnTo>
                                      <a:lnTo>
                                        <a:pt x="90" y="361"/>
                                      </a:lnTo>
                                      <a:lnTo>
                                        <a:pt x="94" y="363"/>
                                      </a:lnTo>
                                      <a:lnTo>
                                        <a:pt x="97" y="363"/>
                                      </a:lnTo>
                                      <a:lnTo>
                                        <a:pt x="97" y="367"/>
                                      </a:lnTo>
                                      <a:lnTo>
                                        <a:pt x="100" y="367"/>
                                      </a:lnTo>
                                      <a:lnTo>
                                        <a:pt x="103" y="370"/>
                                      </a:lnTo>
                                      <a:lnTo>
                                        <a:pt x="107" y="370"/>
                                      </a:lnTo>
                                      <a:lnTo>
                                        <a:pt x="112" y="373"/>
                                      </a:lnTo>
                                      <a:lnTo>
                                        <a:pt x="115" y="376"/>
                                      </a:lnTo>
                                      <a:lnTo>
                                        <a:pt x="119" y="376"/>
                                      </a:lnTo>
                                      <a:lnTo>
                                        <a:pt x="122" y="379"/>
                                      </a:lnTo>
                                      <a:lnTo>
                                        <a:pt x="125" y="379"/>
                                      </a:lnTo>
                                      <a:lnTo>
                                        <a:pt x="129" y="382"/>
                                      </a:lnTo>
                                      <a:lnTo>
                                        <a:pt x="132" y="382"/>
                                      </a:lnTo>
                                      <a:lnTo>
                                        <a:pt x="134" y="385"/>
                                      </a:lnTo>
                                      <a:lnTo>
                                        <a:pt x="134" y="382"/>
                                      </a:lnTo>
                                      <a:lnTo>
                                        <a:pt x="137" y="385"/>
                                      </a:lnTo>
                                      <a:lnTo>
                                        <a:pt x="144" y="389"/>
                                      </a:lnTo>
                                      <a:lnTo>
                                        <a:pt x="144" y="385"/>
                                      </a:lnTo>
                                      <a:lnTo>
                                        <a:pt x="147" y="389"/>
                                      </a:lnTo>
                                      <a:lnTo>
                                        <a:pt x="150" y="389"/>
                                      </a:lnTo>
                                      <a:lnTo>
                                        <a:pt x="166" y="394"/>
                                      </a:lnTo>
                                      <a:lnTo>
                                        <a:pt x="169" y="394"/>
                                      </a:lnTo>
                                      <a:lnTo>
                                        <a:pt x="171" y="394"/>
                                      </a:lnTo>
                                      <a:lnTo>
                                        <a:pt x="178" y="397"/>
                                      </a:lnTo>
                                      <a:lnTo>
                                        <a:pt x="180" y="397"/>
                                      </a:lnTo>
                                      <a:lnTo>
                                        <a:pt x="183" y="397"/>
                                      </a:lnTo>
                                      <a:lnTo>
                                        <a:pt x="193" y="397"/>
                                      </a:lnTo>
                                      <a:lnTo>
                                        <a:pt x="205" y="397"/>
                                      </a:lnTo>
                                      <a:lnTo>
                                        <a:pt x="208" y="397"/>
                                      </a:lnTo>
                                      <a:lnTo>
                                        <a:pt x="215" y="397"/>
                                      </a:lnTo>
                                      <a:lnTo>
                                        <a:pt x="218" y="397"/>
                                      </a:lnTo>
                                      <a:lnTo>
                                        <a:pt x="227" y="397"/>
                                      </a:lnTo>
                                      <a:lnTo>
                                        <a:pt x="230" y="397"/>
                                      </a:lnTo>
                                      <a:lnTo>
                                        <a:pt x="237" y="397"/>
                                      </a:lnTo>
                                      <a:lnTo>
                                        <a:pt x="243" y="397"/>
                                      </a:lnTo>
                                      <a:lnTo>
                                        <a:pt x="250" y="394"/>
                                      </a:lnTo>
                                      <a:lnTo>
                                        <a:pt x="252" y="394"/>
                                      </a:lnTo>
                                      <a:lnTo>
                                        <a:pt x="272" y="389"/>
                                      </a:lnTo>
                                      <a:lnTo>
                                        <a:pt x="274" y="389"/>
                                      </a:lnTo>
                                      <a:lnTo>
                                        <a:pt x="277" y="385"/>
                                      </a:lnTo>
                                      <a:lnTo>
                                        <a:pt x="277" y="389"/>
                                      </a:lnTo>
                                      <a:lnTo>
                                        <a:pt x="280" y="385"/>
                                      </a:lnTo>
                                      <a:lnTo>
                                        <a:pt x="284" y="385"/>
                                      </a:lnTo>
                                      <a:lnTo>
                                        <a:pt x="287" y="382"/>
                                      </a:lnTo>
                                      <a:lnTo>
                                        <a:pt x="287" y="385"/>
                                      </a:lnTo>
                                      <a:lnTo>
                                        <a:pt x="290" y="382"/>
                                      </a:lnTo>
                                      <a:lnTo>
                                        <a:pt x="293" y="382"/>
                                      </a:lnTo>
                                      <a:lnTo>
                                        <a:pt x="297" y="379"/>
                                      </a:lnTo>
                                      <a:lnTo>
                                        <a:pt x="299" y="379"/>
                                      </a:lnTo>
                                      <a:lnTo>
                                        <a:pt x="302" y="376"/>
                                      </a:lnTo>
                                      <a:lnTo>
                                        <a:pt x="305" y="376"/>
                                      </a:lnTo>
                                      <a:lnTo>
                                        <a:pt x="315" y="370"/>
                                      </a:lnTo>
                                      <a:lnTo>
                                        <a:pt x="319" y="370"/>
                                      </a:lnTo>
                                      <a:lnTo>
                                        <a:pt x="321" y="367"/>
                                      </a:lnTo>
                                      <a:lnTo>
                                        <a:pt x="327" y="363"/>
                                      </a:lnTo>
                                      <a:lnTo>
                                        <a:pt x="327" y="361"/>
                                      </a:lnTo>
                                      <a:lnTo>
                                        <a:pt x="331" y="361"/>
                                      </a:lnTo>
                                      <a:lnTo>
                                        <a:pt x="337" y="359"/>
                                      </a:lnTo>
                                      <a:lnTo>
                                        <a:pt x="340" y="356"/>
                                      </a:lnTo>
                                      <a:lnTo>
                                        <a:pt x="344" y="352"/>
                                      </a:lnTo>
                                      <a:lnTo>
                                        <a:pt x="346" y="352"/>
                                      </a:lnTo>
                                      <a:lnTo>
                                        <a:pt x="349" y="349"/>
                                      </a:lnTo>
                                      <a:lnTo>
                                        <a:pt x="352" y="343"/>
                                      </a:lnTo>
                                      <a:lnTo>
                                        <a:pt x="356" y="343"/>
                                      </a:lnTo>
                                      <a:lnTo>
                                        <a:pt x="362" y="337"/>
                                      </a:lnTo>
                                      <a:lnTo>
                                        <a:pt x="362" y="334"/>
                                      </a:lnTo>
                                      <a:lnTo>
                                        <a:pt x="368" y="331"/>
                                      </a:lnTo>
                                      <a:lnTo>
                                        <a:pt x="368" y="327"/>
                                      </a:lnTo>
                                      <a:lnTo>
                                        <a:pt x="374" y="322"/>
                                      </a:lnTo>
                                      <a:lnTo>
                                        <a:pt x="378" y="322"/>
                                      </a:lnTo>
                                      <a:lnTo>
                                        <a:pt x="378" y="318"/>
                                      </a:lnTo>
                                      <a:lnTo>
                                        <a:pt x="381" y="315"/>
                                      </a:lnTo>
                                      <a:lnTo>
                                        <a:pt x="384" y="312"/>
                                      </a:lnTo>
                                      <a:lnTo>
                                        <a:pt x="384" y="309"/>
                                      </a:lnTo>
                                      <a:lnTo>
                                        <a:pt x="387" y="303"/>
                                      </a:lnTo>
                                      <a:lnTo>
                                        <a:pt x="391" y="300"/>
                                      </a:lnTo>
                                      <a:lnTo>
                                        <a:pt x="393" y="297"/>
                                      </a:lnTo>
                                      <a:lnTo>
                                        <a:pt x="396" y="293"/>
                                      </a:lnTo>
                                      <a:lnTo>
                                        <a:pt x="396" y="290"/>
                                      </a:lnTo>
                                      <a:lnTo>
                                        <a:pt x="399" y="284"/>
                                      </a:lnTo>
                                      <a:lnTo>
                                        <a:pt x="403" y="281"/>
                                      </a:lnTo>
                                      <a:lnTo>
                                        <a:pt x="403" y="278"/>
                                      </a:lnTo>
                                      <a:lnTo>
                                        <a:pt x="406" y="275"/>
                                      </a:lnTo>
                                      <a:lnTo>
                                        <a:pt x="406" y="272"/>
                                      </a:lnTo>
                                      <a:lnTo>
                                        <a:pt x="409" y="269"/>
                                      </a:lnTo>
                                      <a:lnTo>
                                        <a:pt x="406" y="269"/>
                                      </a:lnTo>
                                      <a:lnTo>
                                        <a:pt x="409" y="266"/>
                                      </a:lnTo>
                                      <a:lnTo>
                                        <a:pt x="409" y="262"/>
                                      </a:lnTo>
                                      <a:lnTo>
                                        <a:pt x="413" y="259"/>
                                      </a:lnTo>
                                      <a:lnTo>
                                        <a:pt x="413" y="256"/>
                                      </a:lnTo>
                                      <a:lnTo>
                                        <a:pt x="413" y="254"/>
                                      </a:lnTo>
                                      <a:lnTo>
                                        <a:pt x="415" y="250"/>
                                      </a:lnTo>
                                      <a:lnTo>
                                        <a:pt x="418" y="232"/>
                                      </a:lnTo>
                                      <a:lnTo>
                                        <a:pt x="421" y="228"/>
                                      </a:lnTo>
                                      <a:lnTo>
                                        <a:pt x="421" y="225"/>
                                      </a:lnTo>
                                      <a:lnTo>
                                        <a:pt x="421" y="222"/>
                                      </a:lnTo>
                                      <a:lnTo>
                                        <a:pt x="425" y="213"/>
                                      </a:lnTo>
                                      <a:lnTo>
                                        <a:pt x="425" y="207"/>
                                      </a:lnTo>
                                      <a:lnTo>
                                        <a:pt x="425" y="201"/>
                                      </a:lnTo>
                                      <a:lnTo>
                                        <a:pt x="425" y="191"/>
                                      </a:lnTo>
                                      <a:lnTo>
                                        <a:pt x="425" y="188"/>
                                      </a:lnTo>
                                      <a:lnTo>
                                        <a:pt x="425" y="176"/>
                                      </a:lnTo>
                                      <a:lnTo>
                                        <a:pt x="425" y="173"/>
                                      </a:lnTo>
                                      <a:lnTo>
                                        <a:pt x="425" y="164"/>
                                      </a:lnTo>
                                      <a:lnTo>
                                        <a:pt x="425" y="160"/>
                                      </a:lnTo>
                                      <a:lnTo>
                                        <a:pt x="425" y="154"/>
                                      </a:lnTo>
                                      <a:lnTo>
                                        <a:pt x="421" y="151"/>
                                      </a:lnTo>
                                      <a:lnTo>
                                        <a:pt x="421" y="148"/>
                                      </a:lnTo>
                                      <a:lnTo>
                                        <a:pt x="421" y="145"/>
                                      </a:lnTo>
                                      <a:lnTo>
                                        <a:pt x="421" y="142"/>
                                      </a:lnTo>
                                      <a:lnTo>
                                        <a:pt x="421" y="138"/>
                                      </a:lnTo>
                                      <a:lnTo>
                                        <a:pt x="418" y="135"/>
                                      </a:lnTo>
                                      <a:lnTo>
                                        <a:pt x="415" y="114"/>
                                      </a:lnTo>
                                      <a:lnTo>
                                        <a:pt x="413" y="111"/>
                                      </a:lnTo>
                                      <a:lnTo>
                                        <a:pt x="413" y="108"/>
                                      </a:lnTo>
                                      <a:lnTo>
                                        <a:pt x="413" y="104"/>
                                      </a:lnTo>
                                      <a:lnTo>
                                        <a:pt x="409" y="101"/>
                                      </a:lnTo>
                                      <a:lnTo>
                                        <a:pt x="409" y="98"/>
                                      </a:lnTo>
                                      <a:lnTo>
                                        <a:pt x="406" y="96"/>
                                      </a:lnTo>
                                      <a:lnTo>
                                        <a:pt x="406" y="92"/>
                                      </a:lnTo>
                                      <a:lnTo>
                                        <a:pt x="403" y="89"/>
                                      </a:lnTo>
                                      <a:lnTo>
                                        <a:pt x="403" y="86"/>
                                      </a:lnTo>
                                      <a:lnTo>
                                        <a:pt x="399" y="86"/>
                                      </a:lnTo>
                                      <a:lnTo>
                                        <a:pt x="396" y="77"/>
                                      </a:lnTo>
                                      <a:lnTo>
                                        <a:pt x="393" y="74"/>
                                      </a:lnTo>
                                      <a:lnTo>
                                        <a:pt x="393" y="72"/>
                                      </a:lnTo>
                                      <a:lnTo>
                                        <a:pt x="391" y="68"/>
                                      </a:lnTo>
                                      <a:lnTo>
                                        <a:pt x="391" y="65"/>
                                      </a:lnTo>
                                      <a:lnTo>
                                        <a:pt x="387" y="63"/>
                                      </a:lnTo>
                                      <a:lnTo>
                                        <a:pt x="384" y="59"/>
                                      </a:lnTo>
                                      <a:lnTo>
                                        <a:pt x="384" y="56"/>
                                      </a:lnTo>
                                      <a:lnTo>
                                        <a:pt x="381" y="53"/>
                                      </a:lnTo>
                                      <a:lnTo>
                                        <a:pt x="378" y="46"/>
                                      </a:lnTo>
                                      <a:lnTo>
                                        <a:pt x="374" y="46"/>
                                      </a:lnTo>
                                      <a:lnTo>
                                        <a:pt x="371" y="44"/>
                                      </a:lnTo>
                                      <a:lnTo>
                                        <a:pt x="371" y="41"/>
                                      </a:lnTo>
                                      <a:lnTo>
                                        <a:pt x="368" y="38"/>
                                      </a:lnTo>
                                      <a:lnTo>
                                        <a:pt x="366" y="34"/>
                                      </a:lnTo>
                                      <a:lnTo>
                                        <a:pt x="366" y="31"/>
                                      </a:lnTo>
                                      <a:lnTo>
                                        <a:pt x="362" y="31"/>
                                      </a:lnTo>
                                      <a:lnTo>
                                        <a:pt x="359" y="29"/>
                                      </a:lnTo>
                                      <a:lnTo>
                                        <a:pt x="352" y="22"/>
                                      </a:lnTo>
                                      <a:lnTo>
                                        <a:pt x="346" y="16"/>
                                      </a:lnTo>
                                      <a:lnTo>
                                        <a:pt x="344" y="16"/>
                                      </a:lnTo>
                                      <a:lnTo>
                                        <a:pt x="340" y="12"/>
                                      </a:lnTo>
                                      <a:lnTo>
                                        <a:pt x="337" y="10"/>
                                      </a:lnTo>
                                      <a:lnTo>
                                        <a:pt x="331" y="7"/>
                                      </a:lnTo>
                                      <a:lnTo>
                                        <a:pt x="327" y="4"/>
                                      </a:lnTo>
                                      <a:lnTo>
                                        <a:pt x="324" y="0"/>
                                      </a:lnTo>
                                      <a:lnTo>
                                        <a:pt x="321" y="4"/>
                                      </a:lnTo>
                                      <a:lnTo>
                                        <a:pt x="321" y="7"/>
                                      </a:lnTo>
                                      <a:lnTo>
                                        <a:pt x="324" y="4"/>
                                      </a:lnTo>
                                      <a:lnTo>
                                        <a:pt x="327" y="4"/>
                                      </a:lnTo>
                                      <a:lnTo>
                                        <a:pt x="331" y="7"/>
                                      </a:lnTo>
                                      <a:lnTo>
                                        <a:pt x="334" y="10"/>
                                      </a:lnTo>
                                      <a:lnTo>
                                        <a:pt x="337" y="12"/>
                                      </a:lnTo>
                                      <a:lnTo>
                                        <a:pt x="340" y="16"/>
                                      </a:lnTo>
                                      <a:lnTo>
                                        <a:pt x="344" y="16"/>
                                      </a:lnTo>
                                      <a:lnTo>
                                        <a:pt x="346" y="19"/>
                                      </a:lnTo>
                                      <a:lnTo>
                                        <a:pt x="349" y="22"/>
                                      </a:lnTo>
                                      <a:lnTo>
                                        <a:pt x="352" y="25"/>
                                      </a:lnTo>
                                      <a:lnTo>
                                        <a:pt x="359" y="29"/>
                                      </a:lnTo>
                                      <a:lnTo>
                                        <a:pt x="359" y="31"/>
                                      </a:lnTo>
                                      <a:lnTo>
                                        <a:pt x="362" y="34"/>
                                      </a:lnTo>
                                      <a:lnTo>
                                        <a:pt x="366" y="38"/>
                                      </a:lnTo>
                                      <a:lnTo>
                                        <a:pt x="368" y="41"/>
                                      </a:lnTo>
                                      <a:lnTo>
                                        <a:pt x="371" y="44"/>
                                      </a:lnTo>
                                      <a:lnTo>
                                        <a:pt x="374" y="46"/>
                                      </a:lnTo>
                                      <a:lnTo>
                                        <a:pt x="374" y="50"/>
                                      </a:lnTo>
                                      <a:lnTo>
                                        <a:pt x="381" y="56"/>
                                      </a:lnTo>
                                      <a:lnTo>
                                        <a:pt x="384" y="59"/>
                                      </a:lnTo>
                                      <a:lnTo>
                                        <a:pt x="384" y="63"/>
                                      </a:lnTo>
                                      <a:lnTo>
                                        <a:pt x="387" y="65"/>
                                      </a:lnTo>
                                      <a:lnTo>
                                        <a:pt x="391" y="68"/>
                                      </a:lnTo>
                                      <a:lnTo>
                                        <a:pt x="391" y="72"/>
                                      </a:lnTo>
                                      <a:lnTo>
                                        <a:pt x="393" y="74"/>
                                      </a:lnTo>
                                      <a:lnTo>
                                        <a:pt x="393" y="77"/>
                                      </a:lnTo>
                                      <a:lnTo>
                                        <a:pt x="396" y="79"/>
                                      </a:lnTo>
                                      <a:lnTo>
                                        <a:pt x="399" y="86"/>
                                      </a:lnTo>
                                      <a:lnTo>
                                        <a:pt x="403" y="89"/>
                                      </a:lnTo>
                                      <a:lnTo>
                                        <a:pt x="403" y="92"/>
                                      </a:lnTo>
                                      <a:lnTo>
                                        <a:pt x="406" y="98"/>
                                      </a:lnTo>
                                      <a:lnTo>
                                        <a:pt x="409" y="101"/>
                                      </a:lnTo>
                                      <a:lnTo>
                                        <a:pt x="409" y="108"/>
                                      </a:lnTo>
                                      <a:lnTo>
                                        <a:pt x="409" y="104"/>
                                      </a:lnTo>
                                      <a:lnTo>
                                        <a:pt x="409" y="111"/>
                                      </a:lnTo>
                                      <a:lnTo>
                                        <a:pt x="413" y="111"/>
                                      </a:lnTo>
                                      <a:lnTo>
                                        <a:pt x="413" y="114"/>
                                      </a:lnTo>
                                      <a:lnTo>
                                        <a:pt x="413" y="117"/>
                                      </a:lnTo>
                                      <a:lnTo>
                                        <a:pt x="418" y="135"/>
                                      </a:lnTo>
                                      <a:lnTo>
                                        <a:pt x="418" y="138"/>
                                      </a:lnTo>
                                      <a:lnTo>
                                        <a:pt x="418" y="142"/>
                                      </a:lnTo>
                                      <a:lnTo>
                                        <a:pt x="421" y="145"/>
                                      </a:lnTo>
                                      <a:lnTo>
                                        <a:pt x="421" y="148"/>
                                      </a:lnTo>
                                      <a:lnTo>
                                        <a:pt x="421" y="151"/>
                                      </a:lnTo>
                                      <a:lnTo>
                                        <a:pt x="421" y="157"/>
                                      </a:lnTo>
                                      <a:lnTo>
                                        <a:pt x="421" y="160"/>
                                      </a:lnTo>
                                      <a:lnTo>
                                        <a:pt x="421" y="167"/>
                                      </a:lnTo>
                                      <a:lnTo>
                                        <a:pt x="421" y="173"/>
                                      </a:lnTo>
                                      <a:lnTo>
                                        <a:pt x="425" y="176"/>
                                      </a:lnTo>
                                      <a:lnTo>
                                        <a:pt x="425" y="188"/>
                                      </a:lnTo>
                                      <a:lnTo>
                                        <a:pt x="421" y="191"/>
                                      </a:lnTo>
                                      <a:lnTo>
                                        <a:pt x="421" y="201"/>
                                      </a:lnTo>
                                      <a:lnTo>
                                        <a:pt x="421" y="207"/>
                                      </a:lnTo>
                                      <a:lnTo>
                                        <a:pt x="421" y="213"/>
                                      </a:lnTo>
                                      <a:lnTo>
                                        <a:pt x="418" y="222"/>
                                      </a:lnTo>
                                      <a:lnTo>
                                        <a:pt x="418" y="225"/>
                                      </a:lnTo>
                                      <a:lnTo>
                                        <a:pt x="418" y="228"/>
                                      </a:lnTo>
                                      <a:lnTo>
                                        <a:pt x="418" y="232"/>
                                      </a:lnTo>
                                      <a:lnTo>
                                        <a:pt x="413" y="247"/>
                                      </a:lnTo>
                                      <a:lnTo>
                                        <a:pt x="413" y="254"/>
                                      </a:lnTo>
                                      <a:lnTo>
                                        <a:pt x="409" y="256"/>
                                      </a:lnTo>
                                      <a:lnTo>
                                        <a:pt x="409" y="262"/>
                                      </a:lnTo>
                                      <a:lnTo>
                                        <a:pt x="406" y="266"/>
                                      </a:lnTo>
                                      <a:lnTo>
                                        <a:pt x="406" y="272"/>
                                      </a:lnTo>
                                      <a:lnTo>
                                        <a:pt x="403" y="275"/>
                                      </a:lnTo>
                                      <a:lnTo>
                                        <a:pt x="399" y="278"/>
                                      </a:lnTo>
                                      <a:lnTo>
                                        <a:pt x="399" y="281"/>
                                      </a:lnTo>
                                      <a:lnTo>
                                        <a:pt x="396" y="288"/>
                                      </a:lnTo>
                                      <a:lnTo>
                                        <a:pt x="393" y="290"/>
                                      </a:lnTo>
                                      <a:lnTo>
                                        <a:pt x="393" y="293"/>
                                      </a:lnTo>
                                      <a:lnTo>
                                        <a:pt x="391" y="300"/>
                                      </a:lnTo>
                                      <a:lnTo>
                                        <a:pt x="387" y="303"/>
                                      </a:lnTo>
                                      <a:lnTo>
                                        <a:pt x="384" y="309"/>
                                      </a:lnTo>
                                      <a:lnTo>
                                        <a:pt x="381" y="312"/>
                                      </a:lnTo>
                                      <a:lnTo>
                                        <a:pt x="381" y="315"/>
                                      </a:lnTo>
                                      <a:lnTo>
                                        <a:pt x="378" y="315"/>
                                      </a:lnTo>
                                      <a:lnTo>
                                        <a:pt x="374" y="318"/>
                                      </a:lnTo>
                                      <a:lnTo>
                                        <a:pt x="374" y="322"/>
                                      </a:lnTo>
                                      <a:lnTo>
                                        <a:pt x="368" y="327"/>
                                      </a:lnTo>
                                      <a:lnTo>
                                        <a:pt x="366" y="331"/>
                                      </a:lnTo>
                                      <a:lnTo>
                                        <a:pt x="362" y="334"/>
                                      </a:lnTo>
                                      <a:lnTo>
                                        <a:pt x="359" y="337"/>
                                      </a:lnTo>
                                      <a:lnTo>
                                        <a:pt x="356" y="340"/>
                                      </a:lnTo>
                                      <a:lnTo>
                                        <a:pt x="352" y="343"/>
                                      </a:lnTo>
                                      <a:lnTo>
                                        <a:pt x="346" y="349"/>
                                      </a:lnTo>
                                      <a:lnTo>
                                        <a:pt x="344" y="349"/>
                                      </a:lnTo>
                                      <a:lnTo>
                                        <a:pt x="344" y="352"/>
                                      </a:lnTo>
                                      <a:lnTo>
                                        <a:pt x="340" y="356"/>
                                      </a:lnTo>
                                      <a:lnTo>
                                        <a:pt x="337" y="356"/>
                                      </a:lnTo>
                                      <a:lnTo>
                                        <a:pt x="331" y="359"/>
                                      </a:lnTo>
                                      <a:lnTo>
                                        <a:pt x="327" y="361"/>
                                      </a:lnTo>
                                      <a:lnTo>
                                        <a:pt x="324" y="363"/>
                                      </a:lnTo>
                                      <a:lnTo>
                                        <a:pt x="321" y="367"/>
                                      </a:lnTo>
                                      <a:lnTo>
                                        <a:pt x="319" y="367"/>
                                      </a:lnTo>
                                      <a:lnTo>
                                        <a:pt x="315" y="370"/>
                                      </a:lnTo>
                                      <a:lnTo>
                                        <a:pt x="305" y="373"/>
                                      </a:lnTo>
                                      <a:lnTo>
                                        <a:pt x="302" y="376"/>
                                      </a:lnTo>
                                      <a:lnTo>
                                        <a:pt x="299" y="376"/>
                                      </a:lnTo>
                                      <a:lnTo>
                                        <a:pt x="297" y="379"/>
                                      </a:lnTo>
                                      <a:lnTo>
                                        <a:pt x="293" y="379"/>
                                      </a:lnTo>
                                      <a:lnTo>
                                        <a:pt x="290" y="382"/>
                                      </a:lnTo>
                                      <a:lnTo>
                                        <a:pt x="287" y="382"/>
                                      </a:lnTo>
                                      <a:lnTo>
                                        <a:pt x="284" y="385"/>
                                      </a:lnTo>
                                      <a:lnTo>
                                        <a:pt x="280" y="385"/>
                                      </a:lnTo>
                                      <a:lnTo>
                                        <a:pt x="277" y="385"/>
                                      </a:lnTo>
                                      <a:lnTo>
                                        <a:pt x="274" y="389"/>
                                      </a:lnTo>
                                      <a:lnTo>
                                        <a:pt x="272" y="389"/>
                                      </a:lnTo>
                                      <a:lnTo>
                                        <a:pt x="252" y="394"/>
                                      </a:lnTo>
                                      <a:lnTo>
                                        <a:pt x="250" y="394"/>
                                      </a:lnTo>
                                      <a:lnTo>
                                        <a:pt x="243" y="394"/>
                                      </a:lnTo>
                                      <a:lnTo>
                                        <a:pt x="237" y="394"/>
                                      </a:lnTo>
                                      <a:lnTo>
                                        <a:pt x="230" y="394"/>
                                      </a:lnTo>
                                      <a:lnTo>
                                        <a:pt x="225" y="397"/>
                                      </a:lnTo>
                                      <a:lnTo>
                                        <a:pt x="227" y="397"/>
                                      </a:lnTo>
                                      <a:lnTo>
                                        <a:pt x="218" y="397"/>
                                      </a:lnTo>
                                      <a:lnTo>
                                        <a:pt x="215" y="397"/>
                                      </a:lnTo>
                                      <a:lnTo>
                                        <a:pt x="208" y="397"/>
                                      </a:lnTo>
                                      <a:lnTo>
                                        <a:pt x="205" y="397"/>
                                      </a:lnTo>
                                      <a:lnTo>
                                        <a:pt x="196" y="397"/>
                                      </a:lnTo>
                                      <a:lnTo>
                                        <a:pt x="193" y="394"/>
                                      </a:lnTo>
                                      <a:lnTo>
                                        <a:pt x="186" y="394"/>
                                      </a:lnTo>
                                      <a:lnTo>
                                        <a:pt x="180" y="394"/>
                                      </a:lnTo>
                                      <a:lnTo>
                                        <a:pt x="171" y="394"/>
                                      </a:lnTo>
                                      <a:lnTo>
                                        <a:pt x="169" y="394"/>
                                      </a:lnTo>
                                      <a:lnTo>
                                        <a:pt x="166" y="392"/>
                                      </a:lnTo>
                                      <a:lnTo>
                                        <a:pt x="150" y="389"/>
                                      </a:lnTo>
                                      <a:lnTo>
                                        <a:pt x="147" y="389"/>
                                      </a:lnTo>
                                      <a:lnTo>
                                        <a:pt x="144" y="385"/>
                                      </a:lnTo>
                                      <a:lnTo>
                                        <a:pt x="137" y="385"/>
                                      </a:lnTo>
                                      <a:lnTo>
                                        <a:pt x="134" y="382"/>
                                      </a:lnTo>
                                      <a:lnTo>
                                        <a:pt x="132" y="382"/>
                                      </a:lnTo>
                                      <a:lnTo>
                                        <a:pt x="129" y="379"/>
                                      </a:lnTo>
                                      <a:lnTo>
                                        <a:pt x="125" y="379"/>
                                      </a:lnTo>
                                      <a:lnTo>
                                        <a:pt x="122" y="376"/>
                                      </a:lnTo>
                                      <a:lnTo>
                                        <a:pt x="119" y="376"/>
                                      </a:lnTo>
                                      <a:lnTo>
                                        <a:pt x="115" y="373"/>
                                      </a:lnTo>
                                      <a:lnTo>
                                        <a:pt x="112" y="373"/>
                                      </a:lnTo>
                                      <a:lnTo>
                                        <a:pt x="107" y="370"/>
                                      </a:lnTo>
                                      <a:lnTo>
                                        <a:pt x="107" y="367"/>
                                      </a:lnTo>
                                      <a:lnTo>
                                        <a:pt x="103" y="367"/>
                                      </a:lnTo>
                                      <a:lnTo>
                                        <a:pt x="100" y="363"/>
                                      </a:lnTo>
                                      <a:lnTo>
                                        <a:pt x="97" y="363"/>
                                      </a:lnTo>
                                      <a:lnTo>
                                        <a:pt x="94" y="361"/>
                                      </a:lnTo>
                                      <a:lnTo>
                                        <a:pt x="85" y="356"/>
                                      </a:lnTo>
                                      <a:lnTo>
                                        <a:pt x="82" y="356"/>
                                      </a:lnTo>
                                      <a:lnTo>
                                        <a:pt x="78" y="352"/>
                                      </a:lnTo>
                                      <a:lnTo>
                                        <a:pt x="75" y="349"/>
                                      </a:lnTo>
                                      <a:lnTo>
                                        <a:pt x="65" y="340"/>
                                      </a:lnTo>
                                      <a:lnTo>
                                        <a:pt x="63" y="337"/>
                                      </a:lnTo>
                                      <a:lnTo>
                                        <a:pt x="60" y="334"/>
                                      </a:lnTo>
                                      <a:lnTo>
                                        <a:pt x="57" y="327"/>
                                      </a:lnTo>
                                      <a:lnTo>
                                        <a:pt x="53" y="327"/>
                                      </a:lnTo>
                                      <a:lnTo>
                                        <a:pt x="50" y="324"/>
                                      </a:lnTo>
                                      <a:lnTo>
                                        <a:pt x="50" y="322"/>
                                      </a:lnTo>
                                      <a:lnTo>
                                        <a:pt x="47" y="318"/>
                                      </a:lnTo>
                                      <a:lnTo>
                                        <a:pt x="43" y="315"/>
                                      </a:lnTo>
                                      <a:lnTo>
                                        <a:pt x="40" y="312"/>
                                      </a:lnTo>
                                      <a:lnTo>
                                        <a:pt x="38" y="309"/>
                                      </a:lnTo>
                                      <a:lnTo>
                                        <a:pt x="38" y="306"/>
                                      </a:lnTo>
                                      <a:lnTo>
                                        <a:pt x="35" y="303"/>
                                      </a:lnTo>
                                      <a:lnTo>
                                        <a:pt x="28" y="293"/>
                                      </a:lnTo>
                                      <a:lnTo>
                                        <a:pt x="28" y="290"/>
                                      </a:lnTo>
                                      <a:lnTo>
                                        <a:pt x="25" y="288"/>
                                      </a:lnTo>
                                      <a:lnTo>
                                        <a:pt x="25" y="284"/>
                                      </a:lnTo>
                                      <a:lnTo>
                                        <a:pt x="22" y="281"/>
                                      </a:lnTo>
                                      <a:lnTo>
                                        <a:pt x="22" y="278"/>
                                      </a:lnTo>
                                      <a:lnTo>
                                        <a:pt x="18" y="275"/>
                                      </a:lnTo>
                                      <a:lnTo>
                                        <a:pt x="18" y="272"/>
                                      </a:lnTo>
                                      <a:lnTo>
                                        <a:pt x="16" y="266"/>
                                      </a:lnTo>
                                      <a:lnTo>
                                        <a:pt x="16" y="262"/>
                                      </a:lnTo>
                                      <a:lnTo>
                                        <a:pt x="13" y="259"/>
                                      </a:lnTo>
                                      <a:lnTo>
                                        <a:pt x="13" y="256"/>
                                      </a:lnTo>
                                      <a:lnTo>
                                        <a:pt x="10" y="254"/>
                                      </a:lnTo>
                                      <a:lnTo>
                                        <a:pt x="13" y="254"/>
                                      </a:lnTo>
                                      <a:lnTo>
                                        <a:pt x="10" y="244"/>
                                      </a:lnTo>
                                      <a:lnTo>
                                        <a:pt x="6" y="241"/>
                                      </a:lnTo>
                                      <a:lnTo>
                                        <a:pt x="6" y="237"/>
                                      </a:lnTo>
                                      <a:lnTo>
                                        <a:pt x="6" y="235"/>
                                      </a:lnTo>
                                      <a:lnTo>
                                        <a:pt x="3" y="232"/>
                                      </a:lnTo>
                                      <a:lnTo>
                                        <a:pt x="3" y="228"/>
                                      </a:lnTo>
                                      <a:lnTo>
                                        <a:pt x="3" y="220"/>
                                      </a:lnTo>
                                      <a:lnTo>
                                        <a:pt x="3" y="216"/>
                                      </a:lnTo>
                                      <a:lnTo>
                                        <a:pt x="0" y="213"/>
                                      </a:lnTo>
                                      <a:lnTo>
                                        <a:pt x="0" y="207"/>
                                      </a:lnTo>
                                      <a:lnTo>
                                        <a:pt x="0" y="203"/>
                                      </a:lnTo>
                                      <a:lnTo>
                                        <a:pt x="0" y="2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68" y="99"/>
                                  <a:ext cx="366" cy="274"/>
                                </a:xfrm>
                                <a:custGeom>
                                  <a:avLst/>
                                  <a:gdLst>
                                    <a:gd name="T0" fmla="*/ 356 w 366"/>
                                    <a:gd name="T1" fmla="*/ 233 h 274"/>
                                    <a:gd name="T2" fmla="*/ 344 w 366"/>
                                    <a:gd name="T3" fmla="*/ 246 h 274"/>
                                    <a:gd name="T4" fmla="*/ 331 w 366"/>
                                    <a:gd name="T5" fmla="*/ 252 h 274"/>
                                    <a:gd name="T6" fmla="*/ 319 w 366"/>
                                    <a:gd name="T7" fmla="*/ 259 h 274"/>
                                    <a:gd name="T8" fmla="*/ 302 w 366"/>
                                    <a:gd name="T9" fmla="*/ 264 h 274"/>
                                    <a:gd name="T10" fmla="*/ 290 w 366"/>
                                    <a:gd name="T11" fmla="*/ 268 h 274"/>
                                    <a:gd name="T12" fmla="*/ 268 w 366"/>
                                    <a:gd name="T13" fmla="*/ 271 h 274"/>
                                    <a:gd name="T14" fmla="*/ 233 w 366"/>
                                    <a:gd name="T15" fmla="*/ 271 h 274"/>
                                    <a:gd name="T16" fmla="*/ 218 w 366"/>
                                    <a:gd name="T17" fmla="*/ 268 h 274"/>
                                    <a:gd name="T18" fmla="*/ 200 w 366"/>
                                    <a:gd name="T19" fmla="*/ 264 h 274"/>
                                    <a:gd name="T20" fmla="*/ 180 w 366"/>
                                    <a:gd name="T21" fmla="*/ 259 h 274"/>
                                    <a:gd name="T22" fmla="*/ 161 w 366"/>
                                    <a:gd name="T23" fmla="*/ 252 h 274"/>
                                    <a:gd name="T24" fmla="*/ 146 w 366"/>
                                    <a:gd name="T25" fmla="*/ 243 h 274"/>
                                    <a:gd name="T26" fmla="*/ 127 w 366"/>
                                    <a:gd name="T27" fmla="*/ 233 h 274"/>
                                    <a:gd name="T28" fmla="*/ 110 w 366"/>
                                    <a:gd name="T29" fmla="*/ 221 h 274"/>
                                    <a:gd name="T30" fmla="*/ 94 w 366"/>
                                    <a:gd name="T31" fmla="*/ 208 h 274"/>
                                    <a:gd name="T32" fmla="*/ 78 w 366"/>
                                    <a:gd name="T33" fmla="*/ 196 h 274"/>
                                    <a:gd name="T34" fmla="*/ 60 w 366"/>
                                    <a:gd name="T35" fmla="*/ 178 h 274"/>
                                    <a:gd name="T36" fmla="*/ 47 w 366"/>
                                    <a:gd name="T37" fmla="*/ 165 h 274"/>
                                    <a:gd name="T38" fmla="*/ 38 w 366"/>
                                    <a:gd name="T39" fmla="*/ 150 h 274"/>
                                    <a:gd name="T40" fmla="*/ 28 w 366"/>
                                    <a:gd name="T41" fmla="*/ 135 h 274"/>
                                    <a:gd name="T42" fmla="*/ 18 w 366"/>
                                    <a:gd name="T43" fmla="*/ 119 h 274"/>
                                    <a:gd name="T44" fmla="*/ 13 w 366"/>
                                    <a:gd name="T45" fmla="*/ 103 h 274"/>
                                    <a:gd name="T46" fmla="*/ 10 w 366"/>
                                    <a:gd name="T47" fmla="*/ 88 h 274"/>
                                    <a:gd name="T48" fmla="*/ 6 w 366"/>
                                    <a:gd name="T49" fmla="*/ 75 h 274"/>
                                    <a:gd name="T50" fmla="*/ 3 w 366"/>
                                    <a:gd name="T51" fmla="*/ 48 h 274"/>
                                    <a:gd name="T52" fmla="*/ 6 w 366"/>
                                    <a:gd name="T53" fmla="*/ 36 h 274"/>
                                    <a:gd name="T54" fmla="*/ 10 w 366"/>
                                    <a:gd name="T55" fmla="*/ 24 h 274"/>
                                    <a:gd name="T56" fmla="*/ 16 w 366"/>
                                    <a:gd name="T57" fmla="*/ 9 h 274"/>
                                    <a:gd name="T58" fmla="*/ 18 w 366"/>
                                    <a:gd name="T59" fmla="*/ 0 h 274"/>
                                    <a:gd name="T60" fmla="*/ 10 w 366"/>
                                    <a:gd name="T61" fmla="*/ 12 h 274"/>
                                    <a:gd name="T62" fmla="*/ 6 w 366"/>
                                    <a:gd name="T63" fmla="*/ 24 h 274"/>
                                    <a:gd name="T64" fmla="*/ 3 w 366"/>
                                    <a:gd name="T65" fmla="*/ 39 h 274"/>
                                    <a:gd name="T66" fmla="*/ 0 w 366"/>
                                    <a:gd name="T67" fmla="*/ 63 h 274"/>
                                    <a:gd name="T68" fmla="*/ 3 w 366"/>
                                    <a:gd name="T69" fmla="*/ 79 h 274"/>
                                    <a:gd name="T70" fmla="*/ 6 w 366"/>
                                    <a:gd name="T71" fmla="*/ 94 h 274"/>
                                    <a:gd name="T72" fmla="*/ 13 w 366"/>
                                    <a:gd name="T73" fmla="*/ 109 h 274"/>
                                    <a:gd name="T74" fmla="*/ 18 w 366"/>
                                    <a:gd name="T75" fmla="*/ 125 h 274"/>
                                    <a:gd name="T76" fmla="*/ 25 w 366"/>
                                    <a:gd name="T77" fmla="*/ 140 h 274"/>
                                    <a:gd name="T78" fmla="*/ 38 w 366"/>
                                    <a:gd name="T79" fmla="*/ 156 h 274"/>
                                    <a:gd name="T80" fmla="*/ 47 w 366"/>
                                    <a:gd name="T81" fmla="*/ 169 h 274"/>
                                    <a:gd name="T82" fmla="*/ 63 w 366"/>
                                    <a:gd name="T83" fmla="*/ 187 h 274"/>
                                    <a:gd name="T84" fmla="*/ 82 w 366"/>
                                    <a:gd name="T85" fmla="*/ 206 h 274"/>
                                    <a:gd name="T86" fmla="*/ 100 w 366"/>
                                    <a:gd name="T87" fmla="*/ 218 h 274"/>
                                    <a:gd name="T88" fmla="*/ 115 w 366"/>
                                    <a:gd name="T89" fmla="*/ 230 h 274"/>
                                    <a:gd name="T90" fmla="*/ 133 w 366"/>
                                    <a:gd name="T91" fmla="*/ 243 h 274"/>
                                    <a:gd name="T92" fmla="*/ 153 w 366"/>
                                    <a:gd name="T93" fmla="*/ 252 h 274"/>
                                    <a:gd name="T94" fmla="*/ 171 w 366"/>
                                    <a:gd name="T95" fmla="*/ 259 h 274"/>
                                    <a:gd name="T96" fmla="*/ 190 w 366"/>
                                    <a:gd name="T97" fmla="*/ 264 h 274"/>
                                    <a:gd name="T98" fmla="*/ 208 w 366"/>
                                    <a:gd name="T99" fmla="*/ 268 h 274"/>
                                    <a:gd name="T100" fmla="*/ 227 w 366"/>
                                    <a:gd name="T101" fmla="*/ 274 h 274"/>
                                    <a:gd name="T102" fmla="*/ 243 w 366"/>
                                    <a:gd name="T103" fmla="*/ 274 h 274"/>
                                    <a:gd name="T104" fmla="*/ 274 w 366"/>
                                    <a:gd name="T105" fmla="*/ 274 h 274"/>
                                    <a:gd name="T106" fmla="*/ 290 w 366"/>
                                    <a:gd name="T107" fmla="*/ 271 h 274"/>
                                    <a:gd name="T108" fmla="*/ 305 w 366"/>
                                    <a:gd name="T109" fmla="*/ 268 h 274"/>
                                    <a:gd name="T110" fmla="*/ 319 w 366"/>
                                    <a:gd name="T111" fmla="*/ 264 h 274"/>
                                    <a:gd name="T112" fmla="*/ 334 w 366"/>
                                    <a:gd name="T113" fmla="*/ 255 h 274"/>
                                    <a:gd name="T114" fmla="*/ 344 w 366"/>
                                    <a:gd name="T115" fmla="*/ 249 h 274"/>
                                    <a:gd name="T116" fmla="*/ 356 w 366"/>
                                    <a:gd name="T117" fmla="*/ 237 h 2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66" h="274">
                                      <a:moveTo>
                                        <a:pt x="362" y="225"/>
                                      </a:moveTo>
                                      <a:lnTo>
                                        <a:pt x="359" y="227"/>
                                      </a:lnTo>
                                      <a:lnTo>
                                        <a:pt x="356" y="230"/>
                                      </a:lnTo>
                                      <a:lnTo>
                                        <a:pt x="356" y="233"/>
                                      </a:lnTo>
                                      <a:lnTo>
                                        <a:pt x="349" y="240"/>
                                      </a:lnTo>
                                      <a:lnTo>
                                        <a:pt x="346" y="240"/>
                                      </a:lnTo>
                                      <a:lnTo>
                                        <a:pt x="344" y="243"/>
                                      </a:lnTo>
                                      <a:lnTo>
                                        <a:pt x="344" y="246"/>
                                      </a:lnTo>
                                      <a:lnTo>
                                        <a:pt x="340" y="249"/>
                                      </a:lnTo>
                                      <a:lnTo>
                                        <a:pt x="337" y="249"/>
                                      </a:lnTo>
                                      <a:lnTo>
                                        <a:pt x="334" y="252"/>
                                      </a:lnTo>
                                      <a:lnTo>
                                        <a:pt x="331" y="252"/>
                                      </a:lnTo>
                                      <a:lnTo>
                                        <a:pt x="327" y="255"/>
                                      </a:lnTo>
                                      <a:lnTo>
                                        <a:pt x="324" y="259"/>
                                      </a:lnTo>
                                      <a:lnTo>
                                        <a:pt x="321" y="259"/>
                                      </a:lnTo>
                                      <a:lnTo>
                                        <a:pt x="319" y="259"/>
                                      </a:lnTo>
                                      <a:lnTo>
                                        <a:pt x="315" y="261"/>
                                      </a:lnTo>
                                      <a:lnTo>
                                        <a:pt x="312" y="261"/>
                                      </a:lnTo>
                                      <a:lnTo>
                                        <a:pt x="305" y="264"/>
                                      </a:lnTo>
                                      <a:lnTo>
                                        <a:pt x="302" y="264"/>
                                      </a:lnTo>
                                      <a:lnTo>
                                        <a:pt x="299" y="264"/>
                                      </a:lnTo>
                                      <a:lnTo>
                                        <a:pt x="297" y="268"/>
                                      </a:lnTo>
                                      <a:lnTo>
                                        <a:pt x="293" y="268"/>
                                      </a:lnTo>
                                      <a:lnTo>
                                        <a:pt x="290" y="268"/>
                                      </a:lnTo>
                                      <a:lnTo>
                                        <a:pt x="284" y="268"/>
                                      </a:lnTo>
                                      <a:lnTo>
                                        <a:pt x="280" y="271"/>
                                      </a:lnTo>
                                      <a:lnTo>
                                        <a:pt x="277" y="271"/>
                                      </a:lnTo>
                                      <a:lnTo>
                                        <a:pt x="268" y="271"/>
                                      </a:lnTo>
                                      <a:lnTo>
                                        <a:pt x="265" y="271"/>
                                      </a:lnTo>
                                      <a:lnTo>
                                        <a:pt x="252" y="271"/>
                                      </a:lnTo>
                                      <a:lnTo>
                                        <a:pt x="250" y="271"/>
                                      </a:lnTo>
                                      <a:lnTo>
                                        <a:pt x="233" y="271"/>
                                      </a:lnTo>
                                      <a:lnTo>
                                        <a:pt x="230" y="271"/>
                                      </a:lnTo>
                                      <a:lnTo>
                                        <a:pt x="227" y="268"/>
                                      </a:lnTo>
                                      <a:lnTo>
                                        <a:pt x="221" y="268"/>
                                      </a:lnTo>
                                      <a:lnTo>
                                        <a:pt x="218" y="268"/>
                                      </a:lnTo>
                                      <a:lnTo>
                                        <a:pt x="212" y="268"/>
                                      </a:lnTo>
                                      <a:lnTo>
                                        <a:pt x="208" y="264"/>
                                      </a:lnTo>
                                      <a:lnTo>
                                        <a:pt x="205" y="264"/>
                                      </a:lnTo>
                                      <a:lnTo>
                                        <a:pt x="200" y="264"/>
                                      </a:lnTo>
                                      <a:lnTo>
                                        <a:pt x="196" y="261"/>
                                      </a:lnTo>
                                      <a:lnTo>
                                        <a:pt x="190" y="261"/>
                                      </a:lnTo>
                                      <a:lnTo>
                                        <a:pt x="186" y="259"/>
                                      </a:lnTo>
                                      <a:lnTo>
                                        <a:pt x="180" y="259"/>
                                      </a:lnTo>
                                      <a:lnTo>
                                        <a:pt x="178" y="255"/>
                                      </a:lnTo>
                                      <a:lnTo>
                                        <a:pt x="171" y="255"/>
                                      </a:lnTo>
                                      <a:lnTo>
                                        <a:pt x="168" y="252"/>
                                      </a:lnTo>
                                      <a:lnTo>
                                        <a:pt x="161" y="252"/>
                                      </a:lnTo>
                                      <a:lnTo>
                                        <a:pt x="158" y="249"/>
                                      </a:lnTo>
                                      <a:lnTo>
                                        <a:pt x="153" y="246"/>
                                      </a:lnTo>
                                      <a:lnTo>
                                        <a:pt x="149" y="246"/>
                                      </a:lnTo>
                                      <a:lnTo>
                                        <a:pt x="146" y="243"/>
                                      </a:lnTo>
                                      <a:lnTo>
                                        <a:pt x="139" y="240"/>
                                      </a:lnTo>
                                      <a:lnTo>
                                        <a:pt x="136" y="237"/>
                                      </a:lnTo>
                                      <a:lnTo>
                                        <a:pt x="131" y="237"/>
                                      </a:lnTo>
                                      <a:lnTo>
                                        <a:pt x="127" y="233"/>
                                      </a:lnTo>
                                      <a:lnTo>
                                        <a:pt x="122" y="230"/>
                                      </a:lnTo>
                                      <a:lnTo>
                                        <a:pt x="119" y="227"/>
                                      </a:lnTo>
                                      <a:lnTo>
                                        <a:pt x="112" y="225"/>
                                      </a:lnTo>
                                      <a:lnTo>
                                        <a:pt x="110" y="221"/>
                                      </a:lnTo>
                                      <a:lnTo>
                                        <a:pt x="107" y="218"/>
                                      </a:lnTo>
                                      <a:lnTo>
                                        <a:pt x="100" y="215"/>
                                      </a:lnTo>
                                      <a:lnTo>
                                        <a:pt x="97" y="212"/>
                                      </a:lnTo>
                                      <a:lnTo>
                                        <a:pt x="94" y="208"/>
                                      </a:lnTo>
                                      <a:lnTo>
                                        <a:pt x="90" y="206"/>
                                      </a:lnTo>
                                      <a:lnTo>
                                        <a:pt x="85" y="203"/>
                                      </a:lnTo>
                                      <a:lnTo>
                                        <a:pt x="82" y="199"/>
                                      </a:lnTo>
                                      <a:lnTo>
                                        <a:pt x="78" y="196"/>
                                      </a:lnTo>
                                      <a:lnTo>
                                        <a:pt x="75" y="193"/>
                                      </a:lnTo>
                                      <a:lnTo>
                                        <a:pt x="68" y="191"/>
                                      </a:lnTo>
                                      <a:lnTo>
                                        <a:pt x="65" y="187"/>
                                      </a:lnTo>
                                      <a:lnTo>
                                        <a:pt x="60" y="178"/>
                                      </a:lnTo>
                                      <a:lnTo>
                                        <a:pt x="56" y="174"/>
                                      </a:lnTo>
                                      <a:lnTo>
                                        <a:pt x="53" y="172"/>
                                      </a:lnTo>
                                      <a:lnTo>
                                        <a:pt x="50" y="169"/>
                                      </a:lnTo>
                                      <a:lnTo>
                                        <a:pt x="47" y="165"/>
                                      </a:lnTo>
                                      <a:lnTo>
                                        <a:pt x="43" y="162"/>
                                      </a:lnTo>
                                      <a:lnTo>
                                        <a:pt x="43" y="156"/>
                                      </a:lnTo>
                                      <a:lnTo>
                                        <a:pt x="40" y="153"/>
                                      </a:lnTo>
                                      <a:lnTo>
                                        <a:pt x="38" y="150"/>
                                      </a:lnTo>
                                      <a:lnTo>
                                        <a:pt x="35" y="147"/>
                                      </a:lnTo>
                                      <a:lnTo>
                                        <a:pt x="31" y="144"/>
                                      </a:lnTo>
                                      <a:lnTo>
                                        <a:pt x="31" y="138"/>
                                      </a:lnTo>
                                      <a:lnTo>
                                        <a:pt x="28" y="135"/>
                                      </a:lnTo>
                                      <a:lnTo>
                                        <a:pt x="25" y="131"/>
                                      </a:lnTo>
                                      <a:lnTo>
                                        <a:pt x="22" y="128"/>
                                      </a:lnTo>
                                      <a:lnTo>
                                        <a:pt x="22" y="125"/>
                                      </a:lnTo>
                                      <a:lnTo>
                                        <a:pt x="18" y="119"/>
                                      </a:lnTo>
                                      <a:lnTo>
                                        <a:pt x="18" y="116"/>
                                      </a:lnTo>
                                      <a:lnTo>
                                        <a:pt x="16" y="113"/>
                                      </a:lnTo>
                                      <a:lnTo>
                                        <a:pt x="16" y="109"/>
                                      </a:lnTo>
                                      <a:lnTo>
                                        <a:pt x="13" y="103"/>
                                      </a:lnTo>
                                      <a:lnTo>
                                        <a:pt x="13" y="101"/>
                                      </a:lnTo>
                                      <a:lnTo>
                                        <a:pt x="10" y="97"/>
                                      </a:lnTo>
                                      <a:lnTo>
                                        <a:pt x="10" y="94"/>
                                      </a:lnTo>
                                      <a:lnTo>
                                        <a:pt x="10" y="88"/>
                                      </a:lnTo>
                                      <a:lnTo>
                                        <a:pt x="6" y="85"/>
                                      </a:lnTo>
                                      <a:lnTo>
                                        <a:pt x="6" y="82"/>
                                      </a:lnTo>
                                      <a:lnTo>
                                        <a:pt x="6" y="79"/>
                                      </a:lnTo>
                                      <a:lnTo>
                                        <a:pt x="6" y="75"/>
                                      </a:lnTo>
                                      <a:lnTo>
                                        <a:pt x="6" y="69"/>
                                      </a:lnTo>
                                      <a:lnTo>
                                        <a:pt x="6" y="67"/>
                                      </a:lnTo>
                                      <a:lnTo>
                                        <a:pt x="3" y="63"/>
                                      </a:lnTo>
                                      <a:lnTo>
                                        <a:pt x="3" y="48"/>
                                      </a:lnTo>
                                      <a:lnTo>
                                        <a:pt x="6" y="45"/>
                                      </a:lnTo>
                                      <a:lnTo>
                                        <a:pt x="6" y="43"/>
                                      </a:lnTo>
                                      <a:lnTo>
                                        <a:pt x="6" y="39"/>
                                      </a:lnTo>
                                      <a:lnTo>
                                        <a:pt x="6" y="36"/>
                                      </a:lnTo>
                                      <a:lnTo>
                                        <a:pt x="6" y="34"/>
                                      </a:lnTo>
                                      <a:lnTo>
                                        <a:pt x="10" y="30"/>
                                      </a:lnTo>
                                      <a:lnTo>
                                        <a:pt x="10" y="27"/>
                                      </a:lnTo>
                                      <a:lnTo>
                                        <a:pt x="10" y="24"/>
                                      </a:lnTo>
                                      <a:lnTo>
                                        <a:pt x="10" y="17"/>
                                      </a:lnTo>
                                      <a:lnTo>
                                        <a:pt x="13" y="17"/>
                                      </a:lnTo>
                                      <a:lnTo>
                                        <a:pt x="16" y="15"/>
                                      </a:lnTo>
                                      <a:lnTo>
                                        <a:pt x="16" y="9"/>
                                      </a:lnTo>
                                      <a:lnTo>
                                        <a:pt x="18" y="5"/>
                                      </a:lnTo>
                                      <a:lnTo>
                                        <a:pt x="22" y="2"/>
                                      </a:lnTo>
                                      <a:lnTo>
                                        <a:pt x="18" y="0"/>
                                      </a:lnTo>
                                      <a:lnTo>
                                        <a:pt x="16" y="2"/>
                                      </a:lnTo>
                                      <a:lnTo>
                                        <a:pt x="16" y="5"/>
                                      </a:lnTo>
                                      <a:lnTo>
                                        <a:pt x="13" y="9"/>
                                      </a:lnTo>
                                      <a:lnTo>
                                        <a:pt x="10" y="12"/>
                                      </a:lnTo>
                                      <a:lnTo>
                                        <a:pt x="10" y="15"/>
                                      </a:lnTo>
                                      <a:lnTo>
                                        <a:pt x="10" y="17"/>
                                      </a:lnTo>
                                      <a:lnTo>
                                        <a:pt x="6" y="21"/>
                                      </a:lnTo>
                                      <a:lnTo>
                                        <a:pt x="6" y="24"/>
                                      </a:lnTo>
                                      <a:lnTo>
                                        <a:pt x="6" y="27"/>
                                      </a:lnTo>
                                      <a:lnTo>
                                        <a:pt x="3" y="30"/>
                                      </a:lnTo>
                                      <a:lnTo>
                                        <a:pt x="3" y="36"/>
                                      </a:lnTo>
                                      <a:lnTo>
                                        <a:pt x="3" y="39"/>
                                      </a:lnTo>
                                      <a:lnTo>
                                        <a:pt x="3" y="43"/>
                                      </a:lnTo>
                                      <a:lnTo>
                                        <a:pt x="3" y="48"/>
                                      </a:lnTo>
                                      <a:lnTo>
                                        <a:pt x="0" y="54"/>
                                      </a:lnTo>
                                      <a:lnTo>
                                        <a:pt x="0" y="63"/>
                                      </a:lnTo>
                                      <a:lnTo>
                                        <a:pt x="3" y="67"/>
                                      </a:lnTo>
                                      <a:lnTo>
                                        <a:pt x="3" y="69"/>
                                      </a:lnTo>
                                      <a:lnTo>
                                        <a:pt x="3" y="75"/>
                                      </a:lnTo>
                                      <a:lnTo>
                                        <a:pt x="3" y="79"/>
                                      </a:lnTo>
                                      <a:lnTo>
                                        <a:pt x="3" y="82"/>
                                      </a:lnTo>
                                      <a:lnTo>
                                        <a:pt x="6" y="85"/>
                                      </a:lnTo>
                                      <a:lnTo>
                                        <a:pt x="6" y="91"/>
                                      </a:lnTo>
                                      <a:lnTo>
                                        <a:pt x="6" y="94"/>
                                      </a:lnTo>
                                      <a:lnTo>
                                        <a:pt x="6" y="97"/>
                                      </a:lnTo>
                                      <a:lnTo>
                                        <a:pt x="10" y="101"/>
                                      </a:lnTo>
                                      <a:lnTo>
                                        <a:pt x="10" y="106"/>
                                      </a:lnTo>
                                      <a:lnTo>
                                        <a:pt x="13" y="109"/>
                                      </a:lnTo>
                                      <a:lnTo>
                                        <a:pt x="13" y="113"/>
                                      </a:lnTo>
                                      <a:lnTo>
                                        <a:pt x="16" y="116"/>
                                      </a:lnTo>
                                      <a:lnTo>
                                        <a:pt x="16" y="119"/>
                                      </a:lnTo>
                                      <a:lnTo>
                                        <a:pt x="18" y="125"/>
                                      </a:lnTo>
                                      <a:lnTo>
                                        <a:pt x="22" y="128"/>
                                      </a:lnTo>
                                      <a:lnTo>
                                        <a:pt x="22" y="131"/>
                                      </a:lnTo>
                                      <a:lnTo>
                                        <a:pt x="25" y="138"/>
                                      </a:lnTo>
                                      <a:lnTo>
                                        <a:pt x="25" y="140"/>
                                      </a:lnTo>
                                      <a:lnTo>
                                        <a:pt x="28" y="144"/>
                                      </a:lnTo>
                                      <a:lnTo>
                                        <a:pt x="31" y="147"/>
                                      </a:lnTo>
                                      <a:lnTo>
                                        <a:pt x="35" y="153"/>
                                      </a:lnTo>
                                      <a:lnTo>
                                        <a:pt x="38" y="156"/>
                                      </a:lnTo>
                                      <a:lnTo>
                                        <a:pt x="40" y="159"/>
                                      </a:lnTo>
                                      <a:lnTo>
                                        <a:pt x="43" y="162"/>
                                      </a:lnTo>
                                      <a:lnTo>
                                        <a:pt x="47" y="165"/>
                                      </a:lnTo>
                                      <a:lnTo>
                                        <a:pt x="47" y="169"/>
                                      </a:lnTo>
                                      <a:lnTo>
                                        <a:pt x="50" y="174"/>
                                      </a:lnTo>
                                      <a:lnTo>
                                        <a:pt x="56" y="181"/>
                                      </a:lnTo>
                                      <a:lnTo>
                                        <a:pt x="60" y="184"/>
                                      </a:lnTo>
                                      <a:lnTo>
                                        <a:pt x="63" y="187"/>
                                      </a:lnTo>
                                      <a:lnTo>
                                        <a:pt x="68" y="193"/>
                                      </a:lnTo>
                                      <a:lnTo>
                                        <a:pt x="75" y="199"/>
                                      </a:lnTo>
                                      <a:lnTo>
                                        <a:pt x="78" y="203"/>
                                      </a:lnTo>
                                      <a:lnTo>
                                        <a:pt x="82" y="206"/>
                                      </a:lnTo>
                                      <a:lnTo>
                                        <a:pt x="87" y="208"/>
                                      </a:lnTo>
                                      <a:lnTo>
                                        <a:pt x="90" y="212"/>
                                      </a:lnTo>
                                      <a:lnTo>
                                        <a:pt x="94" y="215"/>
                                      </a:lnTo>
                                      <a:lnTo>
                                        <a:pt x="100" y="218"/>
                                      </a:lnTo>
                                      <a:lnTo>
                                        <a:pt x="103" y="221"/>
                                      </a:lnTo>
                                      <a:lnTo>
                                        <a:pt x="110" y="225"/>
                                      </a:lnTo>
                                      <a:lnTo>
                                        <a:pt x="112" y="227"/>
                                      </a:lnTo>
                                      <a:lnTo>
                                        <a:pt x="115" y="230"/>
                                      </a:lnTo>
                                      <a:lnTo>
                                        <a:pt x="122" y="233"/>
                                      </a:lnTo>
                                      <a:lnTo>
                                        <a:pt x="124" y="237"/>
                                      </a:lnTo>
                                      <a:lnTo>
                                        <a:pt x="131" y="240"/>
                                      </a:lnTo>
                                      <a:lnTo>
                                        <a:pt x="133" y="243"/>
                                      </a:lnTo>
                                      <a:lnTo>
                                        <a:pt x="139" y="243"/>
                                      </a:lnTo>
                                      <a:lnTo>
                                        <a:pt x="143" y="246"/>
                                      </a:lnTo>
                                      <a:lnTo>
                                        <a:pt x="149" y="249"/>
                                      </a:lnTo>
                                      <a:lnTo>
                                        <a:pt x="153" y="252"/>
                                      </a:lnTo>
                                      <a:lnTo>
                                        <a:pt x="158" y="252"/>
                                      </a:lnTo>
                                      <a:lnTo>
                                        <a:pt x="161" y="255"/>
                                      </a:lnTo>
                                      <a:lnTo>
                                        <a:pt x="168" y="255"/>
                                      </a:lnTo>
                                      <a:lnTo>
                                        <a:pt x="171" y="259"/>
                                      </a:lnTo>
                                      <a:lnTo>
                                        <a:pt x="174" y="259"/>
                                      </a:lnTo>
                                      <a:lnTo>
                                        <a:pt x="180" y="261"/>
                                      </a:lnTo>
                                      <a:lnTo>
                                        <a:pt x="183" y="264"/>
                                      </a:lnTo>
                                      <a:lnTo>
                                        <a:pt x="190" y="264"/>
                                      </a:lnTo>
                                      <a:lnTo>
                                        <a:pt x="193" y="264"/>
                                      </a:lnTo>
                                      <a:lnTo>
                                        <a:pt x="200" y="268"/>
                                      </a:lnTo>
                                      <a:lnTo>
                                        <a:pt x="205" y="268"/>
                                      </a:lnTo>
                                      <a:lnTo>
                                        <a:pt x="208" y="268"/>
                                      </a:lnTo>
                                      <a:lnTo>
                                        <a:pt x="212" y="271"/>
                                      </a:lnTo>
                                      <a:lnTo>
                                        <a:pt x="218" y="271"/>
                                      </a:lnTo>
                                      <a:lnTo>
                                        <a:pt x="221" y="271"/>
                                      </a:lnTo>
                                      <a:lnTo>
                                        <a:pt x="227" y="274"/>
                                      </a:lnTo>
                                      <a:lnTo>
                                        <a:pt x="230" y="274"/>
                                      </a:lnTo>
                                      <a:lnTo>
                                        <a:pt x="237" y="274"/>
                                      </a:lnTo>
                                      <a:lnTo>
                                        <a:pt x="240" y="274"/>
                                      </a:lnTo>
                                      <a:lnTo>
                                        <a:pt x="243" y="274"/>
                                      </a:lnTo>
                                      <a:lnTo>
                                        <a:pt x="250" y="274"/>
                                      </a:lnTo>
                                      <a:lnTo>
                                        <a:pt x="265" y="274"/>
                                      </a:lnTo>
                                      <a:lnTo>
                                        <a:pt x="268" y="274"/>
                                      </a:lnTo>
                                      <a:lnTo>
                                        <a:pt x="274" y="274"/>
                                      </a:lnTo>
                                      <a:lnTo>
                                        <a:pt x="277" y="274"/>
                                      </a:lnTo>
                                      <a:lnTo>
                                        <a:pt x="284" y="274"/>
                                      </a:lnTo>
                                      <a:lnTo>
                                        <a:pt x="287" y="274"/>
                                      </a:lnTo>
                                      <a:lnTo>
                                        <a:pt x="290" y="271"/>
                                      </a:lnTo>
                                      <a:lnTo>
                                        <a:pt x="293" y="271"/>
                                      </a:lnTo>
                                      <a:lnTo>
                                        <a:pt x="299" y="271"/>
                                      </a:lnTo>
                                      <a:lnTo>
                                        <a:pt x="302" y="268"/>
                                      </a:lnTo>
                                      <a:lnTo>
                                        <a:pt x="305" y="268"/>
                                      </a:lnTo>
                                      <a:lnTo>
                                        <a:pt x="309" y="268"/>
                                      </a:lnTo>
                                      <a:lnTo>
                                        <a:pt x="312" y="264"/>
                                      </a:lnTo>
                                      <a:lnTo>
                                        <a:pt x="315" y="264"/>
                                      </a:lnTo>
                                      <a:lnTo>
                                        <a:pt x="319" y="264"/>
                                      </a:lnTo>
                                      <a:lnTo>
                                        <a:pt x="324" y="261"/>
                                      </a:lnTo>
                                      <a:lnTo>
                                        <a:pt x="327" y="259"/>
                                      </a:lnTo>
                                      <a:lnTo>
                                        <a:pt x="331" y="259"/>
                                      </a:lnTo>
                                      <a:lnTo>
                                        <a:pt x="334" y="255"/>
                                      </a:lnTo>
                                      <a:lnTo>
                                        <a:pt x="337" y="255"/>
                                      </a:lnTo>
                                      <a:lnTo>
                                        <a:pt x="340" y="252"/>
                                      </a:lnTo>
                                      <a:lnTo>
                                        <a:pt x="344" y="249"/>
                                      </a:lnTo>
                                      <a:lnTo>
                                        <a:pt x="349" y="243"/>
                                      </a:lnTo>
                                      <a:lnTo>
                                        <a:pt x="352" y="243"/>
                                      </a:lnTo>
                                      <a:lnTo>
                                        <a:pt x="356" y="240"/>
                                      </a:lnTo>
                                      <a:lnTo>
                                        <a:pt x="356" y="237"/>
                                      </a:lnTo>
                                      <a:lnTo>
                                        <a:pt x="362" y="230"/>
                                      </a:lnTo>
                                      <a:lnTo>
                                        <a:pt x="366" y="227"/>
                                      </a:lnTo>
                                      <a:lnTo>
                                        <a:pt x="362" y="2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27" y="196"/>
                                  <a:ext cx="346" cy="244"/>
                                </a:xfrm>
                                <a:custGeom>
                                  <a:avLst/>
                                  <a:gdLst>
                                    <a:gd name="T0" fmla="*/ 338 w 346"/>
                                    <a:gd name="T1" fmla="*/ 220 h 244"/>
                                    <a:gd name="T2" fmla="*/ 325 w 346"/>
                                    <a:gd name="T3" fmla="*/ 226 h 244"/>
                                    <a:gd name="T4" fmla="*/ 313 w 346"/>
                                    <a:gd name="T5" fmla="*/ 230 h 244"/>
                                    <a:gd name="T6" fmla="*/ 299 w 346"/>
                                    <a:gd name="T7" fmla="*/ 235 h 244"/>
                                    <a:gd name="T8" fmla="*/ 284 w 346"/>
                                    <a:gd name="T9" fmla="*/ 237 h 244"/>
                                    <a:gd name="T10" fmla="*/ 268 w 346"/>
                                    <a:gd name="T11" fmla="*/ 241 h 244"/>
                                    <a:gd name="T12" fmla="*/ 221 w 346"/>
                                    <a:gd name="T13" fmla="*/ 241 h 244"/>
                                    <a:gd name="T14" fmla="*/ 206 w 346"/>
                                    <a:gd name="T15" fmla="*/ 237 h 244"/>
                                    <a:gd name="T16" fmla="*/ 190 w 346"/>
                                    <a:gd name="T17" fmla="*/ 235 h 244"/>
                                    <a:gd name="T18" fmla="*/ 174 w 346"/>
                                    <a:gd name="T19" fmla="*/ 230 h 244"/>
                                    <a:gd name="T20" fmla="*/ 160 w 346"/>
                                    <a:gd name="T21" fmla="*/ 226 h 244"/>
                                    <a:gd name="T22" fmla="*/ 144 w 346"/>
                                    <a:gd name="T23" fmla="*/ 217 h 244"/>
                                    <a:gd name="T24" fmla="*/ 128 w 346"/>
                                    <a:gd name="T25" fmla="*/ 211 h 244"/>
                                    <a:gd name="T26" fmla="*/ 113 w 346"/>
                                    <a:gd name="T27" fmla="*/ 201 h 244"/>
                                    <a:gd name="T28" fmla="*/ 101 w 346"/>
                                    <a:gd name="T29" fmla="*/ 192 h 244"/>
                                    <a:gd name="T30" fmla="*/ 88 w 346"/>
                                    <a:gd name="T31" fmla="*/ 183 h 244"/>
                                    <a:gd name="T32" fmla="*/ 72 w 346"/>
                                    <a:gd name="T33" fmla="*/ 171 h 244"/>
                                    <a:gd name="T34" fmla="*/ 63 w 346"/>
                                    <a:gd name="T35" fmla="*/ 158 h 244"/>
                                    <a:gd name="T36" fmla="*/ 51 w 346"/>
                                    <a:gd name="T37" fmla="*/ 143 h 244"/>
                                    <a:gd name="T38" fmla="*/ 41 w 346"/>
                                    <a:gd name="T39" fmla="*/ 130 h 244"/>
                                    <a:gd name="T40" fmla="*/ 32 w 346"/>
                                    <a:gd name="T41" fmla="*/ 118 h 244"/>
                                    <a:gd name="T42" fmla="*/ 22 w 346"/>
                                    <a:gd name="T43" fmla="*/ 102 h 244"/>
                                    <a:gd name="T44" fmla="*/ 16 w 346"/>
                                    <a:gd name="T45" fmla="*/ 90 h 244"/>
                                    <a:gd name="T46" fmla="*/ 12 w 346"/>
                                    <a:gd name="T47" fmla="*/ 75 h 244"/>
                                    <a:gd name="T48" fmla="*/ 7 w 346"/>
                                    <a:gd name="T49" fmla="*/ 59 h 244"/>
                                    <a:gd name="T50" fmla="*/ 4 w 346"/>
                                    <a:gd name="T51" fmla="*/ 47 h 244"/>
                                    <a:gd name="T52" fmla="*/ 4 w 346"/>
                                    <a:gd name="T53" fmla="*/ 9 h 244"/>
                                    <a:gd name="T54" fmla="*/ 0 w 346"/>
                                    <a:gd name="T55" fmla="*/ 12 h 244"/>
                                    <a:gd name="T56" fmla="*/ 0 w 346"/>
                                    <a:gd name="T57" fmla="*/ 34 h 244"/>
                                    <a:gd name="T58" fmla="*/ 4 w 346"/>
                                    <a:gd name="T59" fmla="*/ 53 h 244"/>
                                    <a:gd name="T60" fmla="*/ 7 w 346"/>
                                    <a:gd name="T61" fmla="*/ 68 h 244"/>
                                    <a:gd name="T62" fmla="*/ 12 w 346"/>
                                    <a:gd name="T63" fmla="*/ 84 h 244"/>
                                    <a:gd name="T64" fmla="*/ 16 w 346"/>
                                    <a:gd name="T65" fmla="*/ 96 h 244"/>
                                    <a:gd name="T66" fmla="*/ 25 w 346"/>
                                    <a:gd name="T67" fmla="*/ 111 h 244"/>
                                    <a:gd name="T68" fmla="*/ 32 w 346"/>
                                    <a:gd name="T69" fmla="*/ 128 h 244"/>
                                    <a:gd name="T70" fmla="*/ 41 w 346"/>
                                    <a:gd name="T71" fmla="*/ 140 h 244"/>
                                    <a:gd name="T72" fmla="*/ 54 w 346"/>
                                    <a:gd name="T73" fmla="*/ 152 h 244"/>
                                    <a:gd name="T74" fmla="*/ 76 w 346"/>
                                    <a:gd name="T75" fmla="*/ 177 h 244"/>
                                    <a:gd name="T76" fmla="*/ 91 w 346"/>
                                    <a:gd name="T77" fmla="*/ 189 h 244"/>
                                    <a:gd name="T78" fmla="*/ 106 w 346"/>
                                    <a:gd name="T79" fmla="*/ 201 h 244"/>
                                    <a:gd name="T80" fmla="*/ 119 w 346"/>
                                    <a:gd name="T81" fmla="*/ 211 h 244"/>
                                    <a:gd name="T82" fmla="*/ 135 w 346"/>
                                    <a:gd name="T83" fmla="*/ 217 h 244"/>
                                    <a:gd name="T84" fmla="*/ 151 w 346"/>
                                    <a:gd name="T85" fmla="*/ 226 h 244"/>
                                    <a:gd name="T86" fmla="*/ 165 w 346"/>
                                    <a:gd name="T87" fmla="*/ 233 h 244"/>
                                    <a:gd name="T88" fmla="*/ 180 w 346"/>
                                    <a:gd name="T89" fmla="*/ 235 h 244"/>
                                    <a:gd name="T90" fmla="*/ 199 w 346"/>
                                    <a:gd name="T91" fmla="*/ 241 h 244"/>
                                    <a:gd name="T92" fmla="*/ 215 w 346"/>
                                    <a:gd name="T93" fmla="*/ 241 h 244"/>
                                    <a:gd name="T94" fmla="*/ 237 w 346"/>
                                    <a:gd name="T95" fmla="*/ 244 h 244"/>
                                    <a:gd name="T96" fmla="*/ 274 w 346"/>
                                    <a:gd name="T97" fmla="*/ 244 h 244"/>
                                    <a:gd name="T98" fmla="*/ 291 w 346"/>
                                    <a:gd name="T99" fmla="*/ 241 h 244"/>
                                    <a:gd name="T100" fmla="*/ 306 w 346"/>
                                    <a:gd name="T101" fmla="*/ 235 h 244"/>
                                    <a:gd name="T102" fmla="*/ 318 w 346"/>
                                    <a:gd name="T103" fmla="*/ 233 h 244"/>
                                    <a:gd name="T104" fmla="*/ 331 w 346"/>
                                    <a:gd name="T105" fmla="*/ 226 h 244"/>
                                    <a:gd name="T106" fmla="*/ 343 w 346"/>
                                    <a:gd name="T107" fmla="*/ 220 h 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6" h="244">
                                      <a:moveTo>
                                        <a:pt x="346" y="217"/>
                                      </a:moveTo>
                                      <a:lnTo>
                                        <a:pt x="346" y="214"/>
                                      </a:lnTo>
                                      <a:lnTo>
                                        <a:pt x="343" y="217"/>
                                      </a:lnTo>
                                      <a:lnTo>
                                        <a:pt x="340" y="217"/>
                                      </a:lnTo>
                                      <a:lnTo>
                                        <a:pt x="338" y="220"/>
                                      </a:lnTo>
                                      <a:lnTo>
                                        <a:pt x="334" y="220"/>
                                      </a:lnTo>
                                      <a:lnTo>
                                        <a:pt x="331" y="223"/>
                                      </a:lnTo>
                                      <a:lnTo>
                                        <a:pt x="328" y="223"/>
                                      </a:lnTo>
                                      <a:lnTo>
                                        <a:pt x="325" y="226"/>
                                      </a:lnTo>
                                      <a:lnTo>
                                        <a:pt x="321" y="226"/>
                                      </a:lnTo>
                                      <a:lnTo>
                                        <a:pt x="321" y="230"/>
                                      </a:lnTo>
                                      <a:lnTo>
                                        <a:pt x="318" y="230"/>
                                      </a:lnTo>
                                      <a:lnTo>
                                        <a:pt x="315" y="230"/>
                                      </a:lnTo>
                                      <a:lnTo>
                                        <a:pt x="313" y="230"/>
                                      </a:lnTo>
                                      <a:lnTo>
                                        <a:pt x="309" y="233"/>
                                      </a:lnTo>
                                      <a:lnTo>
                                        <a:pt x="303" y="233"/>
                                      </a:lnTo>
                                      <a:lnTo>
                                        <a:pt x="303" y="235"/>
                                      </a:lnTo>
                                      <a:lnTo>
                                        <a:pt x="299" y="235"/>
                                      </a:lnTo>
                                      <a:lnTo>
                                        <a:pt x="296" y="235"/>
                                      </a:lnTo>
                                      <a:lnTo>
                                        <a:pt x="293" y="235"/>
                                      </a:lnTo>
                                      <a:lnTo>
                                        <a:pt x="291" y="237"/>
                                      </a:lnTo>
                                      <a:lnTo>
                                        <a:pt x="287" y="237"/>
                                      </a:lnTo>
                                      <a:lnTo>
                                        <a:pt x="284" y="237"/>
                                      </a:lnTo>
                                      <a:lnTo>
                                        <a:pt x="281" y="237"/>
                                      </a:lnTo>
                                      <a:lnTo>
                                        <a:pt x="278" y="237"/>
                                      </a:lnTo>
                                      <a:lnTo>
                                        <a:pt x="274" y="241"/>
                                      </a:lnTo>
                                      <a:lnTo>
                                        <a:pt x="271" y="241"/>
                                      </a:lnTo>
                                      <a:lnTo>
                                        <a:pt x="268" y="241"/>
                                      </a:lnTo>
                                      <a:lnTo>
                                        <a:pt x="256" y="241"/>
                                      </a:lnTo>
                                      <a:lnTo>
                                        <a:pt x="253" y="241"/>
                                      </a:lnTo>
                                      <a:lnTo>
                                        <a:pt x="237" y="241"/>
                                      </a:lnTo>
                                      <a:lnTo>
                                        <a:pt x="234" y="241"/>
                                      </a:lnTo>
                                      <a:lnTo>
                                        <a:pt x="221" y="241"/>
                                      </a:lnTo>
                                      <a:lnTo>
                                        <a:pt x="219" y="241"/>
                                      </a:lnTo>
                                      <a:lnTo>
                                        <a:pt x="215" y="237"/>
                                      </a:lnTo>
                                      <a:lnTo>
                                        <a:pt x="212" y="237"/>
                                      </a:lnTo>
                                      <a:lnTo>
                                        <a:pt x="209" y="237"/>
                                      </a:lnTo>
                                      <a:lnTo>
                                        <a:pt x="206" y="237"/>
                                      </a:lnTo>
                                      <a:lnTo>
                                        <a:pt x="202" y="237"/>
                                      </a:lnTo>
                                      <a:lnTo>
                                        <a:pt x="199" y="237"/>
                                      </a:lnTo>
                                      <a:lnTo>
                                        <a:pt x="197" y="235"/>
                                      </a:lnTo>
                                      <a:lnTo>
                                        <a:pt x="194" y="235"/>
                                      </a:lnTo>
                                      <a:lnTo>
                                        <a:pt x="190" y="235"/>
                                      </a:lnTo>
                                      <a:lnTo>
                                        <a:pt x="187" y="233"/>
                                      </a:lnTo>
                                      <a:lnTo>
                                        <a:pt x="184" y="233"/>
                                      </a:lnTo>
                                      <a:lnTo>
                                        <a:pt x="180" y="233"/>
                                      </a:lnTo>
                                      <a:lnTo>
                                        <a:pt x="177" y="233"/>
                                      </a:lnTo>
                                      <a:lnTo>
                                        <a:pt x="174" y="230"/>
                                      </a:lnTo>
                                      <a:lnTo>
                                        <a:pt x="172" y="230"/>
                                      </a:lnTo>
                                      <a:lnTo>
                                        <a:pt x="168" y="230"/>
                                      </a:lnTo>
                                      <a:lnTo>
                                        <a:pt x="165" y="226"/>
                                      </a:lnTo>
                                      <a:lnTo>
                                        <a:pt x="163" y="226"/>
                                      </a:lnTo>
                                      <a:lnTo>
                                        <a:pt x="160" y="226"/>
                                      </a:lnTo>
                                      <a:lnTo>
                                        <a:pt x="156" y="223"/>
                                      </a:lnTo>
                                      <a:lnTo>
                                        <a:pt x="153" y="223"/>
                                      </a:lnTo>
                                      <a:lnTo>
                                        <a:pt x="151" y="220"/>
                                      </a:lnTo>
                                      <a:lnTo>
                                        <a:pt x="148" y="220"/>
                                      </a:lnTo>
                                      <a:lnTo>
                                        <a:pt x="144" y="217"/>
                                      </a:lnTo>
                                      <a:lnTo>
                                        <a:pt x="141" y="217"/>
                                      </a:lnTo>
                                      <a:lnTo>
                                        <a:pt x="138" y="217"/>
                                      </a:lnTo>
                                      <a:lnTo>
                                        <a:pt x="135" y="214"/>
                                      </a:lnTo>
                                      <a:lnTo>
                                        <a:pt x="131" y="211"/>
                                      </a:lnTo>
                                      <a:lnTo>
                                        <a:pt x="128" y="211"/>
                                      </a:lnTo>
                                      <a:lnTo>
                                        <a:pt x="126" y="208"/>
                                      </a:lnTo>
                                      <a:lnTo>
                                        <a:pt x="123" y="208"/>
                                      </a:lnTo>
                                      <a:lnTo>
                                        <a:pt x="119" y="205"/>
                                      </a:lnTo>
                                      <a:lnTo>
                                        <a:pt x="116" y="205"/>
                                      </a:lnTo>
                                      <a:lnTo>
                                        <a:pt x="113" y="201"/>
                                      </a:lnTo>
                                      <a:lnTo>
                                        <a:pt x="109" y="201"/>
                                      </a:lnTo>
                                      <a:lnTo>
                                        <a:pt x="109" y="198"/>
                                      </a:lnTo>
                                      <a:lnTo>
                                        <a:pt x="106" y="196"/>
                                      </a:lnTo>
                                      <a:lnTo>
                                        <a:pt x="104" y="196"/>
                                      </a:lnTo>
                                      <a:lnTo>
                                        <a:pt x="101" y="192"/>
                                      </a:lnTo>
                                      <a:lnTo>
                                        <a:pt x="97" y="189"/>
                                      </a:lnTo>
                                      <a:lnTo>
                                        <a:pt x="94" y="189"/>
                                      </a:lnTo>
                                      <a:lnTo>
                                        <a:pt x="91" y="186"/>
                                      </a:lnTo>
                                      <a:lnTo>
                                        <a:pt x="88" y="183"/>
                                      </a:lnTo>
                                      <a:lnTo>
                                        <a:pt x="84" y="180"/>
                                      </a:lnTo>
                                      <a:lnTo>
                                        <a:pt x="81" y="177"/>
                                      </a:lnTo>
                                      <a:lnTo>
                                        <a:pt x="79" y="177"/>
                                      </a:lnTo>
                                      <a:lnTo>
                                        <a:pt x="76" y="174"/>
                                      </a:lnTo>
                                      <a:lnTo>
                                        <a:pt x="72" y="171"/>
                                      </a:lnTo>
                                      <a:lnTo>
                                        <a:pt x="72" y="167"/>
                                      </a:lnTo>
                                      <a:lnTo>
                                        <a:pt x="69" y="167"/>
                                      </a:lnTo>
                                      <a:lnTo>
                                        <a:pt x="66" y="164"/>
                                      </a:lnTo>
                                      <a:lnTo>
                                        <a:pt x="66" y="162"/>
                                      </a:lnTo>
                                      <a:lnTo>
                                        <a:pt x="63" y="158"/>
                                      </a:lnTo>
                                      <a:lnTo>
                                        <a:pt x="59" y="155"/>
                                      </a:lnTo>
                                      <a:lnTo>
                                        <a:pt x="57" y="152"/>
                                      </a:lnTo>
                                      <a:lnTo>
                                        <a:pt x="54" y="149"/>
                                      </a:lnTo>
                                      <a:lnTo>
                                        <a:pt x="51" y="143"/>
                                      </a:lnTo>
                                      <a:lnTo>
                                        <a:pt x="47" y="140"/>
                                      </a:lnTo>
                                      <a:lnTo>
                                        <a:pt x="44" y="140"/>
                                      </a:lnTo>
                                      <a:lnTo>
                                        <a:pt x="44" y="136"/>
                                      </a:lnTo>
                                      <a:lnTo>
                                        <a:pt x="41" y="133"/>
                                      </a:lnTo>
                                      <a:lnTo>
                                        <a:pt x="41" y="130"/>
                                      </a:lnTo>
                                      <a:lnTo>
                                        <a:pt x="37" y="128"/>
                                      </a:lnTo>
                                      <a:lnTo>
                                        <a:pt x="34" y="124"/>
                                      </a:lnTo>
                                      <a:lnTo>
                                        <a:pt x="34" y="121"/>
                                      </a:lnTo>
                                      <a:lnTo>
                                        <a:pt x="32" y="121"/>
                                      </a:lnTo>
                                      <a:lnTo>
                                        <a:pt x="32" y="118"/>
                                      </a:lnTo>
                                      <a:lnTo>
                                        <a:pt x="29" y="115"/>
                                      </a:lnTo>
                                      <a:lnTo>
                                        <a:pt x="29" y="111"/>
                                      </a:lnTo>
                                      <a:lnTo>
                                        <a:pt x="25" y="109"/>
                                      </a:lnTo>
                                      <a:lnTo>
                                        <a:pt x="25" y="106"/>
                                      </a:lnTo>
                                      <a:lnTo>
                                        <a:pt x="22" y="102"/>
                                      </a:lnTo>
                                      <a:lnTo>
                                        <a:pt x="22" y="99"/>
                                      </a:lnTo>
                                      <a:lnTo>
                                        <a:pt x="22" y="96"/>
                                      </a:lnTo>
                                      <a:lnTo>
                                        <a:pt x="19" y="94"/>
                                      </a:lnTo>
                                      <a:lnTo>
                                        <a:pt x="19" y="90"/>
                                      </a:lnTo>
                                      <a:lnTo>
                                        <a:pt x="16" y="90"/>
                                      </a:lnTo>
                                      <a:lnTo>
                                        <a:pt x="16" y="87"/>
                                      </a:lnTo>
                                      <a:lnTo>
                                        <a:pt x="12" y="84"/>
                                      </a:lnTo>
                                      <a:lnTo>
                                        <a:pt x="12" y="81"/>
                                      </a:lnTo>
                                      <a:lnTo>
                                        <a:pt x="12" y="77"/>
                                      </a:lnTo>
                                      <a:lnTo>
                                        <a:pt x="12" y="75"/>
                                      </a:lnTo>
                                      <a:lnTo>
                                        <a:pt x="10" y="72"/>
                                      </a:lnTo>
                                      <a:lnTo>
                                        <a:pt x="10" y="68"/>
                                      </a:lnTo>
                                      <a:lnTo>
                                        <a:pt x="10" y="65"/>
                                      </a:lnTo>
                                      <a:lnTo>
                                        <a:pt x="7" y="62"/>
                                      </a:lnTo>
                                      <a:lnTo>
                                        <a:pt x="7" y="59"/>
                                      </a:lnTo>
                                      <a:lnTo>
                                        <a:pt x="7" y="56"/>
                                      </a:lnTo>
                                      <a:lnTo>
                                        <a:pt x="7" y="53"/>
                                      </a:lnTo>
                                      <a:lnTo>
                                        <a:pt x="7" y="50"/>
                                      </a:lnTo>
                                      <a:lnTo>
                                        <a:pt x="4" y="47"/>
                                      </a:lnTo>
                                      <a:lnTo>
                                        <a:pt x="4" y="41"/>
                                      </a:lnTo>
                                      <a:lnTo>
                                        <a:pt x="4" y="31"/>
                                      </a:lnTo>
                                      <a:lnTo>
                                        <a:pt x="4" y="28"/>
                                      </a:lnTo>
                                      <a:lnTo>
                                        <a:pt x="4" y="9"/>
                                      </a:lnTo>
                                      <a:lnTo>
                                        <a:pt x="4" y="6"/>
                                      </a:lnTo>
                                      <a:lnTo>
                                        <a:pt x="4" y="0"/>
                                      </a:lnTo>
                                      <a:lnTo>
                                        <a:pt x="0" y="0"/>
                                      </a:lnTo>
                                      <a:lnTo>
                                        <a:pt x="0" y="4"/>
                                      </a:lnTo>
                                      <a:lnTo>
                                        <a:pt x="0" y="12"/>
                                      </a:lnTo>
                                      <a:lnTo>
                                        <a:pt x="0" y="16"/>
                                      </a:lnTo>
                                      <a:lnTo>
                                        <a:pt x="0" y="22"/>
                                      </a:lnTo>
                                      <a:lnTo>
                                        <a:pt x="0" y="31"/>
                                      </a:lnTo>
                                      <a:lnTo>
                                        <a:pt x="0" y="34"/>
                                      </a:lnTo>
                                      <a:lnTo>
                                        <a:pt x="0" y="41"/>
                                      </a:lnTo>
                                      <a:lnTo>
                                        <a:pt x="0" y="43"/>
                                      </a:lnTo>
                                      <a:lnTo>
                                        <a:pt x="0" y="47"/>
                                      </a:lnTo>
                                      <a:lnTo>
                                        <a:pt x="4" y="50"/>
                                      </a:lnTo>
                                      <a:lnTo>
                                        <a:pt x="4" y="53"/>
                                      </a:lnTo>
                                      <a:lnTo>
                                        <a:pt x="4" y="56"/>
                                      </a:lnTo>
                                      <a:lnTo>
                                        <a:pt x="4" y="59"/>
                                      </a:lnTo>
                                      <a:lnTo>
                                        <a:pt x="4" y="62"/>
                                      </a:lnTo>
                                      <a:lnTo>
                                        <a:pt x="7" y="65"/>
                                      </a:lnTo>
                                      <a:lnTo>
                                        <a:pt x="7" y="68"/>
                                      </a:lnTo>
                                      <a:lnTo>
                                        <a:pt x="7" y="72"/>
                                      </a:lnTo>
                                      <a:lnTo>
                                        <a:pt x="7" y="75"/>
                                      </a:lnTo>
                                      <a:lnTo>
                                        <a:pt x="10" y="77"/>
                                      </a:lnTo>
                                      <a:lnTo>
                                        <a:pt x="10" y="81"/>
                                      </a:lnTo>
                                      <a:lnTo>
                                        <a:pt x="12" y="84"/>
                                      </a:lnTo>
                                      <a:lnTo>
                                        <a:pt x="12" y="87"/>
                                      </a:lnTo>
                                      <a:lnTo>
                                        <a:pt x="12" y="90"/>
                                      </a:lnTo>
                                      <a:lnTo>
                                        <a:pt x="16" y="90"/>
                                      </a:lnTo>
                                      <a:lnTo>
                                        <a:pt x="16" y="96"/>
                                      </a:lnTo>
                                      <a:lnTo>
                                        <a:pt x="19" y="99"/>
                                      </a:lnTo>
                                      <a:lnTo>
                                        <a:pt x="19" y="102"/>
                                      </a:lnTo>
                                      <a:lnTo>
                                        <a:pt x="22" y="106"/>
                                      </a:lnTo>
                                      <a:lnTo>
                                        <a:pt x="22" y="109"/>
                                      </a:lnTo>
                                      <a:lnTo>
                                        <a:pt x="25" y="111"/>
                                      </a:lnTo>
                                      <a:lnTo>
                                        <a:pt x="25" y="115"/>
                                      </a:lnTo>
                                      <a:lnTo>
                                        <a:pt x="29" y="118"/>
                                      </a:lnTo>
                                      <a:lnTo>
                                        <a:pt x="29" y="121"/>
                                      </a:lnTo>
                                      <a:lnTo>
                                        <a:pt x="32" y="124"/>
                                      </a:lnTo>
                                      <a:lnTo>
                                        <a:pt x="32" y="128"/>
                                      </a:lnTo>
                                      <a:lnTo>
                                        <a:pt x="34" y="130"/>
                                      </a:lnTo>
                                      <a:lnTo>
                                        <a:pt x="37" y="130"/>
                                      </a:lnTo>
                                      <a:lnTo>
                                        <a:pt x="37" y="133"/>
                                      </a:lnTo>
                                      <a:lnTo>
                                        <a:pt x="41" y="136"/>
                                      </a:lnTo>
                                      <a:lnTo>
                                        <a:pt x="41" y="140"/>
                                      </a:lnTo>
                                      <a:lnTo>
                                        <a:pt x="44" y="143"/>
                                      </a:lnTo>
                                      <a:lnTo>
                                        <a:pt x="47" y="146"/>
                                      </a:lnTo>
                                      <a:lnTo>
                                        <a:pt x="51" y="149"/>
                                      </a:lnTo>
                                      <a:lnTo>
                                        <a:pt x="54" y="152"/>
                                      </a:lnTo>
                                      <a:lnTo>
                                        <a:pt x="59" y="162"/>
                                      </a:lnTo>
                                      <a:lnTo>
                                        <a:pt x="63" y="162"/>
                                      </a:lnTo>
                                      <a:lnTo>
                                        <a:pt x="72" y="174"/>
                                      </a:lnTo>
                                      <a:lnTo>
                                        <a:pt x="72" y="177"/>
                                      </a:lnTo>
                                      <a:lnTo>
                                        <a:pt x="76" y="177"/>
                                      </a:lnTo>
                                      <a:lnTo>
                                        <a:pt x="81" y="183"/>
                                      </a:lnTo>
                                      <a:lnTo>
                                        <a:pt x="84" y="183"/>
                                      </a:lnTo>
                                      <a:lnTo>
                                        <a:pt x="88" y="186"/>
                                      </a:lnTo>
                                      <a:lnTo>
                                        <a:pt x="88" y="189"/>
                                      </a:lnTo>
                                      <a:lnTo>
                                        <a:pt x="91" y="189"/>
                                      </a:lnTo>
                                      <a:lnTo>
                                        <a:pt x="94" y="192"/>
                                      </a:lnTo>
                                      <a:lnTo>
                                        <a:pt x="97" y="196"/>
                                      </a:lnTo>
                                      <a:lnTo>
                                        <a:pt x="101" y="198"/>
                                      </a:lnTo>
                                      <a:lnTo>
                                        <a:pt x="104" y="198"/>
                                      </a:lnTo>
                                      <a:lnTo>
                                        <a:pt x="106" y="201"/>
                                      </a:lnTo>
                                      <a:lnTo>
                                        <a:pt x="109" y="201"/>
                                      </a:lnTo>
                                      <a:lnTo>
                                        <a:pt x="113" y="205"/>
                                      </a:lnTo>
                                      <a:lnTo>
                                        <a:pt x="116" y="208"/>
                                      </a:lnTo>
                                      <a:lnTo>
                                        <a:pt x="119" y="211"/>
                                      </a:lnTo>
                                      <a:lnTo>
                                        <a:pt x="123" y="211"/>
                                      </a:lnTo>
                                      <a:lnTo>
                                        <a:pt x="126" y="214"/>
                                      </a:lnTo>
                                      <a:lnTo>
                                        <a:pt x="128" y="214"/>
                                      </a:lnTo>
                                      <a:lnTo>
                                        <a:pt x="131" y="217"/>
                                      </a:lnTo>
                                      <a:lnTo>
                                        <a:pt x="135" y="217"/>
                                      </a:lnTo>
                                      <a:lnTo>
                                        <a:pt x="138" y="220"/>
                                      </a:lnTo>
                                      <a:lnTo>
                                        <a:pt x="141" y="220"/>
                                      </a:lnTo>
                                      <a:lnTo>
                                        <a:pt x="144" y="223"/>
                                      </a:lnTo>
                                      <a:lnTo>
                                        <a:pt x="148" y="223"/>
                                      </a:lnTo>
                                      <a:lnTo>
                                        <a:pt x="151" y="226"/>
                                      </a:lnTo>
                                      <a:lnTo>
                                        <a:pt x="153" y="226"/>
                                      </a:lnTo>
                                      <a:lnTo>
                                        <a:pt x="156" y="230"/>
                                      </a:lnTo>
                                      <a:lnTo>
                                        <a:pt x="160" y="230"/>
                                      </a:lnTo>
                                      <a:lnTo>
                                        <a:pt x="163" y="230"/>
                                      </a:lnTo>
                                      <a:lnTo>
                                        <a:pt x="165" y="233"/>
                                      </a:lnTo>
                                      <a:lnTo>
                                        <a:pt x="168" y="233"/>
                                      </a:lnTo>
                                      <a:lnTo>
                                        <a:pt x="172" y="233"/>
                                      </a:lnTo>
                                      <a:lnTo>
                                        <a:pt x="174" y="235"/>
                                      </a:lnTo>
                                      <a:lnTo>
                                        <a:pt x="177" y="235"/>
                                      </a:lnTo>
                                      <a:lnTo>
                                        <a:pt x="180" y="235"/>
                                      </a:lnTo>
                                      <a:lnTo>
                                        <a:pt x="187" y="237"/>
                                      </a:lnTo>
                                      <a:lnTo>
                                        <a:pt x="190" y="237"/>
                                      </a:lnTo>
                                      <a:lnTo>
                                        <a:pt x="194" y="237"/>
                                      </a:lnTo>
                                      <a:lnTo>
                                        <a:pt x="199" y="241"/>
                                      </a:lnTo>
                                      <a:lnTo>
                                        <a:pt x="202" y="241"/>
                                      </a:lnTo>
                                      <a:lnTo>
                                        <a:pt x="206" y="241"/>
                                      </a:lnTo>
                                      <a:lnTo>
                                        <a:pt x="209" y="241"/>
                                      </a:lnTo>
                                      <a:lnTo>
                                        <a:pt x="212" y="241"/>
                                      </a:lnTo>
                                      <a:lnTo>
                                        <a:pt x="215" y="241"/>
                                      </a:lnTo>
                                      <a:lnTo>
                                        <a:pt x="219" y="244"/>
                                      </a:lnTo>
                                      <a:lnTo>
                                        <a:pt x="224" y="244"/>
                                      </a:lnTo>
                                      <a:lnTo>
                                        <a:pt x="227" y="244"/>
                                      </a:lnTo>
                                      <a:lnTo>
                                        <a:pt x="234" y="244"/>
                                      </a:lnTo>
                                      <a:lnTo>
                                        <a:pt x="237" y="244"/>
                                      </a:lnTo>
                                      <a:lnTo>
                                        <a:pt x="256" y="244"/>
                                      </a:lnTo>
                                      <a:lnTo>
                                        <a:pt x="259" y="244"/>
                                      </a:lnTo>
                                      <a:lnTo>
                                        <a:pt x="266" y="244"/>
                                      </a:lnTo>
                                      <a:lnTo>
                                        <a:pt x="268" y="244"/>
                                      </a:lnTo>
                                      <a:lnTo>
                                        <a:pt x="274" y="244"/>
                                      </a:lnTo>
                                      <a:lnTo>
                                        <a:pt x="278" y="241"/>
                                      </a:lnTo>
                                      <a:lnTo>
                                        <a:pt x="281" y="241"/>
                                      </a:lnTo>
                                      <a:lnTo>
                                        <a:pt x="284" y="241"/>
                                      </a:lnTo>
                                      <a:lnTo>
                                        <a:pt x="287" y="241"/>
                                      </a:lnTo>
                                      <a:lnTo>
                                        <a:pt x="291" y="241"/>
                                      </a:lnTo>
                                      <a:lnTo>
                                        <a:pt x="293" y="237"/>
                                      </a:lnTo>
                                      <a:lnTo>
                                        <a:pt x="296" y="237"/>
                                      </a:lnTo>
                                      <a:lnTo>
                                        <a:pt x="299" y="237"/>
                                      </a:lnTo>
                                      <a:lnTo>
                                        <a:pt x="303" y="237"/>
                                      </a:lnTo>
                                      <a:lnTo>
                                        <a:pt x="306" y="235"/>
                                      </a:lnTo>
                                      <a:lnTo>
                                        <a:pt x="309" y="235"/>
                                      </a:lnTo>
                                      <a:lnTo>
                                        <a:pt x="313" y="235"/>
                                      </a:lnTo>
                                      <a:lnTo>
                                        <a:pt x="313" y="233"/>
                                      </a:lnTo>
                                      <a:lnTo>
                                        <a:pt x="315" y="233"/>
                                      </a:lnTo>
                                      <a:lnTo>
                                        <a:pt x="318" y="233"/>
                                      </a:lnTo>
                                      <a:lnTo>
                                        <a:pt x="321" y="230"/>
                                      </a:lnTo>
                                      <a:lnTo>
                                        <a:pt x="325" y="230"/>
                                      </a:lnTo>
                                      <a:lnTo>
                                        <a:pt x="328" y="230"/>
                                      </a:lnTo>
                                      <a:lnTo>
                                        <a:pt x="328" y="226"/>
                                      </a:lnTo>
                                      <a:lnTo>
                                        <a:pt x="331" y="226"/>
                                      </a:lnTo>
                                      <a:lnTo>
                                        <a:pt x="334" y="226"/>
                                      </a:lnTo>
                                      <a:lnTo>
                                        <a:pt x="338" y="223"/>
                                      </a:lnTo>
                                      <a:lnTo>
                                        <a:pt x="340" y="223"/>
                                      </a:lnTo>
                                      <a:lnTo>
                                        <a:pt x="340" y="220"/>
                                      </a:lnTo>
                                      <a:lnTo>
                                        <a:pt x="343" y="220"/>
                                      </a:lnTo>
                                      <a:lnTo>
                                        <a:pt x="346" y="2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64" y="2"/>
                                  <a:ext cx="382" cy="469"/>
                                </a:xfrm>
                                <a:custGeom>
                                  <a:avLst/>
                                  <a:gdLst>
                                    <a:gd name="T0" fmla="*/ 7 w 382"/>
                                    <a:gd name="T1" fmla="*/ 19 h 469"/>
                                    <a:gd name="T2" fmla="*/ 17 w 382"/>
                                    <a:gd name="T3" fmla="*/ 34 h 469"/>
                                    <a:gd name="T4" fmla="*/ 26 w 382"/>
                                    <a:gd name="T5" fmla="*/ 56 h 469"/>
                                    <a:gd name="T6" fmla="*/ 32 w 382"/>
                                    <a:gd name="T7" fmla="*/ 72 h 469"/>
                                    <a:gd name="T8" fmla="*/ 44 w 382"/>
                                    <a:gd name="T9" fmla="*/ 90 h 469"/>
                                    <a:gd name="T10" fmla="*/ 57 w 382"/>
                                    <a:gd name="T11" fmla="*/ 112 h 469"/>
                                    <a:gd name="T12" fmla="*/ 72 w 382"/>
                                    <a:gd name="T13" fmla="*/ 133 h 469"/>
                                    <a:gd name="T14" fmla="*/ 89 w 382"/>
                                    <a:gd name="T15" fmla="*/ 154 h 469"/>
                                    <a:gd name="T16" fmla="*/ 57 w 382"/>
                                    <a:gd name="T17" fmla="*/ 164 h 469"/>
                                    <a:gd name="T18" fmla="*/ 72 w 382"/>
                                    <a:gd name="T19" fmla="*/ 191 h 469"/>
                                    <a:gd name="T20" fmla="*/ 89 w 382"/>
                                    <a:gd name="T21" fmla="*/ 213 h 469"/>
                                    <a:gd name="T22" fmla="*/ 107 w 382"/>
                                    <a:gd name="T23" fmla="*/ 241 h 469"/>
                                    <a:gd name="T24" fmla="*/ 131 w 382"/>
                                    <a:gd name="T25" fmla="*/ 271 h 469"/>
                                    <a:gd name="T26" fmla="*/ 165 w 382"/>
                                    <a:gd name="T27" fmla="*/ 303 h 469"/>
                                    <a:gd name="T28" fmla="*/ 190 w 382"/>
                                    <a:gd name="T29" fmla="*/ 322 h 469"/>
                                    <a:gd name="T30" fmla="*/ 212 w 382"/>
                                    <a:gd name="T31" fmla="*/ 334 h 469"/>
                                    <a:gd name="T32" fmla="*/ 200 w 382"/>
                                    <a:gd name="T33" fmla="*/ 343 h 469"/>
                                    <a:gd name="T34" fmla="*/ 187 w 382"/>
                                    <a:gd name="T35" fmla="*/ 346 h 469"/>
                                    <a:gd name="T36" fmla="*/ 175 w 382"/>
                                    <a:gd name="T37" fmla="*/ 352 h 469"/>
                                    <a:gd name="T38" fmla="*/ 157 w 382"/>
                                    <a:gd name="T39" fmla="*/ 356 h 469"/>
                                    <a:gd name="T40" fmla="*/ 165 w 382"/>
                                    <a:gd name="T41" fmla="*/ 368 h 469"/>
                                    <a:gd name="T42" fmla="*/ 190 w 382"/>
                                    <a:gd name="T43" fmla="*/ 383 h 469"/>
                                    <a:gd name="T44" fmla="*/ 212 w 382"/>
                                    <a:gd name="T45" fmla="*/ 399 h 469"/>
                                    <a:gd name="T46" fmla="*/ 241 w 382"/>
                                    <a:gd name="T47" fmla="*/ 414 h 469"/>
                                    <a:gd name="T48" fmla="*/ 266 w 382"/>
                                    <a:gd name="T49" fmla="*/ 427 h 469"/>
                                    <a:gd name="T50" fmla="*/ 294 w 382"/>
                                    <a:gd name="T51" fmla="*/ 438 h 469"/>
                                    <a:gd name="T52" fmla="*/ 325 w 382"/>
                                    <a:gd name="T53" fmla="*/ 450 h 469"/>
                                    <a:gd name="T54" fmla="*/ 356 w 382"/>
                                    <a:gd name="T55" fmla="*/ 460 h 469"/>
                                    <a:gd name="T56" fmla="*/ 378 w 382"/>
                                    <a:gd name="T57" fmla="*/ 465 h 469"/>
                                    <a:gd name="T58" fmla="*/ 363 w 382"/>
                                    <a:gd name="T59" fmla="*/ 457 h 469"/>
                                    <a:gd name="T60" fmla="*/ 344 w 382"/>
                                    <a:gd name="T61" fmla="*/ 447 h 469"/>
                                    <a:gd name="T62" fmla="*/ 325 w 382"/>
                                    <a:gd name="T63" fmla="*/ 438 h 469"/>
                                    <a:gd name="T64" fmla="*/ 309 w 382"/>
                                    <a:gd name="T65" fmla="*/ 427 h 469"/>
                                    <a:gd name="T66" fmla="*/ 294 w 382"/>
                                    <a:gd name="T67" fmla="*/ 417 h 469"/>
                                    <a:gd name="T68" fmla="*/ 276 w 382"/>
                                    <a:gd name="T69" fmla="*/ 405 h 469"/>
                                    <a:gd name="T70" fmla="*/ 256 w 382"/>
                                    <a:gd name="T71" fmla="*/ 392 h 469"/>
                                    <a:gd name="T72" fmla="*/ 244 w 382"/>
                                    <a:gd name="T73" fmla="*/ 380 h 469"/>
                                    <a:gd name="T74" fmla="*/ 256 w 382"/>
                                    <a:gd name="T75" fmla="*/ 374 h 469"/>
                                    <a:gd name="T76" fmla="*/ 266 w 382"/>
                                    <a:gd name="T77" fmla="*/ 371 h 469"/>
                                    <a:gd name="T78" fmla="*/ 278 w 382"/>
                                    <a:gd name="T79" fmla="*/ 365 h 469"/>
                                    <a:gd name="T80" fmla="*/ 288 w 382"/>
                                    <a:gd name="T81" fmla="*/ 361 h 469"/>
                                    <a:gd name="T82" fmla="*/ 294 w 382"/>
                                    <a:gd name="T83" fmla="*/ 358 h 469"/>
                                    <a:gd name="T84" fmla="*/ 281 w 382"/>
                                    <a:gd name="T85" fmla="*/ 346 h 469"/>
                                    <a:gd name="T86" fmla="*/ 259 w 382"/>
                                    <a:gd name="T87" fmla="*/ 334 h 469"/>
                                    <a:gd name="T88" fmla="*/ 234 w 382"/>
                                    <a:gd name="T89" fmla="*/ 322 h 469"/>
                                    <a:gd name="T90" fmla="*/ 212 w 382"/>
                                    <a:gd name="T91" fmla="*/ 305 h 469"/>
                                    <a:gd name="T92" fmla="*/ 187 w 382"/>
                                    <a:gd name="T93" fmla="*/ 290 h 469"/>
                                    <a:gd name="T94" fmla="*/ 162 w 382"/>
                                    <a:gd name="T95" fmla="*/ 271 h 469"/>
                                    <a:gd name="T96" fmla="*/ 128 w 382"/>
                                    <a:gd name="T97" fmla="*/ 241 h 469"/>
                                    <a:gd name="T98" fmla="*/ 143 w 382"/>
                                    <a:gd name="T99" fmla="*/ 222 h 469"/>
                                    <a:gd name="T100" fmla="*/ 178 w 382"/>
                                    <a:gd name="T101" fmla="*/ 216 h 469"/>
                                    <a:gd name="T102" fmla="*/ 190 w 382"/>
                                    <a:gd name="T103" fmla="*/ 210 h 469"/>
                                    <a:gd name="T104" fmla="*/ 157 w 382"/>
                                    <a:gd name="T105" fmla="*/ 185 h 469"/>
                                    <a:gd name="T106" fmla="*/ 126 w 382"/>
                                    <a:gd name="T107" fmla="*/ 154 h 469"/>
                                    <a:gd name="T108" fmla="*/ 82 w 382"/>
                                    <a:gd name="T109" fmla="*/ 112 h 469"/>
                                    <a:gd name="T110" fmla="*/ 51 w 382"/>
                                    <a:gd name="T111" fmla="*/ 75 h 469"/>
                                    <a:gd name="T112" fmla="*/ 29 w 382"/>
                                    <a:gd name="T113" fmla="*/ 50 h 469"/>
                                    <a:gd name="T114" fmla="*/ 14 w 382"/>
                                    <a:gd name="T115" fmla="*/ 22 h 4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82" h="469">
                                      <a:moveTo>
                                        <a:pt x="0" y="0"/>
                                      </a:moveTo>
                                      <a:lnTo>
                                        <a:pt x="4" y="3"/>
                                      </a:lnTo>
                                      <a:lnTo>
                                        <a:pt x="4" y="7"/>
                                      </a:lnTo>
                                      <a:lnTo>
                                        <a:pt x="4" y="9"/>
                                      </a:lnTo>
                                      <a:lnTo>
                                        <a:pt x="7" y="12"/>
                                      </a:lnTo>
                                      <a:lnTo>
                                        <a:pt x="7" y="16"/>
                                      </a:lnTo>
                                      <a:lnTo>
                                        <a:pt x="7" y="19"/>
                                      </a:lnTo>
                                      <a:lnTo>
                                        <a:pt x="10" y="22"/>
                                      </a:lnTo>
                                      <a:lnTo>
                                        <a:pt x="10" y="25"/>
                                      </a:lnTo>
                                      <a:lnTo>
                                        <a:pt x="14" y="28"/>
                                      </a:lnTo>
                                      <a:lnTo>
                                        <a:pt x="14" y="31"/>
                                      </a:lnTo>
                                      <a:lnTo>
                                        <a:pt x="14" y="34"/>
                                      </a:lnTo>
                                      <a:lnTo>
                                        <a:pt x="17" y="34"/>
                                      </a:lnTo>
                                      <a:lnTo>
                                        <a:pt x="17" y="38"/>
                                      </a:lnTo>
                                      <a:lnTo>
                                        <a:pt x="17" y="41"/>
                                      </a:lnTo>
                                      <a:lnTo>
                                        <a:pt x="20" y="44"/>
                                      </a:lnTo>
                                      <a:lnTo>
                                        <a:pt x="20" y="46"/>
                                      </a:lnTo>
                                      <a:lnTo>
                                        <a:pt x="22" y="50"/>
                                      </a:lnTo>
                                      <a:lnTo>
                                        <a:pt x="22" y="53"/>
                                      </a:lnTo>
                                      <a:lnTo>
                                        <a:pt x="26" y="56"/>
                                      </a:lnTo>
                                      <a:lnTo>
                                        <a:pt x="26" y="59"/>
                                      </a:lnTo>
                                      <a:lnTo>
                                        <a:pt x="29" y="62"/>
                                      </a:lnTo>
                                      <a:lnTo>
                                        <a:pt x="29" y="65"/>
                                      </a:lnTo>
                                      <a:lnTo>
                                        <a:pt x="32" y="68"/>
                                      </a:lnTo>
                                      <a:lnTo>
                                        <a:pt x="32" y="72"/>
                                      </a:lnTo>
                                      <a:lnTo>
                                        <a:pt x="35" y="75"/>
                                      </a:lnTo>
                                      <a:lnTo>
                                        <a:pt x="35" y="78"/>
                                      </a:lnTo>
                                      <a:lnTo>
                                        <a:pt x="39" y="80"/>
                                      </a:lnTo>
                                      <a:lnTo>
                                        <a:pt x="39" y="84"/>
                                      </a:lnTo>
                                      <a:lnTo>
                                        <a:pt x="42" y="84"/>
                                      </a:lnTo>
                                      <a:lnTo>
                                        <a:pt x="42" y="87"/>
                                      </a:lnTo>
                                      <a:lnTo>
                                        <a:pt x="44" y="90"/>
                                      </a:lnTo>
                                      <a:lnTo>
                                        <a:pt x="44" y="93"/>
                                      </a:lnTo>
                                      <a:lnTo>
                                        <a:pt x="47" y="97"/>
                                      </a:lnTo>
                                      <a:lnTo>
                                        <a:pt x="51" y="99"/>
                                      </a:lnTo>
                                      <a:lnTo>
                                        <a:pt x="51" y="102"/>
                                      </a:lnTo>
                                      <a:lnTo>
                                        <a:pt x="54" y="106"/>
                                      </a:lnTo>
                                      <a:lnTo>
                                        <a:pt x="54" y="109"/>
                                      </a:lnTo>
                                      <a:lnTo>
                                        <a:pt x="57" y="109"/>
                                      </a:lnTo>
                                      <a:lnTo>
                                        <a:pt x="57" y="112"/>
                                      </a:lnTo>
                                      <a:lnTo>
                                        <a:pt x="60" y="114"/>
                                      </a:lnTo>
                                      <a:lnTo>
                                        <a:pt x="64" y="118"/>
                                      </a:lnTo>
                                      <a:lnTo>
                                        <a:pt x="64" y="121"/>
                                      </a:lnTo>
                                      <a:lnTo>
                                        <a:pt x="67" y="124"/>
                                      </a:lnTo>
                                      <a:lnTo>
                                        <a:pt x="69" y="127"/>
                                      </a:lnTo>
                                      <a:lnTo>
                                        <a:pt x="69" y="131"/>
                                      </a:lnTo>
                                      <a:lnTo>
                                        <a:pt x="72" y="133"/>
                                      </a:lnTo>
                                      <a:lnTo>
                                        <a:pt x="76" y="136"/>
                                      </a:lnTo>
                                      <a:lnTo>
                                        <a:pt x="79" y="140"/>
                                      </a:lnTo>
                                      <a:lnTo>
                                        <a:pt x="79" y="142"/>
                                      </a:lnTo>
                                      <a:lnTo>
                                        <a:pt x="82" y="145"/>
                                      </a:lnTo>
                                      <a:lnTo>
                                        <a:pt x="86" y="147"/>
                                      </a:lnTo>
                                      <a:lnTo>
                                        <a:pt x="89" y="151"/>
                                      </a:lnTo>
                                      <a:lnTo>
                                        <a:pt x="89" y="154"/>
                                      </a:lnTo>
                                      <a:lnTo>
                                        <a:pt x="94" y="160"/>
                                      </a:lnTo>
                                      <a:lnTo>
                                        <a:pt x="82" y="160"/>
                                      </a:lnTo>
                                      <a:lnTo>
                                        <a:pt x="82" y="164"/>
                                      </a:lnTo>
                                      <a:lnTo>
                                        <a:pt x="67" y="164"/>
                                      </a:lnTo>
                                      <a:lnTo>
                                        <a:pt x="67" y="160"/>
                                      </a:lnTo>
                                      <a:lnTo>
                                        <a:pt x="60" y="160"/>
                                      </a:lnTo>
                                      <a:lnTo>
                                        <a:pt x="57" y="160"/>
                                      </a:lnTo>
                                      <a:lnTo>
                                        <a:pt x="57" y="164"/>
                                      </a:lnTo>
                                      <a:lnTo>
                                        <a:pt x="60" y="166"/>
                                      </a:lnTo>
                                      <a:lnTo>
                                        <a:pt x="60" y="169"/>
                                      </a:lnTo>
                                      <a:lnTo>
                                        <a:pt x="64" y="169"/>
                                      </a:lnTo>
                                      <a:lnTo>
                                        <a:pt x="64" y="172"/>
                                      </a:lnTo>
                                      <a:lnTo>
                                        <a:pt x="67" y="176"/>
                                      </a:lnTo>
                                      <a:lnTo>
                                        <a:pt x="67" y="179"/>
                                      </a:lnTo>
                                      <a:lnTo>
                                        <a:pt x="69" y="182"/>
                                      </a:lnTo>
                                      <a:lnTo>
                                        <a:pt x="69" y="185"/>
                                      </a:lnTo>
                                      <a:lnTo>
                                        <a:pt x="72" y="188"/>
                                      </a:lnTo>
                                      <a:lnTo>
                                        <a:pt x="72" y="191"/>
                                      </a:lnTo>
                                      <a:lnTo>
                                        <a:pt x="76" y="191"/>
                                      </a:lnTo>
                                      <a:lnTo>
                                        <a:pt x="76" y="194"/>
                                      </a:lnTo>
                                      <a:lnTo>
                                        <a:pt x="76" y="198"/>
                                      </a:lnTo>
                                      <a:lnTo>
                                        <a:pt x="79" y="200"/>
                                      </a:lnTo>
                                      <a:lnTo>
                                        <a:pt x="82" y="203"/>
                                      </a:lnTo>
                                      <a:lnTo>
                                        <a:pt x="82" y="206"/>
                                      </a:lnTo>
                                      <a:lnTo>
                                        <a:pt x="86" y="210"/>
                                      </a:lnTo>
                                      <a:lnTo>
                                        <a:pt x="86" y="213"/>
                                      </a:lnTo>
                                      <a:lnTo>
                                        <a:pt x="89" y="213"/>
                                      </a:lnTo>
                                      <a:lnTo>
                                        <a:pt x="89" y="216"/>
                                      </a:lnTo>
                                      <a:lnTo>
                                        <a:pt x="91" y="219"/>
                                      </a:lnTo>
                                      <a:lnTo>
                                        <a:pt x="91" y="222"/>
                                      </a:lnTo>
                                      <a:lnTo>
                                        <a:pt x="94" y="225"/>
                                      </a:lnTo>
                                      <a:lnTo>
                                        <a:pt x="98" y="228"/>
                                      </a:lnTo>
                                      <a:lnTo>
                                        <a:pt x="101" y="232"/>
                                      </a:lnTo>
                                      <a:lnTo>
                                        <a:pt x="101" y="235"/>
                                      </a:lnTo>
                                      <a:lnTo>
                                        <a:pt x="104" y="235"/>
                                      </a:lnTo>
                                      <a:lnTo>
                                        <a:pt x="104" y="237"/>
                                      </a:lnTo>
                                      <a:lnTo>
                                        <a:pt x="107" y="241"/>
                                      </a:lnTo>
                                      <a:lnTo>
                                        <a:pt x="111" y="244"/>
                                      </a:lnTo>
                                      <a:lnTo>
                                        <a:pt x="114" y="247"/>
                                      </a:lnTo>
                                      <a:lnTo>
                                        <a:pt x="114" y="250"/>
                                      </a:lnTo>
                                      <a:lnTo>
                                        <a:pt x="116" y="253"/>
                                      </a:lnTo>
                                      <a:lnTo>
                                        <a:pt x="119" y="256"/>
                                      </a:lnTo>
                                      <a:lnTo>
                                        <a:pt x="123" y="259"/>
                                      </a:lnTo>
                                      <a:lnTo>
                                        <a:pt x="123" y="262"/>
                                      </a:lnTo>
                                      <a:lnTo>
                                        <a:pt x="128" y="266"/>
                                      </a:lnTo>
                                      <a:lnTo>
                                        <a:pt x="131" y="269"/>
                                      </a:lnTo>
                                      <a:lnTo>
                                        <a:pt x="131" y="271"/>
                                      </a:lnTo>
                                      <a:lnTo>
                                        <a:pt x="140" y="278"/>
                                      </a:lnTo>
                                      <a:lnTo>
                                        <a:pt x="143" y="281"/>
                                      </a:lnTo>
                                      <a:lnTo>
                                        <a:pt x="147" y="288"/>
                                      </a:lnTo>
                                      <a:lnTo>
                                        <a:pt x="150" y="288"/>
                                      </a:lnTo>
                                      <a:lnTo>
                                        <a:pt x="153" y="290"/>
                                      </a:lnTo>
                                      <a:lnTo>
                                        <a:pt x="157" y="293"/>
                                      </a:lnTo>
                                      <a:lnTo>
                                        <a:pt x="160" y="296"/>
                                      </a:lnTo>
                                      <a:lnTo>
                                        <a:pt x="162" y="300"/>
                                      </a:lnTo>
                                      <a:lnTo>
                                        <a:pt x="165" y="303"/>
                                      </a:lnTo>
                                      <a:lnTo>
                                        <a:pt x="169" y="305"/>
                                      </a:lnTo>
                                      <a:lnTo>
                                        <a:pt x="172" y="305"/>
                                      </a:lnTo>
                                      <a:lnTo>
                                        <a:pt x="172" y="309"/>
                                      </a:lnTo>
                                      <a:lnTo>
                                        <a:pt x="175" y="309"/>
                                      </a:lnTo>
                                      <a:lnTo>
                                        <a:pt x="175" y="312"/>
                                      </a:lnTo>
                                      <a:lnTo>
                                        <a:pt x="178" y="312"/>
                                      </a:lnTo>
                                      <a:lnTo>
                                        <a:pt x="182" y="315"/>
                                      </a:lnTo>
                                      <a:lnTo>
                                        <a:pt x="184" y="318"/>
                                      </a:lnTo>
                                      <a:lnTo>
                                        <a:pt x="187" y="318"/>
                                      </a:lnTo>
                                      <a:lnTo>
                                        <a:pt x="190" y="322"/>
                                      </a:lnTo>
                                      <a:lnTo>
                                        <a:pt x="194" y="324"/>
                                      </a:lnTo>
                                      <a:lnTo>
                                        <a:pt x="197" y="324"/>
                                      </a:lnTo>
                                      <a:lnTo>
                                        <a:pt x="200" y="327"/>
                                      </a:lnTo>
                                      <a:lnTo>
                                        <a:pt x="204" y="330"/>
                                      </a:lnTo>
                                      <a:lnTo>
                                        <a:pt x="207" y="330"/>
                                      </a:lnTo>
                                      <a:lnTo>
                                        <a:pt x="209" y="334"/>
                                      </a:lnTo>
                                      <a:lnTo>
                                        <a:pt x="212" y="334"/>
                                      </a:lnTo>
                                      <a:lnTo>
                                        <a:pt x="209" y="337"/>
                                      </a:lnTo>
                                      <a:lnTo>
                                        <a:pt x="207" y="337"/>
                                      </a:lnTo>
                                      <a:lnTo>
                                        <a:pt x="204" y="340"/>
                                      </a:lnTo>
                                      <a:lnTo>
                                        <a:pt x="200" y="340"/>
                                      </a:lnTo>
                                      <a:lnTo>
                                        <a:pt x="200" y="343"/>
                                      </a:lnTo>
                                      <a:lnTo>
                                        <a:pt x="197" y="343"/>
                                      </a:lnTo>
                                      <a:lnTo>
                                        <a:pt x="194" y="343"/>
                                      </a:lnTo>
                                      <a:lnTo>
                                        <a:pt x="190" y="346"/>
                                      </a:lnTo>
                                      <a:lnTo>
                                        <a:pt x="187" y="346"/>
                                      </a:lnTo>
                                      <a:lnTo>
                                        <a:pt x="184" y="349"/>
                                      </a:lnTo>
                                      <a:lnTo>
                                        <a:pt x="182" y="349"/>
                                      </a:lnTo>
                                      <a:lnTo>
                                        <a:pt x="178" y="349"/>
                                      </a:lnTo>
                                      <a:lnTo>
                                        <a:pt x="175" y="349"/>
                                      </a:lnTo>
                                      <a:lnTo>
                                        <a:pt x="175" y="352"/>
                                      </a:lnTo>
                                      <a:lnTo>
                                        <a:pt x="172" y="352"/>
                                      </a:lnTo>
                                      <a:lnTo>
                                        <a:pt x="169" y="352"/>
                                      </a:lnTo>
                                      <a:lnTo>
                                        <a:pt x="165" y="352"/>
                                      </a:lnTo>
                                      <a:lnTo>
                                        <a:pt x="162" y="356"/>
                                      </a:lnTo>
                                      <a:lnTo>
                                        <a:pt x="160" y="356"/>
                                      </a:lnTo>
                                      <a:lnTo>
                                        <a:pt x="157" y="356"/>
                                      </a:lnTo>
                                      <a:lnTo>
                                        <a:pt x="153" y="356"/>
                                      </a:lnTo>
                                      <a:lnTo>
                                        <a:pt x="153" y="358"/>
                                      </a:lnTo>
                                      <a:lnTo>
                                        <a:pt x="157" y="358"/>
                                      </a:lnTo>
                                      <a:lnTo>
                                        <a:pt x="157" y="361"/>
                                      </a:lnTo>
                                      <a:lnTo>
                                        <a:pt x="160" y="361"/>
                                      </a:lnTo>
                                      <a:lnTo>
                                        <a:pt x="162" y="365"/>
                                      </a:lnTo>
                                      <a:lnTo>
                                        <a:pt x="165" y="368"/>
                                      </a:lnTo>
                                      <a:lnTo>
                                        <a:pt x="169" y="371"/>
                                      </a:lnTo>
                                      <a:lnTo>
                                        <a:pt x="172" y="371"/>
                                      </a:lnTo>
                                      <a:lnTo>
                                        <a:pt x="172" y="374"/>
                                      </a:lnTo>
                                      <a:lnTo>
                                        <a:pt x="175" y="374"/>
                                      </a:lnTo>
                                      <a:lnTo>
                                        <a:pt x="178" y="377"/>
                                      </a:lnTo>
                                      <a:lnTo>
                                        <a:pt x="182" y="380"/>
                                      </a:lnTo>
                                      <a:lnTo>
                                        <a:pt x="184" y="380"/>
                                      </a:lnTo>
                                      <a:lnTo>
                                        <a:pt x="187" y="383"/>
                                      </a:lnTo>
                                      <a:lnTo>
                                        <a:pt x="190" y="383"/>
                                      </a:lnTo>
                                      <a:lnTo>
                                        <a:pt x="190" y="386"/>
                                      </a:lnTo>
                                      <a:lnTo>
                                        <a:pt x="194" y="386"/>
                                      </a:lnTo>
                                      <a:lnTo>
                                        <a:pt x="197" y="390"/>
                                      </a:lnTo>
                                      <a:lnTo>
                                        <a:pt x="200" y="392"/>
                                      </a:lnTo>
                                      <a:lnTo>
                                        <a:pt x="204" y="392"/>
                                      </a:lnTo>
                                      <a:lnTo>
                                        <a:pt x="207" y="395"/>
                                      </a:lnTo>
                                      <a:lnTo>
                                        <a:pt x="209" y="399"/>
                                      </a:lnTo>
                                      <a:lnTo>
                                        <a:pt x="212" y="399"/>
                                      </a:lnTo>
                                      <a:lnTo>
                                        <a:pt x="216" y="402"/>
                                      </a:lnTo>
                                      <a:lnTo>
                                        <a:pt x="219" y="402"/>
                                      </a:lnTo>
                                      <a:lnTo>
                                        <a:pt x="222" y="405"/>
                                      </a:lnTo>
                                      <a:lnTo>
                                        <a:pt x="225" y="405"/>
                                      </a:lnTo>
                                      <a:lnTo>
                                        <a:pt x="229" y="408"/>
                                      </a:lnTo>
                                      <a:lnTo>
                                        <a:pt x="231" y="408"/>
                                      </a:lnTo>
                                      <a:lnTo>
                                        <a:pt x="234" y="411"/>
                                      </a:lnTo>
                                      <a:lnTo>
                                        <a:pt x="237" y="411"/>
                                      </a:lnTo>
                                      <a:lnTo>
                                        <a:pt x="241" y="414"/>
                                      </a:lnTo>
                                      <a:lnTo>
                                        <a:pt x="244" y="414"/>
                                      </a:lnTo>
                                      <a:lnTo>
                                        <a:pt x="247" y="417"/>
                                      </a:lnTo>
                                      <a:lnTo>
                                        <a:pt x="250" y="417"/>
                                      </a:lnTo>
                                      <a:lnTo>
                                        <a:pt x="254" y="420"/>
                                      </a:lnTo>
                                      <a:lnTo>
                                        <a:pt x="256" y="420"/>
                                      </a:lnTo>
                                      <a:lnTo>
                                        <a:pt x="259" y="424"/>
                                      </a:lnTo>
                                      <a:lnTo>
                                        <a:pt x="262" y="424"/>
                                      </a:lnTo>
                                      <a:lnTo>
                                        <a:pt x="266" y="427"/>
                                      </a:lnTo>
                                      <a:lnTo>
                                        <a:pt x="269" y="427"/>
                                      </a:lnTo>
                                      <a:lnTo>
                                        <a:pt x="272" y="429"/>
                                      </a:lnTo>
                                      <a:lnTo>
                                        <a:pt x="276" y="429"/>
                                      </a:lnTo>
                                      <a:lnTo>
                                        <a:pt x="278" y="431"/>
                                      </a:lnTo>
                                      <a:lnTo>
                                        <a:pt x="281" y="431"/>
                                      </a:lnTo>
                                      <a:lnTo>
                                        <a:pt x="284" y="431"/>
                                      </a:lnTo>
                                      <a:lnTo>
                                        <a:pt x="288" y="435"/>
                                      </a:lnTo>
                                      <a:lnTo>
                                        <a:pt x="291" y="438"/>
                                      </a:lnTo>
                                      <a:lnTo>
                                        <a:pt x="294" y="438"/>
                                      </a:lnTo>
                                      <a:lnTo>
                                        <a:pt x="297" y="438"/>
                                      </a:lnTo>
                                      <a:lnTo>
                                        <a:pt x="301" y="441"/>
                                      </a:lnTo>
                                      <a:lnTo>
                                        <a:pt x="303" y="441"/>
                                      </a:lnTo>
                                      <a:lnTo>
                                        <a:pt x="309" y="444"/>
                                      </a:lnTo>
                                      <a:lnTo>
                                        <a:pt x="313" y="444"/>
                                      </a:lnTo>
                                      <a:lnTo>
                                        <a:pt x="316" y="447"/>
                                      </a:lnTo>
                                      <a:lnTo>
                                        <a:pt x="319" y="447"/>
                                      </a:lnTo>
                                      <a:lnTo>
                                        <a:pt x="323" y="447"/>
                                      </a:lnTo>
                                      <a:lnTo>
                                        <a:pt x="325" y="450"/>
                                      </a:lnTo>
                                      <a:lnTo>
                                        <a:pt x="328" y="450"/>
                                      </a:lnTo>
                                      <a:lnTo>
                                        <a:pt x="331" y="450"/>
                                      </a:lnTo>
                                      <a:lnTo>
                                        <a:pt x="335" y="450"/>
                                      </a:lnTo>
                                      <a:lnTo>
                                        <a:pt x="338" y="453"/>
                                      </a:lnTo>
                                      <a:lnTo>
                                        <a:pt x="344" y="453"/>
                                      </a:lnTo>
                                      <a:lnTo>
                                        <a:pt x="344" y="457"/>
                                      </a:lnTo>
                                      <a:lnTo>
                                        <a:pt x="348" y="457"/>
                                      </a:lnTo>
                                      <a:lnTo>
                                        <a:pt x="350" y="457"/>
                                      </a:lnTo>
                                      <a:lnTo>
                                        <a:pt x="353" y="460"/>
                                      </a:lnTo>
                                      <a:lnTo>
                                        <a:pt x="356" y="460"/>
                                      </a:lnTo>
                                      <a:lnTo>
                                        <a:pt x="360" y="460"/>
                                      </a:lnTo>
                                      <a:lnTo>
                                        <a:pt x="363" y="462"/>
                                      </a:lnTo>
                                      <a:lnTo>
                                        <a:pt x="366" y="462"/>
                                      </a:lnTo>
                                      <a:lnTo>
                                        <a:pt x="370" y="462"/>
                                      </a:lnTo>
                                      <a:lnTo>
                                        <a:pt x="372" y="462"/>
                                      </a:lnTo>
                                      <a:lnTo>
                                        <a:pt x="375" y="465"/>
                                      </a:lnTo>
                                      <a:lnTo>
                                        <a:pt x="378" y="465"/>
                                      </a:lnTo>
                                      <a:lnTo>
                                        <a:pt x="382" y="469"/>
                                      </a:lnTo>
                                      <a:lnTo>
                                        <a:pt x="382" y="465"/>
                                      </a:lnTo>
                                      <a:lnTo>
                                        <a:pt x="378" y="465"/>
                                      </a:lnTo>
                                      <a:lnTo>
                                        <a:pt x="375" y="462"/>
                                      </a:lnTo>
                                      <a:lnTo>
                                        <a:pt x="372" y="462"/>
                                      </a:lnTo>
                                      <a:lnTo>
                                        <a:pt x="370" y="460"/>
                                      </a:lnTo>
                                      <a:lnTo>
                                        <a:pt x="366" y="460"/>
                                      </a:lnTo>
                                      <a:lnTo>
                                        <a:pt x="363" y="460"/>
                                      </a:lnTo>
                                      <a:lnTo>
                                        <a:pt x="363" y="457"/>
                                      </a:lnTo>
                                      <a:lnTo>
                                        <a:pt x="360" y="457"/>
                                      </a:lnTo>
                                      <a:lnTo>
                                        <a:pt x="360" y="453"/>
                                      </a:lnTo>
                                      <a:lnTo>
                                        <a:pt x="356" y="453"/>
                                      </a:lnTo>
                                      <a:lnTo>
                                        <a:pt x="353" y="450"/>
                                      </a:lnTo>
                                      <a:lnTo>
                                        <a:pt x="350" y="450"/>
                                      </a:lnTo>
                                      <a:lnTo>
                                        <a:pt x="348" y="450"/>
                                      </a:lnTo>
                                      <a:lnTo>
                                        <a:pt x="348" y="447"/>
                                      </a:lnTo>
                                      <a:lnTo>
                                        <a:pt x="344" y="447"/>
                                      </a:lnTo>
                                      <a:lnTo>
                                        <a:pt x="341" y="444"/>
                                      </a:lnTo>
                                      <a:lnTo>
                                        <a:pt x="338" y="444"/>
                                      </a:lnTo>
                                      <a:lnTo>
                                        <a:pt x="335" y="441"/>
                                      </a:lnTo>
                                      <a:lnTo>
                                        <a:pt x="331" y="441"/>
                                      </a:lnTo>
                                      <a:lnTo>
                                        <a:pt x="331" y="438"/>
                                      </a:lnTo>
                                      <a:lnTo>
                                        <a:pt x="328" y="438"/>
                                      </a:lnTo>
                                      <a:lnTo>
                                        <a:pt x="325" y="438"/>
                                      </a:lnTo>
                                      <a:lnTo>
                                        <a:pt x="325" y="435"/>
                                      </a:lnTo>
                                      <a:lnTo>
                                        <a:pt x="323" y="435"/>
                                      </a:lnTo>
                                      <a:lnTo>
                                        <a:pt x="323" y="431"/>
                                      </a:lnTo>
                                      <a:lnTo>
                                        <a:pt x="319" y="431"/>
                                      </a:lnTo>
                                      <a:lnTo>
                                        <a:pt x="316" y="431"/>
                                      </a:lnTo>
                                      <a:lnTo>
                                        <a:pt x="316" y="429"/>
                                      </a:lnTo>
                                      <a:lnTo>
                                        <a:pt x="313" y="429"/>
                                      </a:lnTo>
                                      <a:lnTo>
                                        <a:pt x="309" y="429"/>
                                      </a:lnTo>
                                      <a:lnTo>
                                        <a:pt x="309" y="427"/>
                                      </a:lnTo>
                                      <a:lnTo>
                                        <a:pt x="306" y="427"/>
                                      </a:lnTo>
                                      <a:lnTo>
                                        <a:pt x="306" y="424"/>
                                      </a:lnTo>
                                      <a:lnTo>
                                        <a:pt x="303" y="424"/>
                                      </a:lnTo>
                                      <a:lnTo>
                                        <a:pt x="301" y="424"/>
                                      </a:lnTo>
                                      <a:lnTo>
                                        <a:pt x="301" y="420"/>
                                      </a:lnTo>
                                      <a:lnTo>
                                        <a:pt x="297" y="420"/>
                                      </a:lnTo>
                                      <a:lnTo>
                                        <a:pt x="297" y="417"/>
                                      </a:lnTo>
                                      <a:lnTo>
                                        <a:pt x="294" y="417"/>
                                      </a:lnTo>
                                      <a:lnTo>
                                        <a:pt x="291" y="414"/>
                                      </a:lnTo>
                                      <a:lnTo>
                                        <a:pt x="288" y="414"/>
                                      </a:lnTo>
                                      <a:lnTo>
                                        <a:pt x="288" y="411"/>
                                      </a:lnTo>
                                      <a:lnTo>
                                        <a:pt x="284" y="411"/>
                                      </a:lnTo>
                                      <a:lnTo>
                                        <a:pt x="281" y="408"/>
                                      </a:lnTo>
                                      <a:lnTo>
                                        <a:pt x="278" y="405"/>
                                      </a:lnTo>
                                      <a:lnTo>
                                        <a:pt x="276" y="405"/>
                                      </a:lnTo>
                                      <a:lnTo>
                                        <a:pt x="272" y="402"/>
                                      </a:lnTo>
                                      <a:lnTo>
                                        <a:pt x="269" y="402"/>
                                      </a:lnTo>
                                      <a:lnTo>
                                        <a:pt x="266" y="399"/>
                                      </a:lnTo>
                                      <a:lnTo>
                                        <a:pt x="262" y="395"/>
                                      </a:lnTo>
                                      <a:lnTo>
                                        <a:pt x="259" y="395"/>
                                      </a:lnTo>
                                      <a:lnTo>
                                        <a:pt x="259" y="392"/>
                                      </a:lnTo>
                                      <a:lnTo>
                                        <a:pt x="256" y="392"/>
                                      </a:lnTo>
                                      <a:lnTo>
                                        <a:pt x="254" y="390"/>
                                      </a:lnTo>
                                      <a:lnTo>
                                        <a:pt x="250" y="386"/>
                                      </a:lnTo>
                                      <a:lnTo>
                                        <a:pt x="247" y="386"/>
                                      </a:lnTo>
                                      <a:lnTo>
                                        <a:pt x="247" y="383"/>
                                      </a:lnTo>
                                      <a:lnTo>
                                        <a:pt x="244" y="383"/>
                                      </a:lnTo>
                                      <a:lnTo>
                                        <a:pt x="244" y="380"/>
                                      </a:lnTo>
                                      <a:lnTo>
                                        <a:pt x="241" y="380"/>
                                      </a:lnTo>
                                      <a:lnTo>
                                        <a:pt x="244" y="380"/>
                                      </a:lnTo>
                                      <a:lnTo>
                                        <a:pt x="247" y="380"/>
                                      </a:lnTo>
                                      <a:lnTo>
                                        <a:pt x="250" y="377"/>
                                      </a:lnTo>
                                      <a:lnTo>
                                        <a:pt x="254" y="377"/>
                                      </a:lnTo>
                                      <a:lnTo>
                                        <a:pt x="256" y="374"/>
                                      </a:lnTo>
                                      <a:lnTo>
                                        <a:pt x="259" y="374"/>
                                      </a:lnTo>
                                      <a:lnTo>
                                        <a:pt x="262" y="374"/>
                                      </a:lnTo>
                                      <a:lnTo>
                                        <a:pt x="262" y="371"/>
                                      </a:lnTo>
                                      <a:lnTo>
                                        <a:pt x="266" y="371"/>
                                      </a:lnTo>
                                      <a:lnTo>
                                        <a:pt x="269" y="371"/>
                                      </a:lnTo>
                                      <a:lnTo>
                                        <a:pt x="272" y="371"/>
                                      </a:lnTo>
                                      <a:lnTo>
                                        <a:pt x="272" y="368"/>
                                      </a:lnTo>
                                      <a:lnTo>
                                        <a:pt x="276" y="368"/>
                                      </a:lnTo>
                                      <a:lnTo>
                                        <a:pt x="278" y="365"/>
                                      </a:lnTo>
                                      <a:lnTo>
                                        <a:pt x="281" y="365"/>
                                      </a:lnTo>
                                      <a:lnTo>
                                        <a:pt x="284" y="365"/>
                                      </a:lnTo>
                                      <a:lnTo>
                                        <a:pt x="284" y="361"/>
                                      </a:lnTo>
                                      <a:lnTo>
                                        <a:pt x="288" y="361"/>
                                      </a:lnTo>
                                      <a:lnTo>
                                        <a:pt x="288" y="358"/>
                                      </a:lnTo>
                                      <a:lnTo>
                                        <a:pt x="291" y="358"/>
                                      </a:lnTo>
                                      <a:lnTo>
                                        <a:pt x="294" y="358"/>
                                      </a:lnTo>
                                      <a:lnTo>
                                        <a:pt x="297" y="356"/>
                                      </a:lnTo>
                                      <a:lnTo>
                                        <a:pt x="297" y="352"/>
                                      </a:lnTo>
                                      <a:lnTo>
                                        <a:pt x="294" y="352"/>
                                      </a:lnTo>
                                      <a:lnTo>
                                        <a:pt x="291" y="352"/>
                                      </a:lnTo>
                                      <a:lnTo>
                                        <a:pt x="288" y="349"/>
                                      </a:lnTo>
                                      <a:lnTo>
                                        <a:pt x="284" y="349"/>
                                      </a:lnTo>
                                      <a:lnTo>
                                        <a:pt x="281" y="346"/>
                                      </a:lnTo>
                                      <a:lnTo>
                                        <a:pt x="278" y="343"/>
                                      </a:lnTo>
                                      <a:lnTo>
                                        <a:pt x="276" y="343"/>
                                      </a:lnTo>
                                      <a:lnTo>
                                        <a:pt x="272" y="340"/>
                                      </a:lnTo>
                                      <a:lnTo>
                                        <a:pt x="269" y="340"/>
                                      </a:lnTo>
                                      <a:lnTo>
                                        <a:pt x="266" y="340"/>
                                      </a:lnTo>
                                      <a:lnTo>
                                        <a:pt x="266" y="337"/>
                                      </a:lnTo>
                                      <a:lnTo>
                                        <a:pt x="262" y="337"/>
                                      </a:lnTo>
                                      <a:lnTo>
                                        <a:pt x="259" y="334"/>
                                      </a:lnTo>
                                      <a:lnTo>
                                        <a:pt x="256" y="334"/>
                                      </a:lnTo>
                                      <a:lnTo>
                                        <a:pt x="254" y="330"/>
                                      </a:lnTo>
                                      <a:lnTo>
                                        <a:pt x="250" y="330"/>
                                      </a:lnTo>
                                      <a:lnTo>
                                        <a:pt x="250" y="327"/>
                                      </a:lnTo>
                                      <a:lnTo>
                                        <a:pt x="247" y="327"/>
                                      </a:lnTo>
                                      <a:lnTo>
                                        <a:pt x="247" y="324"/>
                                      </a:lnTo>
                                      <a:lnTo>
                                        <a:pt x="244" y="324"/>
                                      </a:lnTo>
                                      <a:lnTo>
                                        <a:pt x="241" y="324"/>
                                      </a:lnTo>
                                      <a:lnTo>
                                        <a:pt x="237" y="322"/>
                                      </a:lnTo>
                                      <a:lnTo>
                                        <a:pt x="234" y="322"/>
                                      </a:lnTo>
                                      <a:lnTo>
                                        <a:pt x="234" y="318"/>
                                      </a:lnTo>
                                      <a:lnTo>
                                        <a:pt x="231" y="318"/>
                                      </a:lnTo>
                                      <a:lnTo>
                                        <a:pt x="229" y="315"/>
                                      </a:lnTo>
                                      <a:lnTo>
                                        <a:pt x="225" y="315"/>
                                      </a:lnTo>
                                      <a:lnTo>
                                        <a:pt x="222" y="312"/>
                                      </a:lnTo>
                                      <a:lnTo>
                                        <a:pt x="219" y="312"/>
                                      </a:lnTo>
                                      <a:lnTo>
                                        <a:pt x="219" y="309"/>
                                      </a:lnTo>
                                      <a:lnTo>
                                        <a:pt x="216" y="309"/>
                                      </a:lnTo>
                                      <a:lnTo>
                                        <a:pt x="212" y="309"/>
                                      </a:lnTo>
                                      <a:lnTo>
                                        <a:pt x="212" y="305"/>
                                      </a:lnTo>
                                      <a:lnTo>
                                        <a:pt x="209" y="303"/>
                                      </a:lnTo>
                                      <a:lnTo>
                                        <a:pt x="207" y="303"/>
                                      </a:lnTo>
                                      <a:lnTo>
                                        <a:pt x="204" y="300"/>
                                      </a:lnTo>
                                      <a:lnTo>
                                        <a:pt x="200" y="296"/>
                                      </a:lnTo>
                                      <a:lnTo>
                                        <a:pt x="197" y="293"/>
                                      </a:lnTo>
                                      <a:lnTo>
                                        <a:pt x="194" y="293"/>
                                      </a:lnTo>
                                      <a:lnTo>
                                        <a:pt x="190" y="290"/>
                                      </a:lnTo>
                                      <a:lnTo>
                                        <a:pt x="187" y="290"/>
                                      </a:lnTo>
                                      <a:lnTo>
                                        <a:pt x="187" y="288"/>
                                      </a:lnTo>
                                      <a:lnTo>
                                        <a:pt x="184" y="288"/>
                                      </a:lnTo>
                                      <a:lnTo>
                                        <a:pt x="184" y="284"/>
                                      </a:lnTo>
                                      <a:lnTo>
                                        <a:pt x="178" y="281"/>
                                      </a:lnTo>
                                      <a:lnTo>
                                        <a:pt x="175" y="281"/>
                                      </a:lnTo>
                                      <a:lnTo>
                                        <a:pt x="175" y="278"/>
                                      </a:lnTo>
                                      <a:lnTo>
                                        <a:pt x="172" y="278"/>
                                      </a:lnTo>
                                      <a:lnTo>
                                        <a:pt x="169" y="275"/>
                                      </a:lnTo>
                                      <a:lnTo>
                                        <a:pt x="165" y="271"/>
                                      </a:lnTo>
                                      <a:lnTo>
                                        <a:pt x="162" y="271"/>
                                      </a:lnTo>
                                      <a:lnTo>
                                        <a:pt x="160" y="269"/>
                                      </a:lnTo>
                                      <a:lnTo>
                                        <a:pt x="157" y="266"/>
                                      </a:lnTo>
                                      <a:lnTo>
                                        <a:pt x="157" y="262"/>
                                      </a:lnTo>
                                      <a:lnTo>
                                        <a:pt x="153" y="262"/>
                                      </a:lnTo>
                                      <a:lnTo>
                                        <a:pt x="143" y="253"/>
                                      </a:lnTo>
                                      <a:lnTo>
                                        <a:pt x="140" y="253"/>
                                      </a:lnTo>
                                      <a:lnTo>
                                        <a:pt x="137" y="250"/>
                                      </a:lnTo>
                                      <a:lnTo>
                                        <a:pt x="137" y="247"/>
                                      </a:lnTo>
                                      <a:lnTo>
                                        <a:pt x="131" y="241"/>
                                      </a:lnTo>
                                      <a:lnTo>
                                        <a:pt x="128" y="241"/>
                                      </a:lnTo>
                                      <a:lnTo>
                                        <a:pt x="126" y="237"/>
                                      </a:lnTo>
                                      <a:lnTo>
                                        <a:pt x="119" y="232"/>
                                      </a:lnTo>
                                      <a:lnTo>
                                        <a:pt x="116" y="228"/>
                                      </a:lnTo>
                                      <a:lnTo>
                                        <a:pt x="114" y="225"/>
                                      </a:lnTo>
                                      <a:lnTo>
                                        <a:pt x="119" y="225"/>
                                      </a:lnTo>
                                      <a:lnTo>
                                        <a:pt x="123" y="225"/>
                                      </a:lnTo>
                                      <a:lnTo>
                                        <a:pt x="131" y="225"/>
                                      </a:lnTo>
                                      <a:lnTo>
                                        <a:pt x="131" y="222"/>
                                      </a:lnTo>
                                      <a:lnTo>
                                        <a:pt x="137" y="222"/>
                                      </a:lnTo>
                                      <a:lnTo>
                                        <a:pt x="140" y="222"/>
                                      </a:lnTo>
                                      <a:lnTo>
                                        <a:pt x="143" y="222"/>
                                      </a:lnTo>
                                      <a:lnTo>
                                        <a:pt x="147" y="222"/>
                                      </a:lnTo>
                                      <a:lnTo>
                                        <a:pt x="150" y="222"/>
                                      </a:lnTo>
                                      <a:lnTo>
                                        <a:pt x="153" y="219"/>
                                      </a:lnTo>
                                      <a:lnTo>
                                        <a:pt x="160" y="219"/>
                                      </a:lnTo>
                                      <a:lnTo>
                                        <a:pt x="165" y="219"/>
                                      </a:lnTo>
                                      <a:lnTo>
                                        <a:pt x="169" y="219"/>
                                      </a:lnTo>
                                      <a:lnTo>
                                        <a:pt x="172" y="219"/>
                                      </a:lnTo>
                                      <a:lnTo>
                                        <a:pt x="178" y="219"/>
                                      </a:lnTo>
                                      <a:lnTo>
                                        <a:pt x="178" y="216"/>
                                      </a:lnTo>
                                      <a:lnTo>
                                        <a:pt x="182" y="216"/>
                                      </a:lnTo>
                                      <a:lnTo>
                                        <a:pt x="184" y="216"/>
                                      </a:lnTo>
                                      <a:lnTo>
                                        <a:pt x="187" y="216"/>
                                      </a:lnTo>
                                      <a:lnTo>
                                        <a:pt x="190" y="216"/>
                                      </a:lnTo>
                                      <a:lnTo>
                                        <a:pt x="194" y="213"/>
                                      </a:lnTo>
                                      <a:lnTo>
                                        <a:pt x="197" y="213"/>
                                      </a:lnTo>
                                      <a:lnTo>
                                        <a:pt x="194" y="213"/>
                                      </a:lnTo>
                                      <a:lnTo>
                                        <a:pt x="190" y="210"/>
                                      </a:lnTo>
                                      <a:lnTo>
                                        <a:pt x="187" y="206"/>
                                      </a:lnTo>
                                      <a:lnTo>
                                        <a:pt x="187" y="203"/>
                                      </a:lnTo>
                                      <a:lnTo>
                                        <a:pt x="184" y="203"/>
                                      </a:lnTo>
                                      <a:lnTo>
                                        <a:pt x="182" y="200"/>
                                      </a:lnTo>
                                      <a:lnTo>
                                        <a:pt x="178" y="200"/>
                                      </a:lnTo>
                                      <a:lnTo>
                                        <a:pt x="172" y="194"/>
                                      </a:lnTo>
                                      <a:lnTo>
                                        <a:pt x="169" y="191"/>
                                      </a:lnTo>
                                      <a:lnTo>
                                        <a:pt x="165" y="191"/>
                                      </a:lnTo>
                                      <a:lnTo>
                                        <a:pt x="162" y="188"/>
                                      </a:lnTo>
                                      <a:lnTo>
                                        <a:pt x="162" y="185"/>
                                      </a:lnTo>
                                      <a:lnTo>
                                        <a:pt x="157" y="185"/>
                                      </a:lnTo>
                                      <a:lnTo>
                                        <a:pt x="157" y="182"/>
                                      </a:lnTo>
                                      <a:lnTo>
                                        <a:pt x="153" y="179"/>
                                      </a:lnTo>
                                      <a:lnTo>
                                        <a:pt x="150" y="179"/>
                                      </a:lnTo>
                                      <a:lnTo>
                                        <a:pt x="143" y="172"/>
                                      </a:lnTo>
                                      <a:lnTo>
                                        <a:pt x="140" y="169"/>
                                      </a:lnTo>
                                      <a:lnTo>
                                        <a:pt x="137" y="166"/>
                                      </a:lnTo>
                                      <a:lnTo>
                                        <a:pt x="135" y="164"/>
                                      </a:lnTo>
                                      <a:lnTo>
                                        <a:pt x="128" y="160"/>
                                      </a:lnTo>
                                      <a:lnTo>
                                        <a:pt x="128" y="157"/>
                                      </a:lnTo>
                                      <a:lnTo>
                                        <a:pt x="126" y="154"/>
                                      </a:lnTo>
                                      <a:lnTo>
                                        <a:pt x="123" y="154"/>
                                      </a:lnTo>
                                      <a:lnTo>
                                        <a:pt x="123" y="151"/>
                                      </a:lnTo>
                                      <a:lnTo>
                                        <a:pt x="116" y="145"/>
                                      </a:lnTo>
                                      <a:lnTo>
                                        <a:pt x="114" y="145"/>
                                      </a:lnTo>
                                      <a:lnTo>
                                        <a:pt x="111" y="142"/>
                                      </a:lnTo>
                                      <a:lnTo>
                                        <a:pt x="107" y="140"/>
                                      </a:lnTo>
                                      <a:lnTo>
                                        <a:pt x="107" y="136"/>
                                      </a:lnTo>
                                      <a:lnTo>
                                        <a:pt x="104" y="136"/>
                                      </a:lnTo>
                                      <a:lnTo>
                                        <a:pt x="89" y="121"/>
                                      </a:lnTo>
                                      <a:lnTo>
                                        <a:pt x="86" y="114"/>
                                      </a:lnTo>
                                      <a:lnTo>
                                        <a:pt x="82" y="112"/>
                                      </a:lnTo>
                                      <a:lnTo>
                                        <a:pt x="79" y="109"/>
                                      </a:lnTo>
                                      <a:lnTo>
                                        <a:pt x="76" y="106"/>
                                      </a:lnTo>
                                      <a:lnTo>
                                        <a:pt x="69" y="99"/>
                                      </a:lnTo>
                                      <a:lnTo>
                                        <a:pt x="67" y="97"/>
                                      </a:lnTo>
                                      <a:lnTo>
                                        <a:pt x="64" y="93"/>
                                      </a:lnTo>
                                      <a:lnTo>
                                        <a:pt x="64" y="90"/>
                                      </a:lnTo>
                                      <a:lnTo>
                                        <a:pt x="60" y="87"/>
                                      </a:lnTo>
                                      <a:lnTo>
                                        <a:pt x="57" y="84"/>
                                      </a:lnTo>
                                      <a:lnTo>
                                        <a:pt x="54" y="80"/>
                                      </a:lnTo>
                                      <a:lnTo>
                                        <a:pt x="54" y="78"/>
                                      </a:lnTo>
                                      <a:lnTo>
                                        <a:pt x="51" y="75"/>
                                      </a:lnTo>
                                      <a:lnTo>
                                        <a:pt x="47" y="72"/>
                                      </a:lnTo>
                                      <a:lnTo>
                                        <a:pt x="44" y="68"/>
                                      </a:lnTo>
                                      <a:lnTo>
                                        <a:pt x="44" y="65"/>
                                      </a:lnTo>
                                      <a:lnTo>
                                        <a:pt x="42" y="65"/>
                                      </a:lnTo>
                                      <a:lnTo>
                                        <a:pt x="42" y="62"/>
                                      </a:lnTo>
                                      <a:lnTo>
                                        <a:pt x="39" y="59"/>
                                      </a:lnTo>
                                      <a:lnTo>
                                        <a:pt x="35" y="56"/>
                                      </a:lnTo>
                                      <a:lnTo>
                                        <a:pt x="32" y="53"/>
                                      </a:lnTo>
                                      <a:lnTo>
                                        <a:pt x="32" y="50"/>
                                      </a:lnTo>
                                      <a:lnTo>
                                        <a:pt x="29" y="50"/>
                                      </a:lnTo>
                                      <a:lnTo>
                                        <a:pt x="29" y="46"/>
                                      </a:lnTo>
                                      <a:lnTo>
                                        <a:pt x="29" y="44"/>
                                      </a:lnTo>
                                      <a:lnTo>
                                        <a:pt x="26" y="41"/>
                                      </a:lnTo>
                                      <a:lnTo>
                                        <a:pt x="26" y="38"/>
                                      </a:lnTo>
                                      <a:lnTo>
                                        <a:pt x="22" y="34"/>
                                      </a:lnTo>
                                      <a:lnTo>
                                        <a:pt x="20" y="31"/>
                                      </a:lnTo>
                                      <a:lnTo>
                                        <a:pt x="17" y="28"/>
                                      </a:lnTo>
                                      <a:lnTo>
                                        <a:pt x="17" y="25"/>
                                      </a:lnTo>
                                      <a:lnTo>
                                        <a:pt x="14" y="22"/>
                                      </a:lnTo>
                                      <a:lnTo>
                                        <a:pt x="14" y="19"/>
                                      </a:lnTo>
                                      <a:lnTo>
                                        <a:pt x="10" y="16"/>
                                      </a:lnTo>
                                      <a:lnTo>
                                        <a:pt x="7" y="12"/>
                                      </a:lnTo>
                                      <a:lnTo>
                                        <a:pt x="7" y="9"/>
                                      </a:lnTo>
                                      <a:lnTo>
                                        <a:pt x="4" y="7"/>
                                      </a:lnTo>
                                      <a:lnTo>
                                        <a:pt x="4" y="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273" y="181"/>
                                  <a:ext cx="132" cy="145"/>
                                </a:xfrm>
                                <a:custGeom>
                                  <a:avLst/>
                                  <a:gdLst>
                                    <a:gd name="T0" fmla="*/ 50 w 132"/>
                                    <a:gd name="T1" fmla="*/ 105 h 145"/>
                                    <a:gd name="T2" fmla="*/ 53 w 132"/>
                                    <a:gd name="T3" fmla="*/ 105 h 145"/>
                                    <a:gd name="T4" fmla="*/ 53 w 132"/>
                                    <a:gd name="T5" fmla="*/ 109 h 145"/>
                                    <a:gd name="T6" fmla="*/ 57 w 132"/>
                                    <a:gd name="T7" fmla="*/ 111 h 145"/>
                                    <a:gd name="T8" fmla="*/ 57 w 132"/>
                                    <a:gd name="T9" fmla="*/ 111 h 145"/>
                                    <a:gd name="T10" fmla="*/ 63 w 132"/>
                                    <a:gd name="T11" fmla="*/ 114 h 145"/>
                                    <a:gd name="T12" fmla="*/ 67 w 132"/>
                                    <a:gd name="T13" fmla="*/ 114 h 145"/>
                                    <a:gd name="T14" fmla="*/ 75 w 132"/>
                                    <a:gd name="T15" fmla="*/ 114 h 145"/>
                                    <a:gd name="T16" fmla="*/ 82 w 132"/>
                                    <a:gd name="T17" fmla="*/ 114 h 145"/>
                                    <a:gd name="T18" fmla="*/ 85 w 132"/>
                                    <a:gd name="T19" fmla="*/ 111 h 145"/>
                                    <a:gd name="T20" fmla="*/ 88 w 132"/>
                                    <a:gd name="T21" fmla="*/ 109 h 145"/>
                                    <a:gd name="T22" fmla="*/ 88 w 132"/>
                                    <a:gd name="T23" fmla="*/ 109 h 145"/>
                                    <a:gd name="T24" fmla="*/ 92 w 132"/>
                                    <a:gd name="T25" fmla="*/ 105 h 145"/>
                                    <a:gd name="T26" fmla="*/ 92 w 132"/>
                                    <a:gd name="T27" fmla="*/ 15 h 145"/>
                                    <a:gd name="T28" fmla="*/ 82 w 132"/>
                                    <a:gd name="T29" fmla="*/ 0 h 145"/>
                                    <a:gd name="T30" fmla="*/ 122 w 132"/>
                                    <a:gd name="T31" fmla="*/ 15 h 145"/>
                                    <a:gd name="T32" fmla="*/ 122 w 132"/>
                                    <a:gd name="T33" fmla="*/ 15 h 145"/>
                                    <a:gd name="T34" fmla="*/ 119 w 132"/>
                                    <a:gd name="T35" fmla="*/ 109 h 145"/>
                                    <a:gd name="T36" fmla="*/ 119 w 132"/>
                                    <a:gd name="T37" fmla="*/ 114 h 145"/>
                                    <a:gd name="T38" fmla="*/ 116 w 132"/>
                                    <a:gd name="T39" fmla="*/ 117 h 145"/>
                                    <a:gd name="T40" fmla="*/ 116 w 132"/>
                                    <a:gd name="T41" fmla="*/ 121 h 145"/>
                                    <a:gd name="T42" fmla="*/ 114 w 132"/>
                                    <a:gd name="T43" fmla="*/ 121 h 145"/>
                                    <a:gd name="T44" fmla="*/ 114 w 132"/>
                                    <a:gd name="T45" fmla="*/ 124 h 145"/>
                                    <a:gd name="T46" fmla="*/ 110 w 132"/>
                                    <a:gd name="T47" fmla="*/ 126 h 145"/>
                                    <a:gd name="T48" fmla="*/ 110 w 132"/>
                                    <a:gd name="T49" fmla="*/ 130 h 145"/>
                                    <a:gd name="T50" fmla="*/ 107 w 132"/>
                                    <a:gd name="T51" fmla="*/ 130 h 145"/>
                                    <a:gd name="T52" fmla="*/ 104 w 132"/>
                                    <a:gd name="T53" fmla="*/ 133 h 145"/>
                                    <a:gd name="T54" fmla="*/ 100 w 132"/>
                                    <a:gd name="T55" fmla="*/ 136 h 145"/>
                                    <a:gd name="T56" fmla="*/ 97 w 132"/>
                                    <a:gd name="T57" fmla="*/ 139 h 145"/>
                                    <a:gd name="T58" fmla="*/ 92 w 132"/>
                                    <a:gd name="T59" fmla="*/ 139 h 145"/>
                                    <a:gd name="T60" fmla="*/ 92 w 132"/>
                                    <a:gd name="T61" fmla="*/ 143 h 145"/>
                                    <a:gd name="T62" fmla="*/ 85 w 132"/>
                                    <a:gd name="T63" fmla="*/ 143 h 145"/>
                                    <a:gd name="T64" fmla="*/ 82 w 132"/>
                                    <a:gd name="T65" fmla="*/ 145 h 145"/>
                                    <a:gd name="T66" fmla="*/ 72 w 132"/>
                                    <a:gd name="T67" fmla="*/ 145 h 145"/>
                                    <a:gd name="T68" fmla="*/ 50 w 132"/>
                                    <a:gd name="T69" fmla="*/ 145 h 145"/>
                                    <a:gd name="T70" fmla="*/ 45 w 132"/>
                                    <a:gd name="T71" fmla="*/ 143 h 145"/>
                                    <a:gd name="T72" fmla="*/ 41 w 132"/>
                                    <a:gd name="T73" fmla="*/ 143 h 145"/>
                                    <a:gd name="T74" fmla="*/ 38 w 132"/>
                                    <a:gd name="T75" fmla="*/ 139 h 145"/>
                                    <a:gd name="T76" fmla="*/ 35 w 132"/>
                                    <a:gd name="T77" fmla="*/ 139 h 145"/>
                                    <a:gd name="T78" fmla="*/ 32 w 132"/>
                                    <a:gd name="T79" fmla="*/ 139 h 145"/>
                                    <a:gd name="T80" fmla="*/ 28 w 132"/>
                                    <a:gd name="T81" fmla="*/ 136 h 145"/>
                                    <a:gd name="T82" fmla="*/ 28 w 132"/>
                                    <a:gd name="T83" fmla="*/ 136 h 145"/>
                                    <a:gd name="T84" fmla="*/ 25 w 132"/>
                                    <a:gd name="T85" fmla="*/ 133 h 145"/>
                                    <a:gd name="T86" fmla="*/ 22 w 132"/>
                                    <a:gd name="T87" fmla="*/ 130 h 145"/>
                                    <a:gd name="T88" fmla="*/ 20 w 132"/>
                                    <a:gd name="T89" fmla="*/ 130 h 145"/>
                                    <a:gd name="T90" fmla="*/ 20 w 132"/>
                                    <a:gd name="T91" fmla="*/ 126 h 145"/>
                                    <a:gd name="T92" fmla="*/ 16 w 132"/>
                                    <a:gd name="T93" fmla="*/ 124 h 145"/>
                                    <a:gd name="T94" fmla="*/ 13 w 132"/>
                                    <a:gd name="T95" fmla="*/ 124 h 145"/>
                                    <a:gd name="T96" fmla="*/ 13 w 132"/>
                                    <a:gd name="T97" fmla="*/ 121 h 145"/>
                                    <a:gd name="T98" fmla="*/ 10 w 132"/>
                                    <a:gd name="T99" fmla="*/ 117 h 145"/>
                                    <a:gd name="T100" fmla="*/ 10 w 132"/>
                                    <a:gd name="T101" fmla="*/ 111 h 145"/>
                                    <a:gd name="T102" fmla="*/ 7 w 132"/>
                                    <a:gd name="T103" fmla="*/ 109 h 145"/>
                                    <a:gd name="T104" fmla="*/ 7 w 132"/>
                                    <a:gd name="T105" fmla="*/ 15 h 145"/>
                                    <a:gd name="T106" fmla="*/ 60 w 132"/>
                                    <a:gd name="T107" fmla="*/ 0 h 145"/>
                                    <a:gd name="T108" fmla="*/ 53 w 132"/>
                                    <a:gd name="T109" fmla="*/ 15 h 145"/>
                                    <a:gd name="T110" fmla="*/ 50 w 132"/>
                                    <a:gd name="T111" fmla="*/ 99 h 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32" h="145">
                                      <a:moveTo>
                                        <a:pt x="50" y="99"/>
                                      </a:moveTo>
                                      <a:lnTo>
                                        <a:pt x="50" y="102"/>
                                      </a:lnTo>
                                      <a:lnTo>
                                        <a:pt x="50" y="105"/>
                                      </a:lnTo>
                                      <a:lnTo>
                                        <a:pt x="53" y="105"/>
                                      </a:lnTo>
                                      <a:lnTo>
                                        <a:pt x="53" y="109"/>
                                      </a:lnTo>
                                      <a:lnTo>
                                        <a:pt x="57" y="111"/>
                                      </a:lnTo>
                                      <a:lnTo>
                                        <a:pt x="60" y="111"/>
                                      </a:lnTo>
                                      <a:lnTo>
                                        <a:pt x="63" y="114"/>
                                      </a:lnTo>
                                      <a:lnTo>
                                        <a:pt x="67" y="114"/>
                                      </a:lnTo>
                                      <a:lnTo>
                                        <a:pt x="75" y="114"/>
                                      </a:lnTo>
                                      <a:lnTo>
                                        <a:pt x="79" y="114"/>
                                      </a:lnTo>
                                      <a:lnTo>
                                        <a:pt x="82" y="114"/>
                                      </a:lnTo>
                                      <a:lnTo>
                                        <a:pt x="82" y="111"/>
                                      </a:lnTo>
                                      <a:lnTo>
                                        <a:pt x="85" y="111"/>
                                      </a:lnTo>
                                      <a:lnTo>
                                        <a:pt x="85" y="109"/>
                                      </a:lnTo>
                                      <a:lnTo>
                                        <a:pt x="88" y="109"/>
                                      </a:lnTo>
                                      <a:lnTo>
                                        <a:pt x="88" y="105"/>
                                      </a:lnTo>
                                      <a:lnTo>
                                        <a:pt x="92" y="105"/>
                                      </a:lnTo>
                                      <a:lnTo>
                                        <a:pt x="92" y="102"/>
                                      </a:lnTo>
                                      <a:lnTo>
                                        <a:pt x="92" y="15"/>
                                      </a:lnTo>
                                      <a:lnTo>
                                        <a:pt x="82" y="15"/>
                                      </a:lnTo>
                                      <a:lnTo>
                                        <a:pt x="82" y="0"/>
                                      </a:lnTo>
                                      <a:lnTo>
                                        <a:pt x="132" y="0"/>
                                      </a:lnTo>
                                      <a:lnTo>
                                        <a:pt x="132" y="15"/>
                                      </a:lnTo>
                                      <a:lnTo>
                                        <a:pt x="122" y="15"/>
                                      </a:lnTo>
                                      <a:lnTo>
                                        <a:pt x="119" y="15"/>
                                      </a:lnTo>
                                      <a:lnTo>
                                        <a:pt x="119" y="109"/>
                                      </a:lnTo>
                                      <a:lnTo>
                                        <a:pt x="119" y="114"/>
                                      </a:lnTo>
                                      <a:lnTo>
                                        <a:pt x="119" y="117"/>
                                      </a:lnTo>
                                      <a:lnTo>
                                        <a:pt x="116" y="117"/>
                                      </a:lnTo>
                                      <a:lnTo>
                                        <a:pt x="116" y="121"/>
                                      </a:lnTo>
                                      <a:lnTo>
                                        <a:pt x="114" y="121"/>
                                      </a:lnTo>
                                      <a:lnTo>
                                        <a:pt x="114" y="124"/>
                                      </a:lnTo>
                                      <a:lnTo>
                                        <a:pt x="110" y="126"/>
                                      </a:lnTo>
                                      <a:lnTo>
                                        <a:pt x="110" y="130"/>
                                      </a:lnTo>
                                      <a:lnTo>
                                        <a:pt x="107" y="130"/>
                                      </a:lnTo>
                                      <a:lnTo>
                                        <a:pt x="104" y="133"/>
                                      </a:lnTo>
                                      <a:lnTo>
                                        <a:pt x="100" y="136"/>
                                      </a:lnTo>
                                      <a:lnTo>
                                        <a:pt x="97" y="139"/>
                                      </a:lnTo>
                                      <a:lnTo>
                                        <a:pt x="94" y="139"/>
                                      </a:lnTo>
                                      <a:lnTo>
                                        <a:pt x="92" y="139"/>
                                      </a:lnTo>
                                      <a:lnTo>
                                        <a:pt x="92" y="143"/>
                                      </a:lnTo>
                                      <a:lnTo>
                                        <a:pt x="88" y="143"/>
                                      </a:lnTo>
                                      <a:lnTo>
                                        <a:pt x="85" y="143"/>
                                      </a:lnTo>
                                      <a:lnTo>
                                        <a:pt x="82" y="145"/>
                                      </a:lnTo>
                                      <a:lnTo>
                                        <a:pt x="79" y="145"/>
                                      </a:lnTo>
                                      <a:lnTo>
                                        <a:pt x="72" y="145"/>
                                      </a:lnTo>
                                      <a:lnTo>
                                        <a:pt x="57" y="145"/>
                                      </a:lnTo>
                                      <a:lnTo>
                                        <a:pt x="53" y="145"/>
                                      </a:lnTo>
                                      <a:lnTo>
                                        <a:pt x="50" y="145"/>
                                      </a:lnTo>
                                      <a:lnTo>
                                        <a:pt x="47" y="145"/>
                                      </a:lnTo>
                                      <a:lnTo>
                                        <a:pt x="45" y="145"/>
                                      </a:lnTo>
                                      <a:lnTo>
                                        <a:pt x="45" y="143"/>
                                      </a:lnTo>
                                      <a:lnTo>
                                        <a:pt x="41" y="143"/>
                                      </a:lnTo>
                                      <a:lnTo>
                                        <a:pt x="38" y="143"/>
                                      </a:lnTo>
                                      <a:lnTo>
                                        <a:pt x="38" y="139"/>
                                      </a:lnTo>
                                      <a:lnTo>
                                        <a:pt x="35" y="139"/>
                                      </a:lnTo>
                                      <a:lnTo>
                                        <a:pt x="32" y="139"/>
                                      </a:lnTo>
                                      <a:lnTo>
                                        <a:pt x="32" y="136"/>
                                      </a:lnTo>
                                      <a:lnTo>
                                        <a:pt x="28" y="136"/>
                                      </a:lnTo>
                                      <a:lnTo>
                                        <a:pt x="25" y="133"/>
                                      </a:lnTo>
                                      <a:lnTo>
                                        <a:pt x="22" y="133"/>
                                      </a:lnTo>
                                      <a:lnTo>
                                        <a:pt x="22" y="130"/>
                                      </a:lnTo>
                                      <a:lnTo>
                                        <a:pt x="20" y="130"/>
                                      </a:lnTo>
                                      <a:lnTo>
                                        <a:pt x="20" y="126"/>
                                      </a:lnTo>
                                      <a:lnTo>
                                        <a:pt x="16" y="124"/>
                                      </a:lnTo>
                                      <a:lnTo>
                                        <a:pt x="13" y="124"/>
                                      </a:lnTo>
                                      <a:lnTo>
                                        <a:pt x="13" y="121"/>
                                      </a:lnTo>
                                      <a:lnTo>
                                        <a:pt x="13" y="117"/>
                                      </a:lnTo>
                                      <a:lnTo>
                                        <a:pt x="10" y="117"/>
                                      </a:lnTo>
                                      <a:lnTo>
                                        <a:pt x="10" y="114"/>
                                      </a:lnTo>
                                      <a:lnTo>
                                        <a:pt x="10" y="111"/>
                                      </a:lnTo>
                                      <a:lnTo>
                                        <a:pt x="10" y="109"/>
                                      </a:lnTo>
                                      <a:lnTo>
                                        <a:pt x="7" y="109"/>
                                      </a:lnTo>
                                      <a:lnTo>
                                        <a:pt x="7" y="15"/>
                                      </a:lnTo>
                                      <a:lnTo>
                                        <a:pt x="0" y="15"/>
                                      </a:lnTo>
                                      <a:lnTo>
                                        <a:pt x="0" y="0"/>
                                      </a:lnTo>
                                      <a:lnTo>
                                        <a:pt x="60" y="0"/>
                                      </a:lnTo>
                                      <a:lnTo>
                                        <a:pt x="60" y="15"/>
                                      </a:lnTo>
                                      <a:lnTo>
                                        <a:pt x="53" y="15"/>
                                      </a:lnTo>
                                      <a:lnTo>
                                        <a:pt x="50" y="15"/>
                                      </a:lnTo>
                                      <a:lnTo>
                                        <a:pt x="50" y="102"/>
                                      </a:lnTo>
                                      <a:lnTo>
                                        <a:pt x="50" y="9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276" y="184"/>
                                  <a:ext cx="126" cy="140"/>
                                </a:xfrm>
                                <a:custGeom>
                                  <a:avLst/>
                                  <a:gdLst>
                                    <a:gd name="T0" fmla="*/ 113 w 126"/>
                                    <a:gd name="T1" fmla="*/ 106 h 140"/>
                                    <a:gd name="T2" fmla="*/ 111 w 126"/>
                                    <a:gd name="T3" fmla="*/ 111 h 140"/>
                                    <a:gd name="T4" fmla="*/ 111 w 126"/>
                                    <a:gd name="T5" fmla="*/ 114 h 140"/>
                                    <a:gd name="T6" fmla="*/ 107 w 126"/>
                                    <a:gd name="T7" fmla="*/ 114 h 140"/>
                                    <a:gd name="T8" fmla="*/ 107 w 126"/>
                                    <a:gd name="T9" fmla="*/ 118 h 140"/>
                                    <a:gd name="T10" fmla="*/ 104 w 126"/>
                                    <a:gd name="T11" fmla="*/ 121 h 140"/>
                                    <a:gd name="T12" fmla="*/ 104 w 126"/>
                                    <a:gd name="T13" fmla="*/ 123 h 140"/>
                                    <a:gd name="T14" fmla="*/ 101 w 126"/>
                                    <a:gd name="T15" fmla="*/ 123 h 140"/>
                                    <a:gd name="T16" fmla="*/ 101 w 126"/>
                                    <a:gd name="T17" fmla="*/ 127 h 140"/>
                                    <a:gd name="T18" fmla="*/ 97 w 126"/>
                                    <a:gd name="T19" fmla="*/ 127 h 140"/>
                                    <a:gd name="T20" fmla="*/ 94 w 126"/>
                                    <a:gd name="T21" fmla="*/ 130 h 140"/>
                                    <a:gd name="T22" fmla="*/ 91 w 126"/>
                                    <a:gd name="T23" fmla="*/ 133 h 140"/>
                                    <a:gd name="T24" fmla="*/ 89 w 126"/>
                                    <a:gd name="T25" fmla="*/ 133 h 140"/>
                                    <a:gd name="T26" fmla="*/ 82 w 126"/>
                                    <a:gd name="T27" fmla="*/ 136 h 140"/>
                                    <a:gd name="T28" fmla="*/ 79 w 126"/>
                                    <a:gd name="T29" fmla="*/ 136 h 140"/>
                                    <a:gd name="T30" fmla="*/ 76 w 126"/>
                                    <a:gd name="T31" fmla="*/ 136 h 140"/>
                                    <a:gd name="T32" fmla="*/ 54 w 126"/>
                                    <a:gd name="T33" fmla="*/ 140 h 140"/>
                                    <a:gd name="T34" fmla="*/ 47 w 126"/>
                                    <a:gd name="T35" fmla="*/ 136 h 140"/>
                                    <a:gd name="T36" fmla="*/ 42 w 126"/>
                                    <a:gd name="T37" fmla="*/ 136 h 140"/>
                                    <a:gd name="T38" fmla="*/ 38 w 126"/>
                                    <a:gd name="T39" fmla="*/ 133 h 140"/>
                                    <a:gd name="T40" fmla="*/ 35 w 126"/>
                                    <a:gd name="T41" fmla="*/ 133 h 140"/>
                                    <a:gd name="T42" fmla="*/ 32 w 126"/>
                                    <a:gd name="T43" fmla="*/ 130 h 140"/>
                                    <a:gd name="T44" fmla="*/ 25 w 126"/>
                                    <a:gd name="T45" fmla="*/ 130 h 140"/>
                                    <a:gd name="T46" fmla="*/ 22 w 126"/>
                                    <a:gd name="T47" fmla="*/ 127 h 140"/>
                                    <a:gd name="T48" fmla="*/ 22 w 126"/>
                                    <a:gd name="T49" fmla="*/ 123 h 140"/>
                                    <a:gd name="T50" fmla="*/ 19 w 126"/>
                                    <a:gd name="T51" fmla="*/ 123 h 140"/>
                                    <a:gd name="T52" fmla="*/ 19 w 126"/>
                                    <a:gd name="T53" fmla="*/ 121 h 140"/>
                                    <a:gd name="T54" fmla="*/ 17 w 126"/>
                                    <a:gd name="T55" fmla="*/ 118 h 140"/>
                                    <a:gd name="T56" fmla="*/ 13 w 126"/>
                                    <a:gd name="T57" fmla="*/ 118 h 140"/>
                                    <a:gd name="T58" fmla="*/ 13 w 126"/>
                                    <a:gd name="T59" fmla="*/ 114 h 140"/>
                                    <a:gd name="T60" fmla="*/ 10 w 126"/>
                                    <a:gd name="T61" fmla="*/ 108 h 140"/>
                                    <a:gd name="T62" fmla="*/ 10 w 126"/>
                                    <a:gd name="T63" fmla="*/ 106 h 140"/>
                                    <a:gd name="T64" fmla="*/ 10 w 126"/>
                                    <a:gd name="T65" fmla="*/ 9 h 140"/>
                                    <a:gd name="T66" fmla="*/ 7 w 126"/>
                                    <a:gd name="T67" fmla="*/ 9 h 140"/>
                                    <a:gd name="T68" fmla="*/ 7 w 126"/>
                                    <a:gd name="T69" fmla="*/ 6 h 140"/>
                                    <a:gd name="T70" fmla="*/ 50 w 126"/>
                                    <a:gd name="T71" fmla="*/ 0 h 140"/>
                                    <a:gd name="T72" fmla="*/ 47 w 126"/>
                                    <a:gd name="T73" fmla="*/ 6 h 140"/>
                                    <a:gd name="T74" fmla="*/ 44 w 126"/>
                                    <a:gd name="T75" fmla="*/ 9 h 140"/>
                                    <a:gd name="T76" fmla="*/ 44 w 126"/>
                                    <a:gd name="T77" fmla="*/ 102 h 140"/>
                                    <a:gd name="T78" fmla="*/ 44 w 126"/>
                                    <a:gd name="T79" fmla="*/ 102 h 140"/>
                                    <a:gd name="T80" fmla="*/ 47 w 126"/>
                                    <a:gd name="T81" fmla="*/ 106 h 140"/>
                                    <a:gd name="T82" fmla="*/ 50 w 126"/>
                                    <a:gd name="T83" fmla="*/ 111 h 140"/>
                                    <a:gd name="T84" fmla="*/ 54 w 126"/>
                                    <a:gd name="T85" fmla="*/ 111 h 140"/>
                                    <a:gd name="T86" fmla="*/ 57 w 126"/>
                                    <a:gd name="T87" fmla="*/ 114 h 140"/>
                                    <a:gd name="T88" fmla="*/ 60 w 126"/>
                                    <a:gd name="T89" fmla="*/ 114 h 140"/>
                                    <a:gd name="T90" fmla="*/ 72 w 126"/>
                                    <a:gd name="T91" fmla="*/ 114 h 140"/>
                                    <a:gd name="T92" fmla="*/ 79 w 126"/>
                                    <a:gd name="T93" fmla="*/ 114 h 140"/>
                                    <a:gd name="T94" fmla="*/ 79 w 126"/>
                                    <a:gd name="T95" fmla="*/ 114 h 140"/>
                                    <a:gd name="T96" fmla="*/ 82 w 126"/>
                                    <a:gd name="T97" fmla="*/ 111 h 140"/>
                                    <a:gd name="T98" fmla="*/ 85 w 126"/>
                                    <a:gd name="T99" fmla="*/ 111 h 140"/>
                                    <a:gd name="T100" fmla="*/ 89 w 126"/>
                                    <a:gd name="T101" fmla="*/ 106 h 140"/>
                                    <a:gd name="T102" fmla="*/ 91 w 126"/>
                                    <a:gd name="T103" fmla="*/ 106 h 140"/>
                                    <a:gd name="T104" fmla="*/ 91 w 126"/>
                                    <a:gd name="T105" fmla="*/ 102 h 140"/>
                                    <a:gd name="T106" fmla="*/ 91 w 126"/>
                                    <a:gd name="T107" fmla="*/ 12 h 140"/>
                                    <a:gd name="T108" fmla="*/ 91 w 126"/>
                                    <a:gd name="T109" fmla="*/ 9 h 140"/>
                                    <a:gd name="T110" fmla="*/ 91 w 126"/>
                                    <a:gd name="T111" fmla="*/ 6 h 140"/>
                                    <a:gd name="T112" fmla="*/ 82 w 126"/>
                                    <a:gd name="T113" fmla="*/ 6 h 140"/>
                                    <a:gd name="T114" fmla="*/ 126 w 126"/>
                                    <a:gd name="T115" fmla="*/ 6 h 140"/>
                                    <a:gd name="T116" fmla="*/ 116 w 126"/>
                                    <a:gd name="T117" fmla="*/ 6 h 140"/>
                                    <a:gd name="T118" fmla="*/ 116 w 126"/>
                                    <a:gd name="T119" fmla="*/ 9 h 140"/>
                                    <a:gd name="T120" fmla="*/ 113 w 126"/>
                                    <a:gd name="T121" fmla="*/ 12 h 1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26" h="140">
                                      <a:moveTo>
                                        <a:pt x="113" y="99"/>
                                      </a:moveTo>
                                      <a:lnTo>
                                        <a:pt x="113" y="106"/>
                                      </a:lnTo>
                                      <a:lnTo>
                                        <a:pt x="113" y="108"/>
                                      </a:lnTo>
                                      <a:lnTo>
                                        <a:pt x="111" y="108"/>
                                      </a:lnTo>
                                      <a:lnTo>
                                        <a:pt x="111" y="111"/>
                                      </a:lnTo>
                                      <a:lnTo>
                                        <a:pt x="111" y="114"/>
                                      </a:lnTo>
                                      <a:lnTo>
                                        <a:pt x="107" y="114"/>
                                      </a:lnTo>
                                      <a:lnTo>
                                        <a:pt x="107" y="118"/>
                                      </a:lnTo>
                                      <a:lnTo>
                                        <a:pt x="104" y="121"/>
                                      </a:lnTo>
                                      <a:lnTo>
                                        <a:pt x="104" y="123"/>
                                      </a:lnTo>
                                      <a:lnTo>
                                        <a:pt x="101" y="123"/>
                                      </a:lnTo>
                                      <a:lnTo>
                                        <a:pt x="101" y="127"/>
                                      </a:lnTo>
                                      <a:lnTo>
                                        <a:pt x="97" y="127"/>
                                      </a:lnTo>
                                      <a:lnTo>
                                        <a:pt x="97" y="130"/>
                                      </a:lnTo>
                                      <a:lnTo>
                                        <a:pt x="94" y="130"/>
                                      </a:lnTo>
                                      <a:lnTo>
                                        <a:pt x="91" y="130"/>
                                      </a:lnTo>
                                      <a:lnTo>
                                        <a:pt x="91" y="133"/>
                                      </a:lnTo>
                                      <a:lnTo>
                                        <a:pt x="89" y="133"/>
                                      </a:lnTo>
                                      <a:lnTo>
                                        <a:pt x="85" y="133"/>
                                      </a:lnTo>
                                      <a:lnTo>
                                        <a:pt x="82" y="136"/>
                                      </a:lnTo>
                                      <a:lnTo>
                                        <a:pt x="79" y="136"/>
                                      </a:lnTo>
                                      <a:lnTo>
                                        <a:pt x="76" y="136"/>
                                      </a:lnTo>
                                      <a:lnTo>
                                        <a:pt x="69" y="136"/>
                                      </a:lnTo>
                                      <a:lnTo>
                                        <a:pt x="69" y="140"/>
                                      </a:lnTo>
                                      <a:lnTo>
                                        <a:pt x="54" y="140"/>
                                      </a:lnTo>
                                      <a:lnTo>
                                        <a:pt x="54" y="136"/>
                                      </a:lnTo>
                                      <a:lnTo>
                                        <a:pt x="47" y="136"/>
                                      </a:lnTo>
                                      <a:lnTo>
                                        <a:pt x="44" y="136"/>
                                      </a:lnTo>
                                      <a:lnTo>
                                        <a:pt x="42" y="136"/>
                                      </a:lnTo>
                                      <a:lnTo>
                                        <a:pt x="38" y="136"/>
                                      </a:lnTo>
                                      <a:lnTo>
                                        <a:pt x="38" y="133"/>
                                      </a:lnTo>
                                      <a:lnTo>
                                        <a:pt x="35" y="133"/>
                                      </a:lnTo>
                                      <a:lnTo>
                                        <a:pt x="32" y="133"/>
                                      </a:lnTo>
                                      <a:lnTo>
                                        <a:pt x="32" y="130"/>
                                      </a:lnTo>
                                      <a:lnTo>
                                        <a:pt x="29" y="130"/>
                                      </a:lnTo>
                                      <a:lnTo>
                                        <a:pt x="25" y="130"/>
                                      </a:lnTo>
                                      <a:lnTo>
                                        <a:pt x="25" y="127"/>
                                      </a:lnTo>
                                      <a:lnTo>
                                        <a:pt x="22" y="127"/>
                                      </a:lnTo>
                                      <a:lnTo>
                                        <a:pt x="22" y="123"/>
                                      </a:lnTo>
                                      <a:lnTo>
                                        <a:pt x="19" y="123"/>
                                      </a:lnTo>
                                      <a:lnTo>
                                        <a:pt x="19" y="121"/>
                                      </a:lnTo>
                                      <a:lnTo>
                                        <a:pt x="17" y="118"/>
                                      </a:lnTo>
                                      <a:lnTo>
                                        <a:pt x="13" y="118"/>
                                      </a:lnTo>
                                      <a:lnTo>
                                        <a:pt x="13" y="114"/>
                                      </a:lnTo>
                                      <a:lnTo>
                                        <a:pt x="10" y="111"/>
                                      </a:lnTo>
                                      <a:lnTo>
                                        <a:pt x="10" y="108"/>
                                      </a:lnTo>
                                      <a:lnTo>
                                        <a:pt x="10" y="106"/>
                                      </a:lnTo>
                                      <a:lnTo>
                                        <a:pt x="10" y="12"/>
                                      </a:lnTo>
                                      <a:lnTo>
                                        <a:pt x="10" y="9"/>
                                      </a:lnTo>
                                      <a:lnTo>
                                        <a:pt x="7" y="9"/>
                                      </a:lnTo>
                                      <a:lnTo>
                                        <a:pt x="7" y="6"/>
                                      </a:lnTo>
                                      <a:lnTo>
                                        <a:pt x="0" y="6"/>
                                      </a:lnTo>
                                      <a:lnTo>
                                        <a:pt x="0" y="0"/>
                                      </a:lnTo>
                                      <a:lnTo>
                                        <a:pt x="50" y="0"/>
                                      </a:lnTo>
                                      <a:lnTo>
                                        <a:pt x="50" y="6"/>
                                      </a:lnTo>
                                      <a:lnTo>
                                        <a:pt x="47" y="6"/>
                                      </a:lnTo>
                                      <a:lnTo>
                                        <a:pt x="44" y="6"/>
                                      </a:lnTo>
                                      <a:lnTo>
                                        <a:pt x="44" y="9"/>
                                      </a:lnTo>
                                      <a:lnTo>
                                        <a:pt x="44" y="102"/>
                                      </a:lnTo>
                                      <a:lnTo>
                                        <a:pt x="44" y="106"/>
                                      </a:lnTo>
                                      <a:lnTo>
                                        <a:pt x="47" y="106"/>
                                      </a:lnTo>
                                      <a:lnTo>
                                        <a:pt x="47" y="108"/>
                                      </a:lnTo>
                                      <a:lnTo>
                                        <a:pt x="50" y="111"/>
                                      </a:lnTo>
                                      <a:lnTo>
                                        <a:pt x="54" y="111"/>
                                      </a:lnTo>
                                      <a:lnTo>
                                        <a:pt x="54" y="114"/>
                                      </a:lnTo>
                                      <a:lnTo>
                                        <a:pt x="57" y="114"/>
                                      </a:lnTo>
                                      <a:lnTo>
                                        <a:pt x="60" y="114"/>
                                      </a:lnTo>
                                      <a:lnTo>
                                        <a:pt x="64" y="114"/>
                                      </a:lnTo>
                                      <a:lnTo>
                                        <a:pt x="72" y="114"/>
                                      </a:lnTo>
                                      <a:lnTo>
                                        <a:pt x="79" y="114"/>
                                      </a:lnTo>
                                      <a:lnTo>
                                        <a:pt x="82" y="111"/>
                                      </a:lnTo>
                                      <a:lnTo>
                                        <a:pt x="85" y="111"/>
                                      </a:lnTo>
                                      <a:lnTo>
                                        <a:pt x="89" y="108"/>
                                      </a:lnTo>
                                      <a:lnTo>
                                        <a:pt x="89" y="106"/>
                                      </a:lnTo>
                                      <a:lnTo>
                                        <a:pt x="91" y="106"/>
                                      </a:lnTo>
                                      <a:lnTo>
                                        <a:pt x="91" y="102"/>
                                      </a:lnTo>
                                      <a:lnTo>
                                        <a:pt x="91" y="99"/>
                                      </a:lnTo>
                                      <a:lnTo>
                                        <a:pt x="91" y="12"/>
                                      </a:lnTo>
                                      <a:lnTo>
                                        <a:pt x="91" y="9"/>
                                      </a:lnTo>
                                      <a:lnTo>
                                        <a:pt x="91" y="6"/>
                                      </a:lnTo>
                                      <a:lnTo>
                                        <a:pt x="89" y="6"/>
                                      </a:lnTo>
                                      <a:lnTo>
                                        <a:pt x="82" y="6"/>
                                      </a:lnTo>
                                      <a:lnTo>
                                        <a:pt x="82" y="0"/>
                                      </a:lnTo>
                                      <a:lnTo>
                                        <a:pt x="126" y="0"/>
                                      </a:lnTo>
                                      <a:lnTo>
                                        <a:pt x="126" y="6"/>
                                      </a:lnTo>
                                      <a:lnTo>
                                        <a:pt x="116" y="6"/>
                                      </a:lnTo>
                                      <a:lnTo>
                                        <a:pt x="116" y="9"/>
                                      </a:lnTo>
                                      <a:lnTo>
                                        <a:pt x="113" y="9"/>
                                      </a:lnTo>
                                      <a:lnTo>
                                        <a:pt x="113" y="12"/>
                                      </a:lnTo>
                                      <a:lnTo>
                                        <a:pt x="113" y="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68" y="181"/>
                                  <a:ext cx="65" cy="143"/>
                                </a:xfrm>
                                <a:custGeom>
                                  <a:avLst/>
                                  <a:gdLst>
                                    <a:gd name="T0" fmla="*/ 56 w 65"/>
                                    <a:gd name="T1" fmla="*/ 124 h 143"/>
                                    <a:gd name="T2" fmla="*/ 56 w 65"/>
                                    <a:gd name="T3" fmla="*/ 126 h 143"/>
                                    <a:gd name="T4" fmla="*/ 56 w 65"/>
                                    <a:gd name="T5" fmla="*/ 126 h 143"/>
                                    <a:gd name="T6" fmla="*/ 56 w 65"/>
                                    <a:gd name="T7" fmla="*/ 130 h 143"/>
                                    <a:gd name="T8" fmla="*/ 65 w 65"/>
                                    <a:gd name="T9" fmla="*/ 130 h 143"/>
                                    <a:gd name="T10" fmla="*/ 65 w 65"/>
                                    <a:gd name="T11" fmla="*/ 143 h 143"/>
                                    <a:gd name="T12" fmla="*/ 0 w 65"/>
                                    <a:gd name="T13" fmla="*/ 143 h 143"/>
                                    <a:gd name="T14" fmla="*/ 0 w 65"/>
                                    <a:gd name="T15" fmla="*/ 130 h 143"/>
                                    <a:gd name="T16" fmla="*/ 10 w 65"/>
                                    <a:gd name="T17" fmla="*/ 130 h 143"/>
                                    <a:gd name="T18" fmla="*/ 10 w 65"/>
                                    <a:gd name="T19" fmla="*/ 126 h 143"/>
                                    <a:gd name="T20" fmla="*/ 10 w 65"/>
                                    <a:gd name="T21" fmla="*/ 126 h 143"/>
                                    <a:gd name="T22" fmla="*/ 10 w 65"/>
                                    <a:gd name="T23" fmla="*/ 126 h 143"/>
                                    <a:gd name="T24" fmla="*/ 13 w 65"/>
                                    <a:gd name="T25" fmla="*/ 126 h 143"/>
                                    <a:gd name="T26" fmla="*/ 13 w 65"/>
                                    <a:gd name="T27" fmla="*/ 15 h 143"/>
                                    <a:gd name="T28" fmla="*/ 10 w 65"/>
                                    <a:gd name="T29" fmla="*/ 15 h 143"/>
                                    <a:gd name="T30" fmla="*/ 10 w 65"/>
                                    <a:gd name="T31" fmla="*/ 15 h 143"/>
                                    <a:gd name="T32" fmla="*/ 10 w 65"/>
                                    <a:gd name="T33" fmla="*/ 15 h 143"/>
                                    <a:gd name="T34" fmla="*/ 10 w 65"/>
                                    <a:gd name="T35" fmla="*/ 15 h 143"/>
                                    <a:gd name="T36" fmla="*/ 0 w 65"/>
                                    <a:gd name="T37" fmla="*/ 15 h 143"/>
                                    <a:gd name="T38" fmla="*/ 0 w 65"/>
                                    <a:gd name="T39" fmla="*/ 0 h 143"/>
                                    <a:gd name="T40" fmla="*/ 65 w 65"/>
                                    <a:gd name="T41" fmla="*/ 0 h 143"/>
                                    <a:gd name="T42" fmla="*/ 65 w 65"/>
                                    <a:gd name="T43" fmla="*/ 15 h 143"/>
                                    <a:gd name="T44" fmla="*/ 56 w 65"/>
                                    <a:gd name="T45" fmla="*/ 15 h 143"/>
                                    <a:gd name="T46" fmla="*/ 56 w 65"/>
                                    <a:gd name="T47" fmla="*/ 15 h 143"/>
                                    <a:gd name="T48" fmla="*/ 56 w 65"/>
                                    <a:gd name="T49" fmla="*/ 15 h 143"/>
                                    <a:gd name="T50" fmla="*/ 56 w 65"/>
                                    <a:gd name="T51" fmla="*/ 124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65" h="143">
                                      <a:moveTo>
                                        <a:pt x="56" y="124"/>
                                      </a:moveTo>
                                      <a:lnTo>
                                        <a:pt x="56" y="126"/>
                                      </a:lnTo>
                                      <a:lnTo>
                                        <a:pt x="56" y="130"/>
                                      </a:lnTo>
                                      <a:lnTo>
                                        <a:pt x="65" y="130"/>
                                      </a:lnTo>
                                      <a:lnTo>
                                        <a:pt x="65" y="143"/>
                                      </a:lnTo>
                                      <a:lnTo>
                                        <a:pt x="0" y="143"/>
                                      </a:lnTo>
                                      <a:lnTo>
                                        <a:pt x="0" y="130"/>
                                      </a:lnTo>
                                      <a:lnTo>
                                        <a:pt x="10" y="130"/>
                                      </a:lnTo>
                                      <a:lnTo>
                                        <a:pt x="10" y="126"/>
                                      </a:lnTo>
                                      <a:lnTo>
                                        <a:pt x="13" y="126"/>
                                      </a:lnTo>
                                      <a:lnTo>
                                        <a:pt x="13" y="15"/>
                                      </a:lnTo>
                                      <a:lnTo>
                                        <a:pt x="10" y="15"/>
                                      </a:lnTo>
                                      <a:lnTo>
                                        <a:pt x="0" y="15"/>
                                      </a:lnTo>
                                      <a:lnTo>
                                        <a:pt x="0" y="0"/>
                                      </a:lnTo>
                                      <a:lnTo>
                                        <a:pt x="65" y="0"/>
                                      </a:lnTo>
                                      <a:lnTo>
                                        <a:pt x="65" y="15"/>
                                      </a:lnTo>
                                      <a:lnTo>
                                        <a:pt x="56" y="15"/>
                                      </a:lnTo>
                                      <a:lnTo>
                                        <a:pt x="56" y="12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74" y="184"/>
                                  <a:ext cx="57" cy="136"/>
                                </a:xfrm>
                                <a:custGeom>
                                  <a:avLst/>
                                  <a:gdLst>
                                    <a:gd name="T0" fmla="*/ 44 w 57"/>
                                    <a:gd name="T1" fmla="*/ 123 h 136"/>
                                    <a:gd name="T2" fmla="*/ 44 w 57"/>
                                    <a:gd name="T3" fmla="*/ 123 h 136"/>
                                    <a:gd name="T4" fmla="*/ 47 w 57"/>
                                    <a:gd name="T5" fmla="*/ 123 h 136"/>
                                    <a:gd name="T6" fmla="*/ 47 w 57"/>
                                    <a:gd name="T7" fmla="*/ 127 h 136"/>
                                    <a:gd name="T8" fmla="*/ 47 w 57"/>
                                    <a:gd name="T9" fmla="*/ 127 h 136"/>
                                    <a:gd name="T10" fmla="*/ 47 w 57"/>
                                    <a:gd name="T11" fmla="*/ 127 h 136"/>
                                    <a:gd name="T12" fmla="*/ 47 w 57"/>
                                    <a:gd name="T13" fmla="*/ 127 h 136"/>
                                    <a:gd name="T14" fmla="*/ 47 w 57"/>
                                    <a:gd name="T15" fmla="*/ 127 h 136"/>
                                    <a:gd name="T16" fmla="*/ 47 w 57"/>
                                    <a:gd name="T17" fmla="*/ 127 h 136"/>
                                    <a:gd name="T18" fmla="*/ 47 w 57"/>
                                    <a:gd name="T19" fmla="*/ 130 h 136"/>
                                    <a:gd name="T20" fmla="*/ 50 w 57"/>
                                    <a:gd name="T21" fmla="*/ 130 h 136"/>
                                    <a:gd name="T22" fmla="*/ 50 w 57"/>
                                    <a:gd name="T23" fmla="*/ 130 h 136"/>
                                    <a:gd name="T24" fmla="*/ 57 w 57"/>
                                    <a:gd name="T25" fmla="*/ 130 h 136"/>
                                    <a:gd name="T26" fmla="*/ 57 w 57"/>
                                    <a:gd name="T27" fmla="*/ 136 h 136"/>
                                    <a:gd name="T28" fmla="*/ 0 w 57"/>
                                    <a:gd name="T29" fmla="*/ 136 h 136"/>
                                    <a:gd name="T30" fmla="*/ 0 w 57"/>
                                    <a:gd name="T31" fmla="*/ 130 h 136"/>
                                    <a:gd name="T32" fmla="*/ 4 w 57"/>
                                    <a:gd name="T33" fmla="*/ 130 h 136"/>
                                    <a:gd name="T34" fmla="*/ 4 w 57"/>
                                    <a:gd name="T35" fmla="*/ 130 h 136"/>
                                    <a:gd name="T36" fmla="*/ 7 w 57"/>
                                    <a:gd name="T37" fmla="*/ 130 h 136"/>
                                    <a:gd name="T38" fmla="*/ 7 w 57"/>
                                    <a:gd name="T39" fmla="*/ 127 h 136"/>
                                    <a:gd name="T40" fmla="*/ 7 w 57"/>
                                    <a:gd name="T41" fmla="*/ 127 h 136"/>
                                    <a:gd name="T42" fmla="*/ 10 w 57"/>
                                    <a:gd name="T43" fmla="*/ 127 h 136"/>
                                    <a:gd name="T44" fmla="*/ 10 w 57"/>
                                    <a:gd name="T45" fmla="*/ 127 h 136"/>
                                    <a:gd name="T46" fmla="*/ 10 w 57"/>
                                    <a:gd name="T47" fmla="*/ 127 h 136"/>
                                    <a:gd name="T48" fmla="*/ 10 w 57"/>
                                    <a:gd name="T49" fmla="*/ 123 h 136"/>
                                    <a:gd name="T50" fmla="*/ 10 w 57"/>
                                    <a:gd name="T51" fmla="*/ 123 h 136"/>
                                    <a:gd name="T52" fmla="*/ 10 w 57"/>
                                    <a:gd name="T53" fmla="*/ 123 h 136"/>
                                    <a:gd name="T54" fmla="*/ 10 w 57"/>
                                    <a:gd name="T55" fmla="*/ 123 h 136"/>
                                    <a:gd name="T56" fmla="*/ 10 w 57"/>
                                    <a:gd name="T57" fmla="*/ 12 h 136"/>
                                    <a:gd name="T58" fmla="*/ 10 w 57"/>
                                    <a:gd name="T59" fmla="*/ 12 h 136"/>
                                    <a:gd name="T60" fmla="*/ 10 w 57"/>
                                    <a:gd name="T61" fmla="*/ 9 h 136"/>
                                    <a:gd name="T62" fmla="*/ 10 w 57"/>
                                    <a:gd name="T63" fmla="*/ 9 h 136"/>
                                    <a:gd name="T64" fmla="*/ 10 w 57"/>
                                    <a:gd name="T65" fmla="*/ 9 h 136"/>
                                    <a:gd name="T66" fmla="*/ 7 w 57"/>
                                    <a:gd name="T67" fmla="*/ 9 h 136"/>
                                    <a:gd name="T68" fmla="*/ 7 w 57"/>
                                    <a:gd name="T69" fmla="*/ 6 h 136"/>
                                    <a:gd name="T70" fmla="*/ 7 w 57"/>
                                    <a:gd name="T71" fmla="*/ 6 h 136"/>
                                    <a:gd name="T72" fmla="*/ 7 w 57"/>
                                    <a:gd name="T73" fmla="*/ 6 h 136"/>
                                    <a:gd name="T74" fmla="*/ 0 w 57"/>
                                    <a:gd name="T75" fmla="*/ 6 h 136"/>
                                    <a:gd name="T76" fmla="*/ 0 w 57"/>
                                    <a:gd name="T77" fmla="*/ 0 h 136"/>
                                    <a:gd name="T78" fmla="*/ 57 w 57"/>
                                    <a:gd name="T79" fmla="*/ 0 h 136"/>
                                    <a:gd name="T80" fmla="*/ 57 w 57"/>
                                    <a:gd name="T81" fmla="*/ 6 h 136"/>
                                    <a:gd name="T82" fmla="*/ 47 w 57"/>
                                    <a:gd name="T83" fmla="*/ 6 h 136"/>
                                    <a:gd name="T84" fmla="*/ 47 w 57"/>
                                    <a:gd name="T85" fmla="*/ 6 h 136"/>
                                    <a:gd name="T86" fmla="*/ 47 w 57"/>
                                    <a:gd name="T87" fmla="*/ 6 h 136"/>
                                    <a:gd name="T88" fmla="*/ 47 w 57"/>
                                    <a:gd name="T89" fmla="*/ 9 h 136"/>
                                    <a:gd name="T90" fmla="*/ 47 w 57"/>
                                    <a:gd name="T91" fmla="*/ 9 h 136"/>
                                    <a:gd name="T92" fmla="*/ 47 w 57"/>
                                    <a:gd name="T93" fmla="*/ 9 h 136"/>
                                    <a:gd name="T94" fmla="*/ 47 w 57"/>
                                    <a:gd name="T95" fmla="*/ 9 h 136"/>
                                    <a:gd name="T96" fmla="*/ 47 w 57"/>
                                    <a:gd name="T97" fmla="*/ 12 h 136"/>
                                    <a:gd name="T98" fmla="*/ 44 w 57"/>
                                    <a:gd name="T99" fmla="*/ 12 h 136"/>
                                    <a:gd name="T100" fmla="*/ 44 w 57"/>
                                    <a:gd name="T101" fmla="*/ 123 h 136"/>
                                    <a:gd name="T102" fmla="*/ 44 w 57"/>
                                    <a:gd name="T103" fmla="*/ 123 h 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57" h="136">
                                      <a:moveTo>
                                        <a:pt x="44" y="123"/>
                                      </a:moveTo>
                                      <a:lnTo>
                                        <a:pt x="44" y="123"/>
                                      </a:lnTo>
                                      <a:lnTo>
                                        <a:pt x="47" y="123"/>
                                      </a:lnTo>
                                      <a:lnTo>
                                        <a:pt x="47" y="127"/>
                                      </a:lnTo>
                                      <a:lnTo>
                                        <a:pt x="47" y="130"/>
                                      </a:lnTo>
                                      <a:lnTo>
                                        <a:pt x="50" y="130"/>
                                      </a:lnTo>
                                      <a:lnTo>
                                        <a:pt x="57" y="130"/>
                                      </a:lnTo>
                                      <a:lnTo>
                                        <a:pt x="57" y="136"/>
                                      </a:lnTo>
                                      <a:lnTo>
                                        <a:pt x="0" y="136"/>
                                      </a:lnTo>
                                      <a:lnTo>
                                        <a:pt x="0" y="130"/>
                                      </a:lnTo>
                                      <a:lnTo>
                                        <a:pt x="4" y="130"/>
                                      </a:lnTo>
                                      <a:lnTo>
                                        <a:pt x="7" y="130"/>
                                      </a:lnTo>
                                      <a:lnTo>
                                        <a:pt x="7" y="127"/>
                                      </a:lnTo>
                                      <a:lnTo>
                                        <a:pt x="10" y="127"/>
                                      </a:lnTo>
                                      <a:lnTo>
                                        <a:pt x="10" y="123"/>
                                      </a:lnTo>
                                      <a:lnTo>
                                        <a:pt x="10" y="12"/>
                                      </a:lnTo>
                                      <a:lnTo>
                                        <a:pt x="10" y="9"/>
                                      </a:lnTo>
                                      <a:lnTo>
                                        <a:pt x="7" y="9"/>
                                      </a:lnTo>
                                      <a:lnTo>
                                        <a:pt x="7" y="6"/>
                                      </a:lnTo>
                                      <a:lnTo>
                                        <a:pt x="0" y="6"/>
                                      </a:lnTo>
                                      <a:lnTo>
                                        <a:pt x="0" y="0"/>
                                      </a:lnTo>
                                      <a:lnTo>
                                        <a:pt x="57" y="0"/>
                                      </a:lnTo>
                                      <a:lnTo>
                                        <a:pt x="57" y="6"/>
                                      </a:lnTo>
                                      <a:lnTo>
                                        <a:pt x="47" y="6"/>
                                      </a:lnTo>
                                      <a:lnTo>
                                        <a:pt x="47" y="9"/>
                                      </a:lnTo>
                                      <a:lnTo>
                                        <a:pt x="47" y="12"/>
                                      </a:lnTo>
                                      <a:lnTo>
                                        <a:pt x="44" y="12"/>
                                      </a:lnTo>
                                      <a:lnTo>
                                        <a:pt x="44" y="1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46" y="181"/>
                                  <a:ext cx="118" cy="143"/>
                                </a:xfrm>
                                <a:custGeom>
                                  <a:avLst/>
                                  <a:gdLst>
                                    <a:gd name="T0" fmla="*/ 87 w 118"/>
                                    <a:gd name="T1" fmla="*/ 130 h 143"/>
                                    <a:gd name="T2" fmla="*/ 29 w 118"/>
                                    <a:gd name="T3" fmla="*/ 143 h 143"/>
                                    <a:gd name="T4" fmla="*/ 34 w 118"/>
                                    <a:gd name="T5" fmla="*/ 130 h 143"/>
                                    <a:gd name="T6" fmla="*/ 34 w 118"/>
                                    <a:gd name="T7" fmla="*/ 126 h 143"/>
                                    <a:gd name="T8" fmla="*/ 37 w 118"/>
                                    <a:gd name="T9" fmla="*/ 126 h 143"/>
                                    <a:gd name="T10" fmla="*/ 29 w 118"/>
                                    <a:gd name="T11" fmla="*/ 27 h 143"/>
                                    <a:gd name="T12" fmla="*/ 25 w 118"/>
                                    <a:gd name="T13" fmla="*/ 27 h 143"/>
                                    <a:gd name="T14" fmla="*/ 22 w 118"/>
                                    <a:gd name="T15" fmla="*/ 31 h 143"/>
                                    <a:gd name="T16" fmla="*/ 19 w 118"/>
                                    <a:gd name="T17" fmla="*/ 31 h 143"/>
                                    <a:gd name="T18" fmla="*/ 19 w 118"/>
                                    <a:gd name="T19" fmla="*/ 31 h 143"/>
                                    <a:gd name="T20" fmla="*/ 19 w 118"/>
                                    <a:gd name="T21" fmla="*/ 31 h 143"/>
                                    <a:gd name="T22" fmla="*/ 16 w 118"/>
                                    <a:gd name="T23" fmla="*/ 34 h 143"/>
                                    <a:gd name="T24" fmla="*/ 16 w 118"/>
                                    <a:gd name="T25" fmla="*/ 34 h 143"/>
                                    <a:gd name="T26" fmla="*/ 16 w 118"/>
                                    <a:gd name="T27" fmla="*/ 37 h 143"/>
                                    <a:gd name="T28" fmla="*/ 12 w 118"/>
                                    <a:gd name="T29" fmla="*/ 40 h 143"/>
                                    <a:gd name="T30" fmla="*/ 12 w 118"/>
                                    <a:gd name="T31" fmla="*/ 43 h 143"/>
                                    <a:gd name="T32" fmla="*/ 0 w 118"/>
                                    <a:gd name="T33" fmla="*/ 49 h 143"/>
                                    <a:gd name="T34" fmla="*/ 118 w 118"/>
                                    <a:gd name="T35" fmla="*/ 0 h 143"/>
                                    <a:gd name="T36" fmla="*/ 105 w 118"/>
                                    <a:gd name="T37" fmla="*/ 49 h 143"/>
                                    <a:gd name="T38" fmla="*/ 105 w 118"/>
                                    <a:gd name="T39" fmla="*/ 40 h 143"/>
                                    <a:gd name="T40" fmla="*/ 105 w 118"/>
                                    <a:gd name="T41" fmla="*/ 37 h 143"/>
                                    <a:gd name="T42" fmla="*/ 102 w 118"/>
                                    <a:gd name="T43" fmla="*/ 34 h 143"/>
                                    <a:gd name="T44" fmla="*/ 102 w 118"/>
                                    <a:gd name="T45" fmla="*/ 34 h 143"/>
                                    <a:gd name="T46" fmla="*/ 100 w 118"/>
                                    <a:gd name="T47" fmla="*/ 31 h 143"/>
                                    <a:gd name="T48" fmla="*/ 100 w 118"/>
                                    <a:gd name="T49" fmla="*/ 31 h 143"/>
                                    <a:gd name="T50" fmla="*/ 100 w 118"/>
                                    <a:gd name="T51" fmla="*/ 31 h 143"/>
                                    <a:gd name="T52" fmla="*/ 96 w 118"/>
                                    <a:gd name="T53" fmla="*/ 31 h 143"/>
                                    <a:gd name="T54" fmla="*/ 93 w 118"/>
                                    <a:gd name="T55" fmla="*/ 27 h 143"/>
                                    <a:gd name="T56" fmla="*/ 90 w 118"/>
                                    <a:gd name="T57" fmla="*/ 27 h 143"/>
                                    <a:gd name="T58" fmla="*/ 83 w 118"/>
                                    <a:gd name="T59" fmla="*/ 126 h 143"/>
                                    <a:gd name="T60" fmla="*/ 83 w 118"/>
                                    <a:gd name="T61" fmla="*/ 126 h 143"/>
                                    <a:gd name="T62" fmla="*/ 83 w 118"/>
                                    <a:gd name="T63" fmla="*/ 130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18" h="143">
                                      <a:moveTo>
                                        <a:pt x="87" y="130"/>
                                      </a:moveTo>
                                      <a:lnTo>
                                        <a:pt x="87" y="130"/>
                                      </a:lnTo>
                                      <a:lnTo>
                                        <a:pt x="87" y="143"/>
                                      </a:lnTo>
                                      <a:lnTo>
                                        <a:pt x="29" y="143"/>
                                      </a:lnTo>
                                      <a:lnTo>
                                        <a:pt x="29" y="130"/>
                                      </a:lnTo>
                                      <a:lnTo>
                                        <a:pt x="34" y="130"/>
                                      </a:lnTo>
                                      <a:lnTo>
                                        <a:pt x="34" y="126"/>
                                      </a:lnTo>
                                      <a:lnTo>
                                        <a:pt x="37" y="126"/>
                                      </a:lnTo>
                                      <a:lnTo>
                                        <a:pt x="37" y="27"/>
                                      </a:lnTo>
                                      <a:lnTo>
                                        <a:pt x="29" y="27"/>
                                      </a:lnTo>
                                      <a:lnTo>
                                        <a:pt x="25" y="27"/>
                                      </a:lnTo>
                                      <a:lnTo>
                                        <a:pt x="25" y="31"/>
                                      </a:lnTo>
                                      <a:lnTo>
                                        <a:pt x="22" y="31"/>
                                      </a:lnTo>
                                      <a:lnTo>
                                        <a:pt x="19" y="31"/>
                                      </a:lnTo>
                                      <a:lnTo>
                                        <a:pt x="16" y="34"/>
                                      </a:lnTo>
                                      <a:lnTo>
                                        <a:pt x="16" y="37"/>
                                      </a:lnTo>
                                      <a:lnTo>
                                        <a:pt x="16" y="40"/>
                                      </a:lnTo>
                                      <a:lnTo>
                                        <a:pt x="12" y="40"/>
                                      </a:lnTo>
                                      <a:lnTo>
                                        <a:pt x="12" y="43"/>
                                      </a:lnTo>
                                      <a:lnTo>
                                        <a:pt x="12" y="49"/>
                                      </a:lnTo>
                                      <a:lnTo>
                                        <a:pt x="0" y="49"/>
                                      </a:lnTo>
                                      <a:lnTo>
                                        <a:pt x="0" y="0"/>
                                      </a:lnTo>
                                      <a:lnTo>
                                        <a:pt x="118" y="0"/>
                                      </a:lnTo>
                                      <a:lnTo>
                                        <a:pt x="118" y="49"/>
                                      </a:lnTo>
                                      <a:lnTo>
                                        <a:pt x="105" y="49"/>
                                      </a:lnTo>
                                      <a:lnTo>
                                        <a:pt x="105" y="40"/>
                                      </a:lnTo>
                                      <a:lnTo>
                                        <a:pt x="105" y="37"/>
                                      </a:lnTo>
                                      <a:lnTo>
                                        <a:pt x="102" y="34"/>
                                      </a:lnTo>
                                      <a:lnTo>
                                        <a:pt x="100" y="31"/>
                                      </a:lnTo>
                                      <a:lnTo>
                                        <a:pt x="96" y="31"/>
                                      </a:lnTo>
                                      <a:lnTo>
                                        <a:pt x="93" y="31"/>
                                      </a:lnTo>
                                      <a:lnTo>
                                        <a:pt x="93" y="27"/>
                                      </a:lnTo>
                                      <a:lnTo>
                                        <a:pt x="90" y="27"/>
                                      </a:lnTo>
                                      <a:lnTo>
                                        <a:pt x="83" y="27"/>
                                      </a:lnTo>
                                      <a:lnTo>
                                        <a:pt x="83" y="126"/>
                                      </a:lnTo>
                                      <a:lnTo>
                                        <a:pt x="83" y="130"/>
                                      </a:lnTo>
                                      <a:lnTo>
                                        <a:pt x="87" y="1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50" y="184"/>
                                  <a:ext cx="111" cy="136"/>
                                </a:xfrm>
                                <a:custGeom>
                                  <a:avLst/>
                                  <a:gdLst>
                                    <a:gd name="T0" fmla="*/ 5 w 111"/>
                                    <a:gd name="T1" fmla="*/ 43 h 136"/>
                                    <a:gd name="T2" fmla="*/ 0 w 111"/>
                                    <a:gd name="T3" fmla="*/ 0 h 136"/>
                                    <a:gd name="T4" fmla="*/ 111 w 111"/>
                                    <a:gd name="T5" fmla="*/ 43 h 136"/>
                                    <a:gd name="T6" fmla="*/ 108 w 111"/>
                                    <a:gd name="T7" fmla="*/ 37 h 136"/>
                                    <a:gd name="T8" fmla="*/ 104 w 111"/>
                                    <a:gd name="T9" fmla="*/ 34 h 136"/>
                                    <a:gd name="T10" fmla="*/ 104 w 111"/>
                                    <a:gd name="T11" fmla="*/ 31 h 136"/>
                                    <a:gd name="T12" fmla="*/ 104 w 111"/>
                                    <a:gd name="T13" fmla="*/ 31 h 136"/>
                                    <a:gd name="T14" fmla="*/ 101 w 111"/>
                                    <a:gd name="T15" fmla="*/ 28 h 136"/>
                                    <a:gd name="T16" fmla="*/ 101 w 111"/>
                                    <a:gd name="T17" fmla="*/ 28 h 136"/>
                                    <a:gd name="T18" fmla="*/ 101 w 111"/>
                                    <a:gd name="T19" fmla="*/ 28 h 136"/>
                                    <a:gd name="T20" fmla="*/ 98 w 111"/>
                                    <a:gd name="T21" fmla="*/ 24 h 136"/>
                                    <a:gd name="T22" fmla="*/ 98 w 111"/>
                                    <a:gd name="T23" fmla="*/ 24 h 136"/>
                                    <a:gd name="T24" fmla="*/ 96 w 111"/>
                                    <a:gd name="T25" fmla="*/ 21 h 136"/>
                                    <a:gd name="T26" fmla="*/ 92 w 111"/>
                                    <a:gd name="T27" fmla="*/ 21 h 136"/>
                                    <a:gd name="T28" fmla="*/ 89 w 111"/>
                                    <a:gd name="T29" fmla="*/ 21 h 136"/>
                                    <a:gd name="T30" fmla="*/ 86 w 111"/>
                                    <a:gd name="T31" fmla="*/ 21 h 136"/>
                                    <a:gd name="T32" fmla="*/ 74 w 111"/>
                                    <a:gd name="T33" fmla="*/ 127 h 136"/>
                                    <a:gd name="T34" fmla="*/ 76 w 111"/>
                                    <a:gd name="T35" fmla="*/ 127 h 136"/>
                                    <a:gd name="T36" fmla="*/ 76 w 111"/>
                                    <a:gd name="T37" fmla="*/ 127 h 136"/>
                                    <a:gd name="T38" fmla="*/ 79 w 111"/>
                                    <a:gd name="T39" fmla="*/ 130 h 136"/>
                                    <a:gd name="T40" fmla="*/ 83 w 111"/>
                                    <a:gd name="T41" fmla="*/ 130 h 136"/>
                                    <a:gd name="T42" fmla="*/ 30 w 111"/>
                                    <a:gd name="T43" fmla="*/ 136 h 136"/>
                                    <a:gd name="T44" fmla="*/ 33 w 111"/>
                                    <a:gd name="T45" fmla="*/ 130 h 136"/>
                                    <a:gd name="T46" fmla="*/ 33 w 111"/>
                                    <a:gd name="T47" fmla="*/ 130 h 136"/>
                                    <a:gd name="T48" fmla="*/ 33 w 111"/>
                                    <a:gd name="T49" fmla="*/ 127 h 136"/>
                                    <a:gd name="T50" fmla="*/ 37 w 111"/>
                                    <a:gd name="T51" fmla="*/ 127 h 136"/>
                                    <a:gd name="T52" fmla="*/ 37 w 111"/>
                                    <a:gd name="T53" fmla="*/ 123 h 136"/>
                                    <a:gd name="T54" fmla="*/ 37 w 111"/>
                                    <a:gd name="T55" fmla="*/ 21 h 136"/>
                                    <a:gd name="T56" fmla="*/ 25 w 111"/>
                                    <a:gd name="T57" fmla="*/ 21 h 136"/>
                                    <a:gd name="T58" fmla="*/ 21 w 111"/>
                                    <a:gd name="T59" fmla="*/ 21 h 136"/>
                                    <a:gd name="T60" fmla="*/ 18 w 111"/>
                                    <a:gd name="T61" fmla="*/ 21 h 136"/>
                                    <a:gd name="T62" fmla="*/ 15 w 111"/>
                                    <a:gd name="T63" fmla="*/ 24 h 136"/>
                                    <a:gd name="T64" fmla="*/ 15 w 111"/>
                                    <a:gd name="T65" fmla="*/ 24 h 136"/>
                                    <a:gd name="T66" fmla="*/ 12 w 111"/>
                                    <a:gd name="T67" fmla="*/ 28 h 136"/>
                                    <a:gd name="T68" fmla="*/ 8 w 111"/>
                                    <a:gd name="T69" fmla="*/ 28 h 136"/>
                                    <a:gd name="T70" fmla="*/ 8 w 111"/>
                                    <a:gd name="T71" fmla="*/ 28 h 136"/>
                                    <a:gd name="T72" fmla="*/ 8 w 111"/>
                                    <a:gd name="T73" fmla="*/ 31 h 136"/>
                                    <a:gd name="T74" fmla="*/ 8 w 111"/>
                                    <a:gd name="T75" fmla="*/ 31 h 136"/>
                                    <a:gd name="T76" fmla="*/ 5 w 111"/>
                                    <a:gd name="T77" fmla="*/ 34 h 136"/>
                                    <a:gd name="T78" fmla="*/ 5 w 111"/>
                                    <a:gd name="T79" fmla="*/ 40 h 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11" h="136">
                                      <a:moveTo>
                                        <a:pt x="5" y="40"/>
                                      </a:moveTo>
                                      <a:lnTo>
                                        <a:pt x="5" y="43"/>
                                      </a:lnTo>
                                      <a:lnTo>
                                        <a:pt x="0" y="43"/>
                                      </a:lnTo>
                                      <a:lnTo>
                                        <a:pt x="0" y="0"/>
                                      </a:lnTo>
                                      <a:lnTo>
                                        <a:pt x="111" y="0"/>
                                      </a:lnTo>
                                      <a:lnTo>
                                        <a:pt x="111" y="43"/>
                                      </a:lnTo>
                                      <a:lnTo>
                                        <a:pt x="108" y="43"/>
                                      </a:lnTo>
                                      <a:lnTo>
                                        <a:pt x="108" y="37"/>
                                      </a:lnTo>
                                      <a:lnTo>
                                        <a:pt x="104" y="37"/>
                                      </a:lnTo>
                                      <a:lnTo>
                                        <a:pt x="104" y="34"/>
                                      </a:lnTo>
                                      <a:lnTo>
                                        <a:pt x="104" y="31"/>
                                      </a:lnTo>
                                      <a:lnTo>
                                        <a:pt x="101" y="31"/>
                                      </a:lnTo>
                                      <a:lnTo>
                                        <a:pt x="101" y="28"/>
                                      </a:lnTo>
                                      <a:lnTo>
                                        <a:pt x="98" y="24"/>
                                      </a:lnTo>
                                      <a:lnTo>
                                        <a:pt x="96" y="24"/>
                                      </a:lnTo>
                                      <a:lnTo>
                                        <a:pt x="96" y="21"/>
                                      </a:lnTo>
                                      <a:lnTo>
                                        <a:pt x="92" y="21"/>
                                      </a:lnTo>
                                      <a:lnTo>
                                        <a:pt x="89" y="21"/>
                                      </a:lnTo>
                                      <a:lnTo>
                                        <a:pt x="86" y="21"/>
                                      </a:lnTo>
                                      <a:lnTo>
                                        <a:pt x="74" y="21"/>
                                      </a:lnTo>
                                      <a:lnTo>
                                        <a:pt x="74" y="127"/>
                                      </a:lnTo>
                                      <a:lnTo>
                                        <a:pt x="76" y="127"/>
                                      </a:lnTo>
                                      <a:lnTo>
                                        <a:pt x="76" y="130"/>
                                      </a:lnTo>
                                      <a:lnTo>
                                        <a:pt x="79" y="130"/>
                                      </a:lnTo>
                                      <a:lnTo>
                                        <a:pt x="83" y="130"/>
                                      </a:lnTo>
                                      <a:lnTo>
                                        <a:pt x="83" y="136"/>
                                      </a:lnTo>
                                      <a:lnTo>
                                        <a:pt x="30" y="136"/>
                                      </a:lnTo>
                                      <a:lnTo>
                                        <a:pt x="30" y="130"/>
                                      </a:lnTo>
                                      <a:lnTo>
                                        <a:pt x="33" y="130"/>
                                      </a:lnTo>
                                      <a:lnTo>
                                        <a:pt x="33" y="127"/>
                                      </a:lnTo>
                                      <a:lnTo>
                                        <a:pt x="37" y="127"/>
                                      </a:lnTo>
                                      <a:lnTo>
                                        <a:pt x="37" y="123"/>
                                      </a:lnTo>
                                      <a:lnTo>
                                        <a:pt x="37" y="21"/>
                                      </a:lnTo>
                                      <a:lnTo>
                                        <a:pt x="28" y="21"/>
                                      </a:lnTo>
                                      <a:lnTo>
                                        <a:pt x="25" y="21"/>
                                      </a:lnTo>
                                      <a:lnTo>
                                        <a:pt x="21" y="21"/>
                                      </a:lnTo>
                                      <a:lnTo>
                                        <a:pt x="18" y="21"/>
                                      </a:lnTo>
                                      <a:lnTo>
                                        <a:pt x="15" y="21"/>
                                      </a:lnTo>
                                      <a:lnTo>
                                        <a:pt x="15" y="24"/>
                                      </a:lnTo>
                                      <a:lnTo>
                                        <a:pt x="12" y="24"/>
                                      </a:lnTo>
                                      <a:lnTo>
                                        <a:pt x="12" y="28"/>
                                      </a:lnTo>
                                      <a:lnTo>
                                        <a:pt x="8" y="28"/>
                                      </a:lnTo>
                                      <a:lnTo>
                                        <a:pt x="8" y="31"/>
                                      </a:lnTo>
                                      <a:lnTo>
                                        <a:pt x="5" y="34"/>
                                      </a:lnTo>
                                      <a:lnTo>
                                        <a:pt x="5"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EBBFD8" id="Group 2" o:spid="_x0000_s1026" style="position:absolute;margin-left:-4.15pt;margin-top:-27.5pt;width:23.3pt;height:24.6pt;z-index:251656704" coordorigin="9,2" coordsize="466,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">
                      <v:line id="Line 3" o:spid="_x0000_s1027" style="position:absolute;visibility:visible;mso-wrap-style:square" from="9,9" to="10,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" strokecolor="white" strokeweight="36e-5mm"/>
                      <v:line id="Line 4" o:spid="_x0000_s1028" style="position:absolute;visibility:visible;mso-wrap-style:square" from="9,493" to="47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" strokecolor="white" strokeweight="36e-5mm"/>
                      <v:line id="Line 5" o:spid="_x0000_s1029" style="position:absolute;flip:y;visibility:visible;mso-wrap-style:square" from="474,9" to="475,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" strokecolor="white" strokeweight="36e-5mm"/>
                      <v:line id="Line 6" o:spid="_x0000_s1030" style="position:absolute;flip:x;visibility:visible;mso-wrap-style:square" from="9,9" to="4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" strokecolor="white" strokeweight="36e-5mm"/>
                      <v:line id="Line 7" o:spid="_x0000_s1031" style="position:absolute;visibility:visible;mso-wrap-style:square" from="9,9" to="1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" strokecolor="white" strokeweight="36e-5mm"/>
                      <v:shape id="Freeform 8" o:spid="_x0000_s1032" style="position:absolute;left:74;top:104;width:309;height:297;visibility:visible;mso-wrap-style:square;v-text-anchor:top" coordsize="309,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" path="m4,297r,-41l4,254r,-7l4,241r,-3l4,232r3,-4l7,222r,-2l10,213r,-3l10,203r2,-2l12,194r4,-3l16,186r3,-4l19,176r3,-3l22,169r3,-5l25,160r4,-3l32,151r,-3l34,145r3,-6l41,135r,-2l44,126r3,-3l50,120r4,-3l57,111r2,-3l62,104r4,-3l69,98r,-2l88,77r3,-3l94,70r3,-3l104,64r2,-2l109,58r4,-3l116,55r5,-3l125,49r2,-4l133,43r4,l140,40r7,-2l150,34r2,l159,31r3,-2l168,29r4,-4l177,25r3,-3l184,22r6,-3l197,16r2,l206,16r3,-4l215,12r4,l224,10r3,l234,7r6,l244,7r5,l252,7r7,-3l268,4r6,l306,4r3,l309,r-3,l299,,281,r-7,l262,r-3,4l252,4r-3,l244,4r-4,l234,4r-7,3l224,7r-5,l212,10r-3,l206,12r-7,l194,12r-4,4l184,16r-4,3l174,22r-2,l165,25r-3,l155,29r-3,2l150,31r-7,3l140,38r-7,l130,40r-3,3l125,45r-7,4l116,52r-3,3l106,55r-2,3l101,62r-4,2l94,67r-3,3l84,74r-3,3l79,80r-3,6l66,96r-4,2l59,101r-2,3l54,111r-4,3l47,117r,3l41,126r,4l37,133r-3,2l32,142r,3l29,151r-4,3l25,157r-3,7l19,167r,6l16,176r,6l12,186r,2l10,194r,4l10,203r-3,7l7,213r-3,7l4,222r,3l4,232,,235r,6l,247r,3l,256r,7l,290r4,7xe" fillcolor="black" stroked="f">
                        <v:path arrowok="t" o:connecttype="custom" o:connectlocs="4,254;4,238;7,222;10,210;12,194;19,182;22,169;29,157;34,145;41,133;50,120;59,108;69,98;91,74;104,64;113,55;125,49;137,43;150,34;162,29;177,25;190,19;206,16;219,12;234,7;249,7;268,4;309,4;299,0;262,0;249,4;234,4;219,7;206,12;190,16;174,22;162,25;150,31;133,38;125,45;113,55;101,62;91,70;79,80;62,98;54,111;47,120;37,133;32,145;25,157;19,173;12,186;10,198;7,213;4,225;0,241;0,256;0,290" o:connectangles="0,0,0,0,0,0,0,0,0,0,0,0,0,0,0,0,0,0,0,0,0,0,0,0,0,0,0,0,0,0,0,0,0,0,0,0,0,0,0,0,0,0,0,0,0,0,0,0,0,0,0,0,0,0,0,0,0,0"/>
                      </v:shape>
                      <v:shape id="Freeform 9" o:spid="_x0000_s1033" style="position:absolute;left:171;top:48;width:171;height:411;visibility:visible;mso-wrap-style:square;v-text-anchor:top" coordsize="17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" path="m,407r,l7,407r2,-3l16,401r3,l24,398r4,-3l30,395r6,-3l40,389r3,-4l50,383r3,l55,381r3,-3l65,374r3,-3l71,368r4,-3l80,359r7,-3l90,353r3,-4l100,344r2,-7l105,334r4,-3l112,328r3,-3l115,322r7,-7l122,312r2,-2l127,306r3,-6l134,297r,-3l137,288r3,-4l143,281r,-5l147,272r,-3l149,263r3,-4l152,254r,-4l155,244r4,-2l159,238r,-6l162,229r,-6l162,216r3,-3l165,210r,-6l165,198r,-3l169,189r,-3l169,170r,-3l169,152r,-7l169,136r,-6l169,126r-4,-6l165,118r,-7l165,108r-3,-7l162,96r,-2l159,87r,-2l159,78r-4,-6l155,68r-3,-5l152,60r-3,-7l149,51r-2,-7l147,41r-4,-7l140,32r-3,-6l137,19r-3,-3l130,10,127,7r,-7l130,4r,3l134,10r3,3l140,19r,7l143,29r4,3l147,38r2,6l152,47r,6l155,56r,7l159,66r,6l162,78r,3l162,87r3,3l165,96r,5l169,105r,6l169,114r2,6l171,126r,10l171,139r,13l171,154r,13l171,170r,9l171,186r,3l171,195r-2,3l169,204r,6l165,213r,7l165,223r,6l162,232r,6l159,242r,5l159,250r-4,7l152,259r,4l149,269r,3l147,278r,3l143,284r-3,7l137,294r,3l134,303r-4,3l127,310r-3,5l122,319r,3l115,325r,6l112,334r-3,3l105,340r-3,4l100,346,83,362r-3,3l75,371r-4,3l65,378r-3,l58,381r-3,2l50,385r-4,4l43,392r-7,3l33,395r-5,3l24,401r-3,3l19,404r-7,3l9,407r-2,4l,407xe" fillcolor="black" stroked="f">
                        <v:path arrowok="t" o:connecttype="custom" o:connectlocs="7,407;19,401;30,395;43,385;55,381;68,371;80,359;93,349;105,334;115,325;122,312;130,300;137,288;143,276;149,263;152,250;159,238;162,223;165,210;165,195;169,170;169,145;169,126;165,111;162,96;159,85;155,68;149,53;147,41;137,26;130,10;130,4;137,13;143,29;149,44;155,56;159,72;162,87;165,101;169,114;171,136;171,154;171,179;171,195;169,210;165,223;162,238;159,250;152,263;147,278;140,291;134,303;124,315;115,325;109,337;100,346;75,371;62,378;50,385;36,395;24,401;12,407;0,407" o:connectangles="0,0,0,0,0,0,0,0,0,0,0,0,0,0,0,0,0,0,0,0,0,0,0,0,0,0,0,0,0,0,0,0,0,0,0,0,0,0,0,0,0,0,0,0,0,0,0,0,0,0,0,0,0,0,0,0,0,0,0,0,0,0,0"/>
                      </v:shape>
                      <v:shape id="Freeform 10" o:spid="_x0000_s1034" style="position:absolute;left:254;top:67;width:126;height:101;visibility:visible;mso-wrap-style:square;v-text-anchor:top" coordsize="12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" path="m86,19l82,15r-3,l79,13r-3,l72,13r,-3l69,10r-3,l66,7r-2,l60,7r,-4l57,3r-3,l51,3r-4,l41,3,41,,32,r,3l26,3r-4,l19,3r,4l17,7r-3,l10,10r,3l7,13,4,15r,4l4,22r,3l,25,,37r4,l4,41r,3l4,47r3,2l7,53r3,l10,56r,3l14,59r,3l17,66r2,2l22,71r4,l26,75r,2l29,77r3,3l35,80r,2l39,82r2,4l44,86r,3l47,89r4,3l54,92r3,l57,95r3,l64,95r,4l66,99r3,l76,99r,2l79,101r7,l94,101r7,l104,101r,-2l107,99r4,l113,95r3,l116,92r3,-3l123,86r,-4l126,80r,-3l126,68r,-2l123,66r,-4l123,59r-4,l119,56r,-3l119,49r-3,l116,47r-3,-3l113,41r-2,l107,34r-3,-2l101,32,98,28r,-3l94,22r-3,l88,19r-2,l82,19r-3,l76,15r-4,l72,13r-3,l66,13,64,10r-4,l57,10,54,7r-7,l41,7,39,3r-7,l32,7r-3,l26,7r-4,l19,10r-2,l14,13r-4,2l7,19r,3l4,25r,12l7,37r,4l7,44r3,3l10,49r,4l14,53r,3l17,59r,3l19,62r3,4l22,68r4,l26,71r3,l29,75r3,2l35,77r4,3l41,82r3,l47,86r4,l51,89r3,l57,89r,3l60,92r4,l66,92r,3l69,95r3,l76,95r,4l79,99r7,l88,99r6,l98,99r3,l104,95r3,l111,92r2,l116,89r,-3l119,82r,-2l119,77r4,-2l123,71r-4,l119,68r,-2l119,62r,-3l116,59r,-3l116,53r-3,l113,49r,-2l111,44r-4,l107,41r-3,l104,37r-3,-3l98,32,94,28r-3,l91,25,88,22r-2,l82,22r,-3l86,19xe" fillcolor="black" stroked="f">
                        <v:path arrowok="t" o:connecttype="custom" o:connectlocs="79,13;69,10;60,7;47,3;26,3;17,7;7,13;4,19;4,41;7,49;10,53;14,59;19,68;29,77;39,82;44,86;51,92;60,95;69,99;86,101;104,99;111,99;116,92;119,89;126,80;123,62;119,56;116,49;111,41;98,28;86,19;79,19;69,13;64,10;54,7;32,3;19,10;17,10;10,15;7,22;7,44;10,53;17,59;22,66;29,75;39,80;47,86;54,89;64,92;69,95;88,99;107,95;111,92;116,86;123,75;119,62;116,56;113,49;107,41;104,37;94,28;86,22" o:connectangles="0,0,0,0,0,0,0,0,0,0,0,0,0,0,0,0,0,0,0,0,0,0,0,0,0,0,0,0,0,0,0,0,0,0,0,0,0,0,0,0,0,0,0,0,0,0,0,0,0,0,0,0,0,0,0,0,0,0,0,0,0,0"/>
                      </v:shape>
                      <v:shape id="Freeform 11" o:spid="_x0000_s1035" style="position:absolute;left:146;top:46;width:293;height:234;visibility:visible;mso-wrap-style:square;v-text-anchor:top" coordsize="293,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" path="m293,166r,-7l293,162r-3,l290,166r,3l290,172r,3l288,178r,3l288,184r-4,4l284,191r-3,l281,193r-3,4l278,200r-4,3l271,206r-3,3l266,209r,3l262,212r-3,3l256,218r-3,l249,222r-3,l243,222r-2,3l237,225r-3,2l231,227r-4,l224,227r-3,l219,231r-4,l212,231r-25,l184,231r-4,-4l174,227r-2,l168,227r-3,l162,225r-3,l155,225r-3,l149,222r-2,l143,222r-3,l140,218r-3,l134,218r-4,-3l127,215r-2,-3l122,212r-4,l118,209r-3,l112,209r,-3l108,206r-3,-3l102,203r-2,-3l96,200r,-3l93,197r-3,-4l87,193r-4,-2l80,188r-2,l78,184r-3,l75,181r-4,l68,178r-3,-3l61,175r,-3l53,166r,-4l49,159r-3,l46,156r-9,-9l37,144r-3,-3l32,141r,-3l29,135r,-3l25,128r-3,-3l22,122r-3,-2l19,116r-3,-3l16,110r-4,-3l12,103r,-2l9,101r,-3l9,96r,-4l7,92r,-3l7,87r,-4l7,80,4,77r,-3l4,70,4,55r,-2l7,49r,-3l7,43r,-3l9,40r,-4l9,34r3,-3l12,28r4,-4l16,21r3,l19,18r3,-3l25,12,29,9,34,6r,-4l37,2,41,,32,2r-3,l29,6r-4,l25,9r-6,6l16,18r-4,3l12,24,9,28r,3l7,31r,3l7,36r-3,l4,40r,3l4,46r,3l,49r,4l,55,,74r,3l,80r4,l4,83r,4l4,89r,3l4,96r3,l7,98r,3l9,103r,4l9,110r3,l12,113r,3l16,116r,4l19,122r,3l22,128r,4l25,135r4,3l29,141r5,3l34,147r3,7l41,156r3,3l49,166r4,3l55,172r3,3l61,178r7,3l71,184r,4l75,188r3,3l80,193r3,l87,197r3,3l93,200r3,l96,203r4,l102,206r3,3l108,209r4,l112,212r3,l118,212r,3l122,215r3,3l127,218r3,l134,222r3,l140,222r3,3l147,225r2,l152,227r3,l159,227r3,l162,231r3,l168,231r4,l174,231r3,l180,234r7,l190,234r22,l215,234r4,l221,231r3,l231,231r3,l237,231r,-4l241,227r2,l246,225r3,l253,222r3,l259,222r,-4l262,218r,-3l266,215r2,l268,212r3,l271,209r3,l278,206r,-3l281,200r3,-3l284,193r4,-2l288,188r2,-4l290,181r3,-3l293,175r,-3l293,169r,-3xe" fillcolor="black" stroked="f">
                        <v:path arrowok="t" o:connecttype="custom" o:connectlocs="290,172;288,181;281,193;271,206;259,215;249,222;237,225;224,227;184,231;165,227;149,222;134,218;118,209;102,203;87,193;75,181;53,166;34,141;25,128;19,116;12,101;7,89;4,70;7,43;9,34;16,21;29,9;41,0;25,9;12,24;7,34;4,46;0,80;4,92;9,103;16,120;22,132;37,154;55,172;75,188;90,200;105,209;122,215;137,222;152,227;172,231;212,234;231,231;243,227;256,222;268,215;278,203;284,193;290,181;293,172" o:connectangles="0,0,0,0,0,0,0,0,0,0,0,0,0,0,0,0,0,0,0,0,0,0,0,0,0,0,0,0,0,0,0,0,0,0,0,0,0,0,0,0,0,0,0,0,0,0,0,0,0,0,0,0,0,0,0"/>
                      </v:shape>
                      <v:shape id="Freeform 12" o:spid="_x0000_s1036" style="position:absolute;left:90;top:67;width:349;height:244;visibility:visible;mso-wrap-style:square;v-text-anchor:top" coordsize="34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" path="m3,25l,32,3,28r6,l9,25r4,l16,22r2,-3l21,19r4,-4l28,15r3,l38,13r3,l43,10r3,l50,10r3,l56,7r4,l63,7r5,l72,3r3,l78,3r3,l85,3r29,l117,3r10,l131,3r3,l136,7r7,l146,7r3,l152,10r4,l161,10r3,l168,13r6,l178,15r3,l183,19r3,l193,19r3,3l199,25r4,l205,28r6,l215,32r3,l221,34r3,3l228,37r5,4l236,44r4,3l243,47r3,2l250,53r2,3l255,59r3,l262,62r3,4l268,68r3,3l275,75r8,7l287,86r3,3l293,95r4,l299,99r3,5l305,107r4,7l312,117r,3l315,123r3,3l318,129r4,4l322,135r2,3l327,141r,4l327,148r3,6l330,157r4,3l334,163r3,4l337,170r,2l340,176r,3l340,185r,3l344,191r,3l344,197r,4l344,204r2,6l346,216r,3l346,225r,3l346,238r-2,2l344,244r2,l346,238r3,-3l349,210r-3,-4l346,204r,-3l346,197r,-3l346,188r-2,-3l344,182r,-3l340,176r,-6l337,163r,-3l337,157r-3,-3l334,151r-4,-3l330,145r-3,-7l327,135r-3,-2l324,129r-2,-3l318,123r,-3l315,117r-3,-3l312,111r-3,-4l305,104r,-3l302,99r-3,-4l297,92r-4,-3l290,86r,-4l277,71r-2,l271,66r-3,l265,62r-3,-3l258,56r-3,-3l252,49r-6,-2l243,47r-3,-3l236,41r-3,-4l230,37r-2,-3l224,32r-6,l215,28r-4,-3l208,25r-3,-3l203,22r-7,-3l193,19r-3,-4l183,15r-2,-2l178,13r-4,-3l171,10r-3,l161,7r-3,l156,7r-4,l146,3r-3,l139,3,136,r-5,l124,r-3,l117,r-6,l88,,85,,81,,78,,75,,68,,65,3r-2,l60,3r-4,l53,7r-3,l43,7r-2,3l38,10r-4,l31,13r-3,l25,15r-4,l18,15r-2,4l13,19,9,22,6,25r-3,xe" fillcolor="black" stroked="f">
                        <v:path arrowok="t" o:connecttype="custom" o:connectlocs="9,28;18,19;31,15;46,10;60,7;75,3;114,3;134,3;149,7;164,10;181,15;196,22;211,28;224,37;240,47;252,56;265,66;283,82;293,95;305,107;312,120;322,133;327,145;334,160;337,172;340,188;344,201;346,219;344,240;346,238;346,204;346,188;340,176;337,160;330,148;324,133;318,120;309,107;299,95;290,82;268,66;255,53;240,44;228,34;211,25;196,19;181,13;168,10;152,7;136,0;117,0;81,0;65,3;53,7;38,10;25,15;13,19;3,25" o:connectangles="0,0,0,0,0,0,0,0,0,0,0,0,0,0,0,0,0,0,0,0,0,0,0,0,0,0,0,0,0,0,0,0,0,0,0,0,0,0,0,0,0,0,0,0,0,0,0,0,0,0,0,0,0,0,0,0,0,0"/>
                      </v:shape>
                      <v:shape id="Freeform 13" o:spid="_x0000_s1037" style="position:absolute;left:21;top:40;width:425;height:427;visibility:visible;mso-wrap-style:square;v-text-anchor:top" coordsize="425,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" path="m321,34r-2,l319,30r-4,l312,27r-3,l305,24r-3,l299,21r-2,l293,21r-3,-3l287,18r-3,-3l280,15r-3,l274,12r-2,l268,12,265,8r-3,l259,8r-4,l252,8,250,6r-3,l243,6r-6,l237,3r-10,l221,3r-21,l196,3r-10,l183,6r-3,l178,6r-4,l171,6r-2,2l166,8r-7,l157,12r-7,l147,12r-3,3l141,15r-4,3l132,18r,3l129,21r-7,l122,24r-3,l115,27r-3,l110,30r-3,l103,34r-3,l97,37r-3,l94,40r-4,2l87,42r-2,4l82,49r-4,l78,52r-3,3l69,59r-4,2l65,64r-2,4l60,68r-3,3l57,74r-4,l50,76r,4l47,83r-4,3l43,89r-3,4l40,95r-2,3l35,98r,4l31,104r,3l28,109r,4l25,116r,3l22,122r,4l18,128r,3l18,134r-2,4l16,141r-3,3l13,147r,3l10,153r,3l10,160r-4,2l6,165r,3l6,172r,3l3,178r,3l3,187r,3l3,199r,4l3,228r,3l3,233r,4l3,246r,4l6,252r,3l6,258r,4l6,265r4,2l10,271r,3l13,277r,3l13,284r3,2l16,289r,3l18,296r,3l22,302r,3l22,308r3,3l28,314r,4l31,320r,3l35,327r,3l38,330r,3l40,336r3,3l43,342r4,3l50,348r3,4l57,357r3,4l63,361r2,3l65,367r4,3l72,370r,3l78,376r,3l82,379r3,3l87,386r3,l94,389r3,2l100,393r3,l107,397r3,l112,400r3,l119,403r3,l129,406r,3l132,409r5,l141,412r3,l147,415r3,l154,415r3,4l159,419r7,l169,419r2,3l174,422r4,l180,422r3,l186,424r4,l193,424r34,l230,424r7,l237,422r6,l247,422r3,l252,422r3,-3l259,419r3,l265,419r3,-4l272,415r2,l277,412r3,l284,412r3,-3l290,409r3,l297,406r2,l302,403r3,l309,400r3,l315,397r4,l319,393r2,l324,391r3,-2l331,389r3,-3l337,382r3,-3l344,379r2,-3l352,370r7,-6l362,361r4,-4l366,354r5,-2l374,348r,-3l378,342r3,-3l381,336r3,l384,333r3,-3l391,327r,-4l393,320r,-2l396,314r,-3l399,308r,-3l403,302r,-3l403,296r3,-4l406,289r3,-3l409,284r,-4l413,277r,-3l413,271r2,-4l415,265r,-3l415,258r3,-3l418,252r,-2l418,246r,-3l418,240r3,-3l421,224r,-3l421,206r,-3l421,194r-3,-4l418,187r,-6l418,178r,-3l418,172r-3,-4l415,165r,-3l415,160r-2,-4l413,153r,-3l409,147r,-3l409,141r-3,-3l406,134r-3,-3l403,128r,-2l399,122r,-3l396,116r,-3l393,109r,-2l391,104r,-2l387,98r-3,l384,95r-3,-2l381,89r-3,-3l374,83r,-3l368,76r,-2l366,71r-4,-3l359,64r-3,-3l352,59r-3,-4l344,49r-4,l337,46r,-4l334,42r-3,-2l327,40r-3,-3l321,34r3,l321,30r-2,-3l315,27r-3,-3l309,24r-4,-3l302,21r-3,l297,18r-4,l290,15r-3,l284,12r-4,l277,12,274,8r-2,l268,8,265,6r-3,l259,6r-4,l252,3r-2,l247,3r-4,l240,3r-3,l233,r-6,l221,,200,r-4,l190,r-4,3l183,3r-3,l178,3r-7,l169,3r-3,l166,6r-7,l157,6r-3,2l150,8r-3,l144,12r-3,l137,12r-3,3l132,15r-3,3l125,18r-3,3l119,21r-4,l112,24r-2,l107,27r-4,3l100,34r-3,l94,37r-4,l87,40r-2,2l82,42r,4l78,46r-6,6l69,55r-4,4l63,61r-3,3l57,68r-4,3l50,74r,2l47,76r-4,4l43,83r-3,3l38,89r-3,4l35,95r-4,3l31,102r-3,2l28,107r-3,2l25,113r-3,3l22,119r-4,l18,122r-2,4l16,128r,3l13,134r,7l10,147r,3l6,153r,3l6,160r,2l3,165r,3l3,172r,3l,178r,3l,184r,3l,190r,9l,203r,25l,231r,6l,240r,3l,246r,4l3,252r,3l3,258r,4l3,265r3,2l6,271r,3l10,277r,3l10,286r3,3l16,296r,3l16,302r2,3l18,308r4,3l25,314r,6l28,320r,7l31,327r,3l35,333r,3l38,339r2,3l40,345r3,3l47,348r3,4l50,354r3,3l57,361r3,3l63,367r2,3l75,379r3,l78,382r4,4l85,389r2,l90,391r4,l97,393r3,4l103,397r,3l107,400r3,3l112,403r3,3l119,406r3,3l125,409r4,l132,412r2,l137,415r4,l144,415r3,4l150,419r4,l157,422r2,l162,422r4,2l169,424r2,l178,424r2,l186,427r7,l196,427r9,l208,427r7,l218,427r9,l230,427r7,l237,424r6,l247,424r3,l252,424r3,l259,422r3,l265,422r3,-3l272,419r2,l277,415r3,l284,415r3,-3l290,412r3,-3l297,409r2,l302,406r3,l309,403r3,l315,400r4,l321,397r3,l324,393r3,-2l331,391r3,-2l337,389r3,-3l344,382r2,-3l352,373r4,l359,367r3,-3l366,361r2,-4l374,352r,-4l378,348r3,-3l384,342r,-3l387,336r,-3l391,330r2,-3l396,320r3,-6l399,311r4,l403,308r,-3l406,302r,-3l409,296r,-4l413,289r,-3l413,284r2,-4l415,277r,-6l418,267r,-2l418,262r,-4l421,255r,-3l421,250r,-4l421,243r,-6l425,231r,-10l425,218r,-12l425,203r,-6l421,190r,-3l421,181r,-3l421,175r,-3l418,168r,-3l418,162r,-2l415,156r,-3l415,150r-2,-3l413,141r-4,-7l409,131r,-3l406,126r-3,-4l403,119r-4,-3l399,113r-3,-4l396,107r-3,-3l393,102r-2,-4l387,95r,-2l384,89r,-3l381,83r-3,l378,80r-4,-4l371,74r,-3l368,68r-2,l362,64r,-3l359,59r-7,-4l352,52r-6,-6l344,46r-4,-4l337,42r-3,-2l331,37r-4,-3l324,34r-3,xe" fillcolor="black" stroked="f">
                        <v:path arrowok="t" o:connecttype="custom" o:connectlocs="290,18;252,8;180,6;144,15;107,30;75,55;43,86;25,119;10,156;3,203;10,267;22,305;43,339;72,370;103,393;141,412;178,422;250,422;287,409;321,393;359,364;387,330;406,292;418,255;418,190;413,150;396,113;374,80;337,46;309,24;272,8;233,0;166,3;129,18;94,37;57,68;31,102;13,134;3,175;0,243;10,280;25,320;50,352;85,389;119,406;157,422;205,427;255,424;293,409;327,391;366,361;393,327;413,289;421,250;421,181;413,141;396,107;371,74;337,42" o:connectangles="0,0,0,0,0,0,0,0,0,0,0,0,0,0,0,0,0,0,0,0,0,0,0,0,0,0,0,0,0,0,0,0,0,0,0,0,0,0,0,0,0,0,0,0,0,0,0,0,0,0,0,0,0,0,0,0,0,0,0"/>
                      </v:shape>
                      <v:shape id="Freeform 14" o:spid="_x0000_s1038" style="position:absolute;left:21;top:43;width:337;height:421;visibility:visible;mso-wrap-style:square;v-text-anchor:top" coordsize="33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" path="m321,31r,l319,31r,-4l315,24r-6,-3l305,21r-8,-3l293,15r-3,l287,15r-3,-3l280,12,277,9r-3,l272,9,268,5,255,3r-3,l250,3r-3,l243,3,237,,227,r-6,l200,r-4,l186,r-3,l178,3r2,l178,3r-4,l171,3,159,5,147,9r-3,l144,12r-7,l134,15r-2,l129,15r-4,3l122,18r-10,6l110,24r-3,3l103,31r-3,l97,34r-7,3l87,39r-2,4l82,43r-4,3l75,49r-3,l69,56r-4,2l63,58r,3l60,65r-3,3l53,71r-3,2l50,77r-3,3l43,83r-3,l40,90r-2,2l38,90r-3,2l35,95r-4,4l28,106r-3,7l22,116r,3l18,123r,2l18,128r-2,3l13,138r,3l13,147r-3,3l10,153r,4l6,159r,3l6,165r,4l3,172r,3l3,178r,6l3,187r,9l3,194,,200r,25l3,228r,2l3,234r,9l3,247r3,8l6,259r,3l10,271r3,3l13,277r,4l13,283r3,3l16,289r2,4l18,296r,3l22,302r,3l25,308r,3l28,315r,2l31,324r4,3l38,330r2,3l43,339r4,3l47,345r3,4l53,349r4,5l60,358r3,3l65,364r4,3l72,370r3,3l78,376r7,3l85,383r5,l94,386r-4,l94,388r3,l100,390r3,l107,394r3,l112,397r3,l115,400r7,3l125,403r4,3l132,406r2,3l137,409r4,l144,412r,-3l147,412r3,l174,419r4,l178,421r5,l186,421r4,l193,421r34,l230,421r7,l243,421r4,-2l250,419r12,-3l265,416r9,-4l277,409r,3l287,409r3,-3l293,406r4,-3l299,403r3,-3l305,400r4,-3l309,400r3,-3l315,394r4,l319,390r2,l324,388r3,l337,383r-3,l327,386r-3,2l321,388r-2,2l315,394r-3,l309,397r3,l309,397r-4,3l302,400r-3,l297,403r-4,l290,406r-3,l277,409r-3,3l265,412r-3,4l250,419r-7,l240,419r3,l237,419r-7,l227,421r-34,l190,419r-4,l183,419r-3,l178,419r-4,l150,412r-3,l150,412r-6,-3l141,409r,-3l137,406r-5,l129,403r-7,-3l119,400r-4,-3l112,394r-2,l107,390r-4,l100,388r-3,l97,386r-3,-3l90,383r-3,-4l85,376r-7,-3l75,370r-3,-3l69,364r-4,l65,361r-2,-3l60,354r-7,-5l50,345r,-3l47,342r-4,-3l40,333r-2,-3l35,324r,-4l31,317r-3,-2l28,311r-3,-3l25,305r-3,-3l22,299r,-3l18,293r,-4l16,286r,-3l16,281r-3,-4l13,274r-3,-3l13,271r-3,-9l6,259r,-4l6,243r-3,l3,234r,-4l3,228r,-3l3,200r,-4l3,187r,-3l3,178r3,-3l6,172r,-3l6,165r,-3l10,159r,-2l10,153r3,-3l10,150r3,-3l16,141r,-3l18,131r,-3l22,125r,-2l22,119r3,-3l25,113r3,-7l35,101r,-6l38,95r2,-3l40,90r3,-4l47,83r,-3l50,77r3,-4l57,71r3,-3l60,65r3,l65,61r,-3l69,56r6,-4l78,49r,-3l82,46r3,-3l87,43r3,-4l97,34r3,l103,31r4,-4l110,27r2,-3l122,21r3,l129,18r3,l134,15r-2,l137,15r4,-3l141,15r3,-3l150,9r-3,l159,9r,-4l171,5r3,l178,3r2,l183,3r3,l196,3,200,r21,l225,3r12,l243,3r4,l243,3r7,2l252,5r3,l268,9r4,l274,12r3,l280,12r4,3l284,12r3,3l290,15r3,3l297,18r8,6l309,24r3,3l315,27r4,4l321,34r,-3xe" fillcolor="black" stroked="f">
                        <v:path arrowok="t" o:connecttype="custom" o:connectlocs="297,18;277,9;247,3;186,0;159,5;122,18;90,37;72,49;53,71;40,83;22,116;10,150;3,172;0,225;10,271;18,293;25,311;47,345;69,367;90,383;110,394;132,406;174,419;193,421;265,416;297,403;315,394;334,383;315,394;293,403;250,419;227,421;147,412;129,403;107,390;78,373;63,358;43,339;28,315;22,296;13,274;3,243;3,196;10,159;16,138;22,119;40,92;60,68;82,46;112,24;132,15;159,5;221,0;250,5;280,12;305,24;321,31" o:connectangles="0,0,0,0,0,0,0,0,0,0,0,0,0,0,0,0,0,0,0,0,0,0,0,0,0,0,0,0,0,0,0,0,0,0,0,0,0,0,0,0,0,0,0,0,0,0,0,0,0,0,0,0,0,0,0,0,0"/>
                      </v:shape>
                      <v:shape id="Freeform 15" o:spid="_x0000_s1039" style="position:absolute;left:17;top:40;width:425;height:386;visibility:visible;mso-wrap-style:square;v-text-anchor:top" coordsize="425,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" path="m341,386r3,-4l344,379r6,-3l356,373r,-3l366,364r,-3l370,357r2,-3l375,352r3,-4l382,345r,-3l385,339r6,-6l391,330r4,-7l397,320r3,-2l400,314r,-3l403,308r,-3l407,302r,-3l410,296r,-4l410,289r3,l413,286r,-2l417,277r,-3l417,271r2,-4l419,265r,-3l422,258r,-6l422,250r3,-7l425,240r,-3l425,224r,-3l425,206r,-3l425,194r,-7l425,190r,-6l422,178r,-3l422,168r-3,-3l419,162r,-2l417,156r,-3l417,150r-4,-6l413,141r,-3l410,134r,-3l407,128r,-2l403,122r,-3l403,116r-3,-3l400,109r-3,-2l395,104r,-2l391,98r,-3l385,93r,-7l382,86r-4,-6l372,74r,2l372,74r-2,-3l366,68r,-4l363,61r-3,l356,55r-3,l348,49r-4,-3l341,42r-3,l335,40r-4,-3l328,37r-3,-3l325,37r3,-7l325,30r-2,-3l319,27r-3,-3l306,21r-3,-3l297,15r-3,l291,12r-3,l291,12r-7,l281,8r-3,l276,8r-4,l276,8,269,6r-3,l251,3r-4,l244,r-3,l237,r-6,l225,,204,r-4,l194,r-4,l187,r-5,3l184,3r-6,l173,3r-3,l166,6r-3,l161,6r-3,2l154,8r-3,l145,12r-4,l138,12r-2,3l133,15r-7,3l123,21r-4,l116,24r-2,l111,27r-7,3l101,34r-7,3l91,40r-5,2l82,46r-6,6l73,52r-4,7l67,61r-3,l57,68r,3l54,74r-3,l51,76r-4,4l44,83r,3l42,89r-3,4l39,95r-4,3l35,102r-3,2l32,107r-3,l26,113r-4,3l22,119r,3l20,126r,2l17,131r,3l17,138r-3,3l14,144r-4,12l7,162r,3l7,168,4,178r,3l4,184r,3l4,190r,9l4,197,,203r,25l4,231r,6l4,240r,-7l4,237r,-6l4,228r,-25l4,199r,-9l4,187r,-3l7,181r,-3l7,168r,-3l10,162r,-2l10,156r4,-9l17,144r,-3l17,134r,4l20,131r,-3l22,128r,-2l22,122r4,-3l26,116r3,-3l29,109r3,-2l32,104r3,-2l39,98r,-3l42,93r,-4l44,86r3,l47,80r4,l54,76r,-2l57,71r4,-3l64,64r3,-3l69,59r7,-4l76,52r6,-3l86,46r3,-4l91,40r3,-3l101,34r3,l107,30r4,-3l116,27r,-3l119,24r4,-3l126,21r7,-3l136,15r2,l141,15r4,-3l151,12r3,-4l158,8r5,-2l161,8r2,l170,6r3,l182,3r2,l187,3r3,l194,3r6,l204,r21,l229,3r8,l234,3r7,l244,3r3,l251,3r15,5l269,8r,-2l272,8r4,l278,12r3,l284,12r4,3l291,15r3,l297,18r4,l303,21r3,l316,27r3,l323,27r2,3l328,34r-3,-4l325,34r3,3l331,40r4,l338,42r3,4l338,46r3,l348,49r2,6l353,59r7,2l363,64r,4l366,68r4,3l370,74r2,2l378,80r4,6l385,89r,4l388,98r3,l391,104r4,l397,107r,2l400,113r,3l400,119r3,3l407,126r,2l407,131r3,3l410,138r,3l413,144r,6l417,153r,3l417,160r2,2l419,165r,3l422,175r,3l422,187r,3l422,194r,9l425,206r,15l422,224r,13l422,233r,4l422,243r,7l422,252r-3,6l419,262r,3l417,267r,4l417,274r-4,3l413,284r-3,2l410,289r-3,3l407,296r,3l407,302r-4,3l400,308r,3l400,314r-3,4l397,320r-2,3l391,327r-3,3l388,333r-3,6l382,342r-4,3l375,348r,4l375,348r-5,6l370,357r-4,4l363,361r-7,9l353,370r-3,6l344,379r-3,3l338,386r3,xe" fillcolor="black" stroked="f">
                        <v:path arrowok="t" o:connecttype="custom" o:connectlocs="370,357;395,323;407,302;413,286;422,258;425,203;422,168;413,144;407,128;395,104;378,80;363,61;331,37;316,24;288,12;266,6;200,0;173,3;151,8;116,24;94,37;73,52;51,74;39,93;22,116;14,144;4,181;4,231;4,199;10,162;17,138;26,119;42,93;61,68;91,40;116,27;136,15;163,6;187,3;234,3;269,6;291,15;319,27;331,40;353,59;372,76;397,107;407,128;413,150;422,178;422,237;419,262;410,289;397,318;382,342;363,361;341,386" o:connectangles="0,0,0,0,0,0,0,0,0,0,0,0,0,0,0,0,0,0,0,0,0,0,0,0,0,0,0,0,0,0,0,0,0,0,0,0,0,0,0,0,0,0,0,0,0,0,0,0,0,0,0,0,0,0,0,0,0"/>
                      </v:shape>
                      <v:shape id="Freeform 16" o:spid="_x0000_s1040" style="position:absolute;left:21;top:70;width:425;height:397;visibility:visible;mso-wrap-style:square;v-text-anchor:top" coordsize="42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" path="m,210r,3l,216r,4l3,228r,4l3,235r3,2l6,241r,3l10,256r3,3l13,262r,4l16,269r,3l16,275r2,3l18,281r4,3l22,288r,-4l25,290r3,3l28,297r7,6l35,306r3,3l40,312r,3l43,318r,4l47,322r3,2l53,327r,4l60,334r3,3l63,340r2,3l72,349r6,3l82,356r3,3l94,361r-4,l94,363r3,l97,367r3,l103,370r4,l112,373r3,3l119,376r3,3l125,379r4,3l132,382r2,3l134,382r3,3l144,389r,-4l147,389r3,l166,394r3,l171,394r7,3l180,397r3,l193,397r12,l208,397r7,l218,397r9,l230,397r7,l243,397r7,-3l252,394r20,-5l274,389r3,-4l277,389r3,-4l284,385r3,-3l287,385r3,-3l293,382r4,-3l299,379r3,-3l305,376r10,-6l319,370r2,-3l327,363r,-2l331,361r6,-2l340,356r4,-4l346,352r3,-3l352,343r4,l362,337r,-3l368,331r,-4l374,322r4,l378,318r3,-3l384,312r,-3l387,303r4,-3l393,297r3,-4l396,290r3,-6l403,281r,-3l406,275r,-3l409,269r-3,l409,266r,-4l413,259r,-3l413,254r2,-4l418,232r3,-4l421,225r,-3l425,213r,-6l425,201r,-10l425,188r,-12l425,173r,-9l425,160r,-6l421,151r,-3l421,145r,-3l421,138r-3,-3l415,114r-2,-3l413,108r,-4l409,101r,-3l406,96r,-4l403,89r,-3l399,86r-3,-9l393,74r,-2l391,68r,-3l387,63r-3,-4l384,56r-3,-3l378,46r-4,l371,44r,-3l368,38r-2,-4l366,31r-4,l359,29r-7,-7l346,16r-2,l340,12r-3,-2l331,7,327,4,324,r-3,4l321,7r3,-3l327,4r4,3l334,10r3,2l340,16r4,l346,19r3,3l352,25r7,4l359,31r3,3l366,38r2,3l371,44r3,2l374,50r7,6l384,59r,4l387,65r4,3l391,72r2,2l393,77r3,2l399,86r4,3l403,92r3,6l409,101r,7l409,104r,7l413,111r,3l413,117r5,18l418,138r,4l421,145r,3l421,151r,6l421,160r,7l421,173r4,3l425,188r-4,3l421,201r,6l421,213r-3,9l418,225r,3l418,232r-5,15l413,254r-4,2l409,262r-3,4l406,272r-3,3l399,278r,3l396,288r-3,2l393,293r-2,7l387,303r-3,6l381,312r,3l378,315r-4,3l374,322r-6,5l366,331r-4,3l359,337r-3,3l352,343r-6,6l344,349r,3l340,356r-3,l331,359r-4,2l324,363r-3,4l319,367r-4,3l305,373r-3,3l299,376r-2,3l293,379r-3,3l287,382r-3,3l280,385r-3,l274,389r-2,l252,394r-2,l243,394r-6,l230,394r-5,3l227,397r-9,l215,397r-7,l205,397r-9,l193,394r-7,l180,394r-9,l169,394r-3,-2l150,389r-3,l144,385r-7,l134,382r-2,l129,379r-4,l122,376r-3,l115,373r-3,l107,370r,-3l103,367r-3,-4l97,363r-3,-2l85,356r-3,l78,352r-3,-3l65,340r-2,-3l60,334r-3,-7l53,327r-3,-3l50,322r-3,-4l43,315r-3,-3l38,309r,-3l35,303,28,293r,-3l25,288r,-4l22,281r,-3l18,275r,-3l16,266r,-4l13,259r,-3l10,254r3,l10,244,6,241r,-4l6,235,3,232r,-4l3,220r,-4l,213r,-6l,203r,7xe" fillcolor="black" stroked="f">
                        <v:path arrowok="t" o:connecttype="custom" o:connectlocs="6,237;13,262;18,278;28,297;47,322;65,343;90,361;115,376;132,382;150,389;180,397;215,397;252,394;287,382;302,376;331,361;362,337;384,312;403,281;406,269;413,254;425,201;425,160;418,135;409,98;396,77;384,56;366,34;344,16;321,7;337,12;352,25;371,44;391,68;403,89;409,111;421,145;425,188;418,222;409,256;399,278;387,303;374,322;352,343;337,356;315,370;284,385;243,394;218,397;180,394;144,385;125,379;107,367;75,349;50,324;40,312;25,288;18,272;10,254;3,232;0,203" o:connectangles="0,0,0,0,0,0,0,0,0,0,0,0,0,0,0,0,0,0,0,0,0,0,0,0,0,0,0,0,0,0,0,0,0,0,0,0,0,0,0,0,0,0,0,0,0,0,0,0,0,0,0,0,0,0,0,0,0,0,0,0,0"/>
                      </v:shape>
                      <v:shape id="Freeform 17" o:spid="_x0000_s1041" style="position:absolute;left:68;top:99;width:366;height:274;visibility:visible;mso-wrap-style:square;v-text-anchor:top" coordsize="36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" path="m362,225r-3,2l356,230r,3l349,240r-3,l344,243r,3l340,249r-3,l334,252r-3,l327,255r-3,4l321,259r-2,l315,261r-3,l305,264r-3,l299,264r-2,4l293,268r-3,l284,268r-4,3l277,271r-9,l265,271r-13,l250,271r-17,l230,271r-3,-3l221,268r-3,l212,268r-4,-4l205,264r-5,l196,261r-6,l186,259r-6,l178,255r-7,l168,252r-7,l158,249r-5,-3l149,246r-3,-3l139,240r-3,-3l131,237r-4,-4l122,230r-3,-3l112,225r-2,-4l107,218r-7,-3l97,212r-3,-4l90,206r-5,-3l82,199r-4,-3l75,193r-7,-2l65,187r-5,-9l56,174r-3,-2l50,169r-3,-4l43,162r,-6l40,153r-2,-3l35,147r-4,-3l31,138r-3,-3l25,131r-3,-3l22,125r-4,-6l18,116r-2,-3l16,109r-3,-6l13,101,10,97r,-3l10,88,6,85r,-3l6,79r,-4l6,69r,-2l3,63,3,48,6,45r,-2l6,39r,-3l6,34r4,-4l10,27r,-3l10,17r3,l16,15r,-6l18,5,22,2,18,,16,2r,3l13,9r-3,3l10,15r,2l6,21r,3l6,27,3,30r,6l3,39r,4l3,48,,54r,9l3,67r,2l3,75r,4l3,82r3,3l6,91r,3l6,97r4,4l10,106r3,3l13,113r3,3l16,119r2,6l22,128r,3l25,138r,2l28,144r3,3l35,153r3,3l40,159r3,3l47,165r,4l50,174r6,7l60,184r3,3l68,193r7,6l78,203r4,3l87,208r3,4l94,215r6,3l103,221r7,4l112,227r3,3l122,233r2,4l131,240r2,3l139,243r4,3l149,249r4,3l158,252r3,3l168,255r3,4l174,259r6,2l183,264r7,l193,264r7,4l205,268r3,l212,271r6,l221,271r6,3l230,274r7,l240,274r3,l250,274r15,l268,274r6,l277,274r7,l287,274r3,-3l293,271r6,l302,268r3,l309,268r3,-4l315,264r4,l324,261r3,-2l331,259r3,-4l337,255r3,-3l344,249r5,-6l352,243r4,-3l356,237r6,-7l366,227r-4,-2xe" fillcolor="black" stroked="f">
                        <v:path arrowok="t" o:connecttype="custom" o:connectlocs="356,233;344,246;331,252;319,259;302,264;290,268;268,271;233,271;218,268;200,264;180,259;161,252;146,243;127,233;110,221;94,208;78,196;60,178;47,165;38,150;28,135;18,119;13,103;10,88;6,75;3,48;6,36;10,24;16,9;18,0;10,12;6,24;3,39;0,63;3,79;6,94;13,109;18,125;25,140;38,156;47,169;63,187;82,206;100,218;115,230;133,243;153,252;171,259;190,264;208,268;227,274;243,274;274,274;290,271;305,268;319,264;334,255;344,249;356,237" o:connectangles="0,0,0,0,0,0,0,0,0,0,0,0,0,0,0,0,0,0,0,0,0,0,0,0,0,0,0,0,0,0,0,0,0,0,0,0,0,0,0,0,0,0,0,0,0,0,0,0,0,0,0,0,0,0,0,0,0,0,0"/>
                      </v:shape>
                      <v:shape id="Freeform 18" o:spid="_x0000_s1042" style="position:absolute;left:27;top:196;width:346;height:244;visibility:visible;mso-wrap-style:square;v-text-anchor:top" coordsize="346,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" path="m346,217r,-3l343,217r-3,l338,220r-4,l331,223r-3,l325,226r-4,l321,230r-3,l315,230r-2,l309,233r-6,l303,235r-4,l296,235r-3,l291,237r-4,l284,237r-3,l278,237r-4,4l271,241r-3,l256,241r-3,l237,241r-3,l221,241r-2,l215,237r-3,l209,237r-3,l202,237r-3,l197,235r-3,l190,235r-3,-2l184,233r-4,l177,233r-3,-3l172,230r-4,l165,226r-2,l160,226r-4,-3l153,223r-2,-3l148,220r-4,-3l141,217r-3,l135,214r-4,-3l128,211r-2,-3l123,208r-4,-3l116,205r-3,-4l109,201r,-3l106,196r-2,l101,192r-4,-3l94,189r-3,-3l88,183r-4,-3l81,177r-2,l76,174r-4,-3l72,167r-3,l66,164r,-2l63,158r-4,-3l57,152r-3,-3l51,143r-4,-3l44,140r,-4l41,133r,-3l37,128r-3,-4l34,121r-2,l32,118r-3,-3l29,111r-4,-2l25,106r-3,-4l22,99r,-3l19,94r,-4l16,90r,-3l12,84r,-3l12,77r,-2l10,72r,-4l10,65,7,62r,-3l7,56r,-3l7,50,4,47r,-6l4,31r,-3l4,9,4,6,4,,,,,4r,8l,16r,6l,31r,3l,41r,2l,47r4,3l4,53r,3l4,59r,3l7,65r,3l7,72r,3l10,77r,4l12,84r,3l12,90r4,l16,96r3,3l19,102r3,4l22,109r3,2l25,115r4,3l29,121r3,3l32,128r2,2l37,130r,3l41,136r,4l44,143r3,3l51,149r3,3l59,162r4,l72,174r,3l76,177r5,6l84,183r4,3l88,189r3,l94,192r3,4l101,198r3,l106,201r3,l113,205r3,3l119,211r4,l126,214r2,l131,217r4,l138,220r3,l144,223r4,l151,226r2,l156,230r4,l163,230r2,3l168,233r4,l174,235r3,l180,235r7,2l190,237r4,l199,241r3,l206,241r3,l212,241r3,l219,244r5,l227,244r7,l237,244r19,l259,244r7,l268,244r6,l278,241r3,l284,241r3,l291,241r2,-4l296,237r3,l303,237r3,-2l309,235r4,l313,233r2,l318,233r3,-3l325,230r3,l328,226r3,l334,226r4,-3l340,223r,-3l343,220r3,-3xe" fillcolor="black" stroked="f">
                        <v:path arrowok="t" o:connecttype="custom" o:connectlocs="338,220;325,226;313,230;299,235;284,237;268,241;221,241;206,237;190,235;174,230;160,226;144,217;128,211;113,201;101,192;88,183;72,171;63,158;51,143;41,130;32,118;22,102;16,90;12,75;7,59;4,47;4,9;0,12;0,34;4,53;7,68;12,84;16,96;25,111;32,128;41,140;54,152;76,177;91,189;106,201;119,211;135,217;151,226;165,233;180,235;199,241;215,241;237,244;274,244;291,241;306,235;318,233;331,226;343,220" o:connectangles="0,0,0,0,0,0,0,0,0,0,0,0,0,0,0,0,0,0,0,0,0,0,0,0,0,0,0,0,0,0,0,0,0,0,0,0,0,0,0,0,0,0,0,0,0,0,0,0,0,0,0,0,0,0"/>
                      </v:shape>
                      <v:shape id="Freeform 19" o:spid="_x0000_s1043" style="position:absolute;left:64;top:2;width:382;height:469;visibility:visible;mso-wrap-style:square;v-text-anchor:top" coordsize="382,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" path="m,l4,3r,4l4,9r3,3l7,16r,3l10,22r,3l14,28r,3l14,34r3,l17,38r,3l20,44r,2l22,50r,3l26,56r,3l29,62r,3l32,68r,4l35,75r,3l39,80r,4l42,84r,3l44,90r,3l47,97r4,2l51,102r3,4l54,109r3,l57,112r3,2l64,118r,3l67,124r2,3l69,131r3,2l76,136r3,4l79,142r3,3l86,147r3,4l89,154r5,6l82,160r,4l67,164r,-4l60,160r-3,l57,164r3,2l60,169r4,l64,172r3,4l67,179r2,3l69,185r3,3l72,191r4,l76,194r,4l79,200r3,3l82,206r4,4l86,213r3,l89,216r2,3l91,222r3,3l98,228r3,4l101,235r3,l104,237r3,4l111,244r3,3l114,250r2,3l119,256r4,3l123,262r5,4l131,269r,2l140,278r3,3l147,288r3,l153,290r4,3l160,296r2,4l165,303r4,2l172,305r,4l175,309r,3l178,312r4,3l184,318r3,l190,322r4,2l197,324r3,3l204,330r3,l209,334r3,l209,337r-2,l204,340r-4,l200,343r-3,l194,343r-4,3l187,346r-3,3l182,349r-4,l175,349r,3l172,352r-3,l165,352r-3,4l160,356r-3,l153,356r,2l157,358r,3l160,361r2,4l165,368r4,3l172,371r,3l175,374r3,3l182,380r2,l187,383r3,l190,386r4,l197,390r3,2l204,392r3,3l209,399r3,l216,402r3,l222,405r3,l229,408r2,l234,411r3,l241,414r3,l247,417r3,l254,420r2,l259,424r3,l266,427r3,l272,429r4,l278,431r3,l284,431r4,4l291,438r3,l297,438r4,3l303,441r6,3l313,444r3,3l319,447r4,l325,450r3,l331,450r4,l338,453r6,l344,457r4,l350,457r3,3l356,460r4,l363,462r3,l370,462r2,l375,465r3,l382,469r,-4l378,465r-3,-3l372,462r-2,-2l366,460r-3,l363,457r-3,l360,453r-4,l353,450r-3,l348,450r,-3l344,447r-3,-3l338,444r-3,-3l331,441r,-3l328,438r-3,l325,435r-2,l323,431r-4,l316,431r,-2l313,429r-4,l309,427r-3,l306,424r-3,l301,424r,-4l297,420r,-3l294,417r-3,-3l288,414r,-3l284,411r-3,-3l278,405r-2,l272,402r-3,l266,399r-4,-4l259,395r,-3l256,392r-2,-2l250,386r-3,l247,383r-3,l244,380r-3,l244,380r3,l250,377r4,l256,374r3,l262,374r,-3l266,371r3,l272,371r,-3l276,368r2,-3l281,365r3,l284,361r4,l288,358r3,l294,358r3,-2l297,352r-3,l291,352r-3,-3l284,349r-3,-3l278,343r-2,l272,340r-3,l266,340r,-3l262,337r-3,-3l256,334r-2,-4l250,330r,-3l247,327r,-3l244,324r-3,l237,322r-3,l234,318r-3,l229,315r-4,l222,312r-3,l219,309r-3,l212,309r,-4l209,303r-2,l204,300r-4,-4l197,293r-3,l190,290r-3,l187,288r-3,l184,284r-6,-3l175,281r,-3l172,278r-3,-3l165,271r-3,l160,269r-3,-3l157,262r-4,l143,253r-3,l137,250r,-3l131,241r-3,l126,237r-7,-5l116,228r-2,-3l119,225r4,l131,225r,-3l137,222r3,l143,222r4,l150,222r3,-3l160,219r5,l169,219r3,l178,219r,-3l182,216r2,l187,216r3,l194,213r3,l194,213r-4,-3l187,206r,-3l184,203r-2,-3l178,200r-6,-6l169,191r-4,l162,188r,-3l157,185r,-3l153,179r-3,l143,172r-3,-3l137,166r-2,-2l128,160r,-3l126,154r-3,l123,151r-7,-6l114,145r-3,-3l107,140r,-4l104,136,89,121r-3,-7l82,112r-3,-3l76,106,69,99,67,97,64,93r,-3l60,87,57,84,54,80r,-2l51,75,47,72,44,68r,-3l42,65r,-3l39,59,35,56,32,53r,-3l29,50r,-4l29,44,26,41r,-3l22,34,20,31,17,28r,-3l14,22r,-3l10,16,7,12,7,9,4,7,4,3,,xe" fillcolor="black" stroked="f">
                        <v:path arrowok="t" o:connecttype="custom" o:connectlocs="7,19;17,34;26,56;32,72;44,90;57,112;72,133;89,154;57,164;72,191;89,213;107,241;131,271;165,303;190,322;212,334;200,343;187,346;175,352;157,356;165,368;190,383;212,399;241,414;266,427;294,438;325,450;356,460;378,465;363,457;344,447;325,438;309,427;294,417;276,405;256,392;244,380;256,374;266,371;278,365;288,361;294,358;281,346;259,334;234,322;212,305;187,290;162,271;128,241;143,222;178,216;190,210;157,185;126,154;82,112;51,75;29,50;14,22" o:connectangles="0,0,0,0,0,0,0,0,0,0,0,0,0,0,0,0,0,0,0,0,0,0,0,0,0,0,0,0,0,0,0,0,0,0,0,0,0,0,0,0,0,0,0,0,0,0,0,0,0,0,0,0,0,0,0,0,0,0"/>
                      </v:shape>
                      <v:shape id="Freeform 20" o:spid="_x0000_s1044" style="position:absolute;left:273;top:181;width:132;height:145;visibility:visible;mso-wrap-style:square;v-text-anchor:top" coordsize="132,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" path="m50,99r,3l50,105r3,l53,109r4,2l60,111r3,3l67,114r8,l79,114r3,l82,111r3,l85,109r3,l88,105r4,l92,102r,-87l82,15,82,r50,l132,15r-10,l119,15r,94l119,114r,3l116,117r,4l114,121r,3l110,126r,4l107,130r-3,3l100,136r-3,3l94,139r-2,l92,143r-4,l85,143r-3,2l79,145r-7,l57,145r-4,l50,145r-3,l45,145r,-2l41,143r-3,l38,139r-3,l32,139r,-3l28,136r-3,-3l22,133r,-3l20,130r,-4l16,124r-3,l13,121r,-4l10,117r,-3l10,111r,-2l7,109,7,15,,15,,,60,r,15l53,15r-3,l50,102r,-3xe" stroked="f">
                        <v:path arrowok="t" o:connecttype="custom" o:connectlocs="50,105;53,105;53,109;57,111;57,111;63,114;67,114;75,114;82,114;85,111;88,109;88,109;92,105;92,15;82,0;122,15;122,15;119,109;119,114;116,117;116,121;114,121;114,124;110,126;110,130;107,130;104,133;100,136;97,139;92,139;92,143;85,143;82,145;72,145;50,145;45,143;41,143;38,139;35,139;32,139;28,136;28,136;25,133;22,130;20,130;20,126;16,124;13,124;13,121;10,117;10,111;7,109;7,15;60,0;53,15;50,99" o:connectangles="0,0,0,0,0,0,0,0,0,0,0,0,0,0,0,0,0,0,0,0,0,0,0,0,0,0,0,0,0,0,0,0,0,0,0,0,0,0,0,0,0,0,0,0,0,0,0,0,0,0,0,0,0,0,0,0"/>
                      </v:shape>
                      <v:shape id="Freeform 21" o:spid="_x0000_s1045" style="position:absolute;left:276;top:184;width:126;height:140;visibility:visible;mso-wrap-style:square;v-text-anchor:top" coordsize="12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" path="m113,99r,7l113,108r-2,l111,111r,3l107,114r,4l104,121r,2l101,123r,4l97,127r,3l94,130r-3,l91,133r-2,l85,133r-3,3l79,136r-3,l69,136r,4l54,140r,-4l47,136r-3,l42,136r-4,l38,133r-3,l32,133r,-3l29,130r-4,l25,127r-3,l22,123r-3,l19,121r-2,-3l13,118r,-4l10,111r,-3l10,106r,-94l10,9,7,9,7,6,,6,,,50,r,6l47,6r-3,l44,9r,93l44,106r3,l47,108r3,3l54,111r,3l57,114r3,l64,114r8,l79,114r3,-3l85,111r4,-3l89,106r2,l91,102r,-3l91,12r,-3l91,6r-2,l82,6,82,r44,l126,6r-10,l116,9r-3,l113,12r,87xe" fillcolor="black" stroked="f">
                        <v:path arrowok="t" o:connecttype="custom" o:connectlocs="113,106;111,111;111,114;107,114;107,118;104,121;104,123;101,123;101,127;97,127;94,130;91,133;89,133;82,136;79,136;76,136;54,140;47,136;42,136;38,133;35,133;32,130;25,130;22,127;22,123;19,123;19,121;17,118;13,118;13,114;10,108;10,106;10,9;7,9;7,6;50,0;47,6;44,9;44,102;44,102;47,106;50,111;54,111;57,114;60,114;72,114;79,114;79,114;82,111;85,111;89,106;91,106;91,102;91,12;91,9;91,6;82,6;126,6;116,6;116,9;113,12" o:connectangles="0,0,0,0,0,0,0,0,0,0,0,0,0,0,0,0,0,0,0,0,0,0,0,0,0,0,0,0,0,0,0,0,0,0,0,0,0,0,0,0,0,0,0,0,0,0,0,0,0,0,0,0,0,0,0,0,0,0,0,0,0"/>
                      </v:shape>
                      <v:shape id="Freeform 22" o:spid="_x0000_s1046" style="position:absolute;left:68;top:181;width:65;height:143;visibility:visible;mso-wrap-style:square;v-text-anchor:top" coordsize="6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" path="m56,124r,2l56,130r9,l65,143,,143,,130r10,l10,126r3,l13,15r-3,l,15,,,65,r,15l56,15r,109xe" stroked="f">
                        <v:path arrowok="t" o:connecttype="custom" o:connectlocs="56,124;56,126;56,126;56,130;65,130;65,143;0,143;0,130;10,130;10,126;10,126;10,126;13,126;13,15;10,15;10,15;10,15;10,15;0,15;0,0;65,0;65,15;56,15;56,15;56,15;56,124" o:connectangles="0,0,0,0,0,0,0,0,0,0,0,0,0,0,0,0,0,0,0,0,0,0,0,0,0,0"/>
                      </v:shape>
                      <v:shape id="Freeform 23" o:spid="_x0000_s1047" style="position:absolute;left:74;top:184;width:57;height:136;visibility:visible;mso-wrap-style:square;v-text-anchor:top" coordsize="5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" path="m44,123r,l47,123r,4l47,130r3,l57,130r,6l,136r,-6l4,130r3,l7,127r3,l10,123,10,12r,-3l7,9,7,6,,6,,,57,r,6l47,6r,3l47,12r-3,l44,123xe" fillcolor="black" stroked="f">
                        <v:path arrowok="t" o:connecttype="custom" o:connectlocs="44,123;44,123;47,123;47,127;47,127;47,127;47,127;47,127;47,127;47,130;50,130;50,130;57,130;57,136;0,136;0,130;4,130;4,130;7,130;7,127;7,127;10,127;10,127;10,127;10,123;10,123;10,123;10,123;10,12;10,12;10,9;10,9;10,9;7,9;7,6;7,6;7,6;0,6;0,0;57,0;57,6;47,6;47,6;47,6;47,9;47,9;47,9;47,9;47,12;44,12;44,123;44,123" o:connectangles="0,0,0,0,0,0,0,0,0,0,0,0,0,0,0,0,0,0,0,0,0,0,0,0,0,0,0,0,0,0,0,0,0,0,0,0,0,0,0,0,0,0,0,0,0,0,0,0,0,0,0,0"/>
                      </v:shape>
                      <v:shape id="Freeform 24" o:spid="_x0000_s1048" style="position:absolute;left:146;top:181;width:118;height:143;visibility:visible;mso-wrap-style:square;v-text-anchor:top" coordsize="118,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" path="m87,130r,l87,143r-58,l29,130r5,l34,126r3,l37,27r-8,l25,27r,4l22,31r-3,l16,34r,3l16,40r-4,l12,43r,6l,49,,,118,r,49l105,49r,-9l105,37r-3,-3l100,31r-4,l93,31r,-4l90,27r-7,l83,126r,4l87,130xe" stroked="f">
                        <v:path arrowok="t" o:connecttype="custom" o:connectlocs="87,130;29,143;34,130;34,126;37,126;29,27;25,27;22,31;19,31;19,31;19,31;16,34;16,34;16,37;12,40;12,43;0,49;118,0;105,49;105,40;105,37;102,34;102,34;100,31;100,31;100,31;96,31;93,27;90,27;83,126;83,126;83,130" o:connectangles="0,0,0,0,0,0,0,0,0,0,0,0,0,0,0,0,0,0,0,0,0,0,0,0,0,0,0,0,0,0,0,0"/>
                      </v:shape>
                      <v:shape id="Freeform 25" o:spid="_x0000_s1049" style="position:absolute;left:150;top:184;width:111;height:136;visibility:visible;mso-wrap-style:square;v-text-anchor:top" coordsize="1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" path="m5,40r,3l,43,,,111,r,43l108,43r,-6l104,37r,-3l104,31r-3,l101,28,98,24r-2,l96,21r-4,l89,21r-3,l74,21r,106l76,127r,3l79,130r4,l83,136r-53,l30,130r3,l33,127r4,l37,123,37,21r-9,l25,21r-4,l18,21r-3,l15,24r-3,l12,28r-4,l8,31,5,34r,6xe" fillcolor="black" stroked="f">
                        <v:path arrowok="t" o:connecttype="custom" o:connectlocs="5,43;0,0;111,43;108,37;104,34;104,31;104,31;101,28;101,28;101,28;98,24;98,24;96,21;92,21;89,21;86,21;74,127;76,127;76,127;79,130;83,130;30,136;33,130;33,130;33,127;37,127;37,123;37,21;25,21;21,21;18,21;15,24;15,24;12,28;8,28;8,28;8,31;8,31;5,34;5,40" o:connectangles="0,0,0,0,0,0,0,0,0,0,0,0,0,0,0,0,0,0,0,0,0,0,0,0,0,0,0,0,0,0,0,0,0,0,0,0,0,0,0,0"/>
                      </v:shape>
                    </v:group>
                  </w:pict>
                </mc:Fallback>
              </mc:AlternateContent>
            </w:r>
            <w:r>
              <w:rPr>
                <w:b/>
                <w:noProof/>
                <w:szCs w:val="22"/>
                <w:lang w:val="en-GB" w:eastAsia="en-GB"/>
              </w:rPr>
              <w:drawing>
                <wp:anchor distT="0" distB="0" distL="114300" distR="114300" simplePos="0" relativeHeight="251658752" behindDoc="0" locked="0" layoutInCell="1" allowOverlap="1" wp14:anchorId="00EDF105" wp14:editId="2D4C9969">
                  <wp:simplePos x="0" y="0"/>
                  <wp:positionH relativeFrom="column">
                    <wp:posOffset>610235</wp:posOffset>
                  </wp:positionH>
                  <wp:positionV relativeFrom="paragraph">
                    <wp:posOffset>-318770</wp:posOffset>
                  </wp:positionV>
                  <wp:extent cx="293370" cy="267335"/>
                  <wp:effectExtent l="0" t="0" r="0" b="0"/>
                  <wp:wrapNone/>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370" cy="267335"/>
                          </a:xfrm>
                          <a:prstGeom prst="rect">
                            <a:avLst/>
                          </a:prstGeom>
                          <a:noFill/>
                        </pic:spPr>
                      </pic:pic>
                    </a:graphicData>
                  </a:graphic>
                  <wp14:sizeRelH relativeFrom="page">
                    <wp14:pctWidth>0</wp14:pctWidth>
                  </wp14:sizeRelH>
                  <wp14:sizeRelV relativeFrom="page">
                    <wp14:pctHeight>0</wp14:pctHeight>
                  </wp14:sizeRelV>
                </wp:anchor>
              </w:drawing>
            </w:r>
            <w:r>
              <w:rPr>
                <w:b/>
                <w:noProof/>
                <w:szCs w:val="22"/>
                <w:lang w:val="en-GB" w:eastAsia="en-GB"/>
              </w:rPr>
              <w:drawing>
                <wp:anchor distT="0" distB="0" distL="114300" distR="114300" simplePos="0" relativeHeight="251657728" behindDoc="0" locked="0" layoutInCell="1" allowOverlap="1" wp14:anchorId="4343FD4C" wp14:editId="381F9951">
                  <wp:simplePos x="0" y="0"/>
                  <wp:positionH relativeFrom="column">
                    <wp:posOffset>268605</wp:posOffset>
                  </wp:positionH>
                  <wp:positionV relativeFrom="paragraph">
                    <wp:posOffset>-318770</wp:posOffset>
                  </wp:positionV>
                  <wp:extent cx="294640" cy="267335"/>
                  <wp:effectExtent l="0" t="0" r="0" b="0"/>
                  <wp:wrapNone/>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640" cy="267335"/>
                          </a:xfrm>
                          <a:prstGeom prst="rect">
                            <a:avLst/>
                          </a:prstGeom>
                          <a:noFill/>
                        </pic:spPr>
                      </pic:pic>
                    </a:graphicData>
                  </a:graphic>
                  <wp14:sizeRelH relativeFrom="page">
                    <wp14:pctWidth>0</wp14:pctWidth>
                  </wp14:sizeRelH>
                  <wp14:sizeRelV relativeFrom="page">
                    <wp14:pctHeight>0</wp14:pctHeight>
                  </wp14:sizeRelV>
                </wp:anchor>
              </w:drawing>
            </w:r>
            <w:r w:rsidR="00E61DAC" w:rsidRPr="005B217D">
              <w:rPr>
                <w:b/>
                <w:szCs w:val="22"/>
                <w:lang w:val="en-CA"/>
              </w:rPr>
              <w:t xml:space="preserve">Joint </w:t>
            </w:r>
            <w:r w:rsidR="006C5D39" w:rsidRPr="005B217D">
              <w:rPr>
                <w:b/>
                <w:szCs w:val="22"/>
                <w:lang w:val="en-CA"/>
              </w:rPr>
              <w:t xml:space="preserve">Video </w:t>
            </w:r>
            <w:r w:rsidR="00F712E9">
              <w:rPr>
                <w:b/>
                <w:szCs w:val="22"/>
                <w:lang w:val="en-CA"/>
              </w:rPr>
              <w:t>Experts</w:t>
            </w:r>
            <w:r w:rsidR="009D7CE6">
              <w:rPr>
                <w:b/>
                <w:szCs w:val="22"/>
                <w:lang w:val="en-CA"/>
              </w:rPr>
              <w:t xml:space="preserve"> Team</w:t>
            </w:r>
            <w:r w:rsidR="006C5D39" w:rsidRPr="005B217D">
              <w:rPr>
                <w:b/>
                <w:szCs w:val="22"/>
                <w:lang w:val="en-CA"/>
              </w:rPr>
              <w:t xml:space="preserve"> (</w:t>
            </w:r>
            <w:r w:rsidR="009D7CE6">
              <w:rPr>
                <w:b/>
                <w:szCs w:val="22"/>
                <w:lang w:val="en-CA"/>
              </w:rPr>
              <w:t>JVET</w:t>
            </w:r>
            <w:r w:rsidR="006C5D39" w:rsidRPr="005B217D">
              <w:rPr>
                <w:b/>
                <w:szCs w:val="22"/>
                <w:lang w:val="en-CA"/>
              </w:rPr>
              <w:t>)</w:t>
            </w:r>
          </w:p>
          <w:p w14:paraId="6BCC5973" w14:textId="0FCCD71D" w:rsidR="00E61DAC" w:rsidRPr="005B217D" w:rsidRDefault="00E54511" w:rsidP="00C97D78">
            <w:pPr>
              <w:tabs>
                <w:tab w:val="left" w:pos="7200"/>
              </w:tabs>
              <w:spacing w:before="0"/>
              <w:rPr>
                <w:b/>
                <w:szCs w:val="22"/>
                <w:lang w:val="en-CA"/>
              </w:rPr>
            </w:pPr>
            <w:r w:rsidRPr="005B217D">
              <w:rPr>
                <w:b/>
                <w:szCs w:val="22"/>
                <w:lang w:val="en-CA"/>
              </w:rPr>
              <w:t xml:space="preserve">of </w:t>
            </w:r>
            <w:r w:rsidR="007F1F8B" w:rsidRPr="005B217D">
              <w:rPr>
                <w:b/>
                <w:szCs w:val="22"/>
                <w:lang w:val="en-CA"/>
              </w:rPr>
              <w:t>ITU-T SG</w:t>
            </w:r>
            <w:r w:rsidR="005E1AC6">
              <w:rPr>
                <w:b/>
                <w:szCs w:val="22"/>
                <w:lang w:val="en-CA"/>
              </w:rPr>
              <w:t> </w:t>
            </w:r>
            <w:r w:rsidR="007F1F8B" w:rsidRPr="005B217D">
              <w:rPr>
                <w:b/>
                <w:szCs w:val="22"/>
                <w:lang w:val="en-CA"/>
              </w:rPr>
              <w:t>16 WP</w:t>
            </w:r>
            <w:r w:rsidR="005E1AC6">
              <w:rPr>
                <w:b/>
                <w:szCs w:val="22"/>
                <w:lang w:val="en-CA"/>
              </w:rPr>
              <w:t> </w:t>
            </w:r>
            <w:r w:rsidR="007F1F8B" w:rsidRPr="005B217D">
              <w:rPr>
                <w:b/>
                <w:szCs w:val="22"/>
                <w:lang w:val="en-CA"/>
              </w:rPr>
              <w:t>3 and ISO/IEC JTC</w:t>
            </w:r>
            <w:r w:rsidR="005E1AC6">
              <w:rPr>
                <w:b/>
                <w:szCs w:val="22"/>
                <w:lang w:val="en-CA"/>
              </w:rPr>
              <w:t> </w:t>
            </w:r>
            <w:r w:rsidR="007F1F8B" w:rsidRPr="005B217D">
              <w:rPr>
                <w:b/>
                <w:szCs w:val="22"/>
                <w:lang w:val="en-CA"/>
              </w:rPr>
              <w:t>1/SC</w:t>
            </w:r>
            <w:r w:rsidR="005E1AC6">
              <w:rPr>
                <w:b/>
                <w:szCs w:val="22"/>
                <w:lang w:val="en-CA"/>
              </w:rPr>
              <w:t> </w:t>
            </w:r>
            <w:r w:rsidR="007F1F8B" w:rsidRPr="005B217D">
              <w:rPr>
                <w:b/>
                <w:szCs w:val="22"/>
                <w:lang w:val="en-CA"/>
              </w:rPr>
              <w:t>29</w:t>
            </w:r>
          </w:p>
          <w:p w14:paraId="19908E82" w14:textId="05A1983A" w:rsidR="00E61DAC" w:rsidRPr="005B217D" w:rsidRDefault="00084393" w:rsidP="00536188">
            <w:pPr>
              <w:tabs>
                <w:tab w:val="left" w:pos="7200"/>
              </w:tabs>
              <w:spacing w:before="0"/>
              <w:rPr>
                <w:b/>
                <w:szCs w:val="22"/>
                <w:lang w:val="en-CA"/>
              </w:rPr>
            </w:pPr>
            <w:r>
              <w:t>20th</w:t>
            </w:r>
            <w:r w:rsidRPr="00B648F1">
              <w:t xml:space="preserve"> Meeting</w:t>
            </w:r>
            <w:r>
              <w:rPr>
                <w:lang w:val="en-CA"/>
              </w:rPr>
              <w:t>,</w:t>
            </w:r>
            <w:r w:rsidRPr="00B648F1">
              <w:rPr>
                <w:lang w:val="en-CA"/>
              </w:rPr>
              <w:t xml:space="preserve"> </w:t>
            </w:r>
            <w:r>
              <w:rPr>
                <w:lang w:val="en-CA"/>
              </w:rPr>
              <w:t>by teleconference, 7 –</w:t>
            </w:r>
            <w:r w:rsidR="00C05271">
              <w:rPr>
                <w:lang w:val="en-CA"/>
              </w:rPr>
              <w:t xml:space="preserve"> </w:t>
            </w:r>
            <w:r>
              <w:rPr>
                <w:lang w:val="en-CA"/>
              </w:rPr>
              <w:t>16</w:t>
            </w:r>
            <w:r w:rsidRPr="00B648F1">
              <w:rPr>
                <w:lang w:val="en-CA"/>
              </w:rPr>
              <w:t xml:space="preserve"> </w:t>
            </w:r>
            <w:r>
              <w:rPr>
                <w:lang w:val="en-CA"/>
              </w:rPr>
              <w:t xml:space="preserve">Oct. </w:t>
            </w:r>
            <w:r w:rsidRPr="00B648F1">
              <w:rPr>
                <w:lang w:val="en-CA"/>
              </w:rPr>
              <w:t>20</w:t>
            </w:r>
            <w:r>
              <w:rPr>
                <w:lang w:val="en-CA"/>
              </w:rPr>
              <w:t>20</w:t>
            </w:r>
          </w:p>
        </w:tc>
        <w:tc>
          <w:tcPr>
            <w:tcW w:w="3060" w:type="dxa"/>
          </w:tcPr>
          <w:p w14:paraId="59B7E346" w14:textId="6817BB9B" w:rsidR="008A4B4C" w:rsidRPr="005B217D" w:rsidRDefault="00E61DAC" w:rsidP="00536188">
            <w:pPr>
              <w:tabs>
                <w:tab w:val="left" w:pos="7200"/>
              </w:tabs>
              <w:rPr>
                <w:u w:val="single"/>
                <w:lang w:val="en-CA"/>
              </w:rPr>
            </w:pPr>
            <w:r w:rsidRPr="005B217D">
              <w:rPr>
                <w:lang w:val="en-CA"/>
              </w:rPr>
              <w:t>Document</w:t>
            </w:r>
            <w:r w:rsidR="006C5D39" w:rsidRPr="005B217D">
              <w:rPr>
                <w:lang w:val="en-CA"/>
              </w:rPr>
              <w:t xml:space="preserve">: </w:t>
            </w:r>
            <w:r w:rsidR="009D7CE6">
              <w:rPr>
                <w:lang w:val="en-CA"/>
              </w:rPr>
              <w:t>JVET</w:t>
            </w:r>
            <w:r w:rsidRPr="005B217D">
              <w:rPr>
                <w:lang w:val="en-CA"/>
              </w:rPr>
              <w:t>-</w:t>
            </w:r>
            <w:r w:rsidR="00382906" w:rsidRPr="00D01D5A">
              <w:rPr>
                <w:lang w:val="en-CA"/>
              </w:rPr>
              <w:t>T202</w:t>
            </w:r>
            <w:r w:rsidR="005E2A07">
              <w:rPr>
                <w:lang w:val="en-CA"/>
              </w:rPr>
              <w:t>2</w:t>
            </w:r>
          </w:p>
        </w:tc>
      </w:tr>
    </w:tbl>
    <w:p w14:paraId="79DBA597" w14:textId="77777777" w:rsidR="00E61DAC" w:rsidRPr="005B217D" w:rsidRDefault="00E61DAC" w:rsidP="00531AE9">
      <w:pPr>
        <w:spacing w:before="0"/>
        <w:rPr>
          <w:lang w:val="en-CA"/>
        </w:rPr>
      </w:pPr>
    </w:p>
    <w:tbl>
      <w:tblPr>
        <w:tblW w:w="0" w:type="auto"/>
        <w:tblLayout w:type="fixed"/>
        <w:tblLook w:val="0000" w:firstRow="0" w:lastRow="0" w:firstColumn="0" w:lastColumn="0" w:noHBand="0" w:noVBand="0"/>
      </w:tblPr>
      <w:tblGrid>
        <w:gridCol w:w="1458"/>
        <w:gridCol w:w="3504"/>
        <w:gridCol w:w="1134"/>
        <w:gridCol w:w="3264"/>
      </w:tblGrid>
      <w:tr w:rsidR="00E61DAC" w:rsidRPr="005B217D" w14:paraId="188D2B50" w14:textId="77777777" w:rsidTr="000962AC">
        <w:tc>
          <w:tcPr>
            <w:tcW w:w="1458" w:type="dxa"/>
          </w:tcPr>
          <w:p w14:paraId="7A6C85EB" w14:textId="77777777" w:rsidR="00E61DAC" w:rsidRPr="005B217D" w:rsidRDefault="00E61DAC">
            <w:pPr>
              <w:spacing w:before="60" w:after="60"/>
              <w:rPr>
                <w:i/>
                <w:szCs w:val="22"/>
                <w:lang w:val="en-CA"/>
              </w:rPr>
            </w:pPr>
            <w:r w:rsidRPr="005B217D">
              <w:rPr>
                <w:i/>
                <w:szCs w:val="22"/>
                <w:lang w:val="en-CA"/>
              </w:rPr>
              <w:t>Title:</w:t>
            </w:r>
          </w:p>
        </w:tc>
        <w:tc>
          <w:tcPr>
            <w:tcW w:w="7902" w:type="dxa"/>
            <w:gridSpan w:val="3"/>
          </w:tcPr>
          <w:p w14:paraId="305A7026" w14:textId="51E1F2EE" w:rsidR="00E61DAC" w:rsidRPr="005B217D" w:rsidRDefault="00382906" w:rsidP="009D7CE6">
            <w:pPr>
              <w:spacing w:before="60" w:after="60"/>
              <w:rPr>
                <w:b/>
                <w:szCs w:val="22"/>
                <w:lang w:val="en-CA"/>
              </w:rPr>
            </w:pPr>
            <w:r w:rsidRPr="00382906">
              <w:rPr>
                <w:b/>
                <w:szCs w:val="22"/>
                <w:lang w:val="en-CA"/>
              </w:rPr>
              <w:t>CE on Entropy Coding for High Bit Depth and High Bit Rate Coding</w:t>
            </w:r>
          </w:p>
        </w:tc>
      </w:tr>
      <w:tr w:rsidR="00E61DAC" w:rsidRPr="005B217D" w14:paraId="3D8B01B2" w14:textId="77777777" w:rsidTr="000962AC">
        <w:tc>
          <w:tcPr>
            <w:tcW w:w="1458" w:type="dxa"/>
          </w:tcPr>
          <w:p w14:paraId="7AC356CE" w14:textId="77777777" w:rsidR="00E61DAC" w:rsidRPr="005B217D" w:rsidRDefault="00E61DAC">
            <w:pPr>
              <w:spacing w:before="60" w:after="60"/>
              <w:rPr>
                <w:i/>
                <w:szCs w:val="22"/>
                <w:lang w:val="en-CA"/>
              </w:rPr>
            </w:pPr>
            <w:r w:rsidRPr="005B217D">
              <w:rPr>
                <w:i/>
                <w:szCs w:val="22"/>
                <w:lang w:val="en-CA"/>
              </w:rPr>
              <w:t>Status:</w:t>
            </w:r>
          </w:p>
        </w:tc>
        <w:tc>
          <w:tcPr>
            <w:tcW w:w="7902" w:type="dxa"/>
            <w:gridSpan w:val="3"/>
          </w:tcPr>
          <w:p w14:paraId="32E60643" w14:textId="0CC92516" w:rsidR="00E61DAC" w:rsidRPr="005B217D" w:rsidRDefault="00856F27" w:rsidP="009D7CE6">
            <w:pPr>
              <w:spacing w:before="60" w:after="60"/>
              <w:rPr>
                <w:szCs w:val="22"/>
                <w:lang w:val="en-CA"/>
              </w:rPr>
            </w:pPr>
            <w:r>
              <w:rPr>
                <w:szCs w:val="22"/>
                <w:lang w:val="en-CA"/>
              </w:rPr>
              <w:t>Output</w:t>
            </w:r>
            <w:r w:rsidR="0013458C">
              <w:rPr>
                <w:szCs w:val="22"/>
                <w:lang w:val="en-CA"/>
              </w:rPr>
              <w:t xml:space="preserve"> d</w:t>
            </w:r>
            <w:r w:rsidR="00E61DAC" w:rsidRPr="005B217D">
              <w:rPr>
                <w:szCs w:val="22"/>
                <w:lang w:val="en-CA"/>
              </w:rPr>
              <w:t xml:space="preserve">ocument </w:t>
            </w:r>
            <w:r>
              <w:rPr>
                <w:szCs w:val="22"/>
                <w:lang w:val="en-CA"/>
              </w:rPr>
              <w:t xml:space="preserve">of </w:t>
            </w:r>
            <w:r w:rsidR="009D7CE6">
              <w:rPr>
                <w:szCs w:val="22"/>
                <w:lang w:val="en-CA"/>
              </w:rPr>
              <w:t>JVET</w:t>
            </w:r>
          </w:p>
        </w:tc>
      </w:tr>
      <w:tr w:rsidR="00E61DAC" w:rsidRPr="005B217D" w14:paraId="7E6D99E3" w14:textId="77777777" w:rsidTr="000962AC">
        <w:tc>
          <w:tcPr>
            <w:tcW w:w="1458" w:type="dxa"/>
          </w:tcPr>
          <w:p w14:paraId="18CCDCD6" w14:textId="77777777" w:rsidR="00E61DAC" w:rsidRPr="00A64E93" w:rsidRDefault="00E61DAC">
            <w:pPr>
              <w:spacing w:before="60" w:after="60"/>
              <w:rPr>
                <w:i/>
                <w:szCs w:val="22"/>
                <w:lang w:val="en-CA"/>
              </w:rPr>
            </w:pPr>
            <w:r w:rsidRPr="00A64E93">
              <w:rPr>
                <w:i/>
                <w:szCs w:val="22"/>
                <w:lang w:val="en-CA"/>
              </w:rPr>
              <w:t>Purpose:</w:t>
            </w:r>
          </w:p>
        </w:tc>
        <w:tc>
          <w:tcPr>
            <w:tcW w:w="7902" w:type="dxa"/>
            <w:gridSpan w:val="3"/>
          </w:tcPr>
          <w:p w14:paraId="0640C90D" w14:textId="7CB5FA2F" w:rsidR="00E61DAC" w:rsidRPr="00A64E93" w:rsidRDefault="009709EA" w:rsidP="005E1AC6">
            <w:pPr>
              <w:spacing w:before="60" w:after="60"/>
              <w:rPr>
                <w:szCs w:val="22"/>
                <w:lang w:val="en-CA"/>
              </w:rPr>
            </w:pPr>
            <w:r w:rsidRPr="00A64E93">
              <w:rPr>
                <w:szCs w:val="22"/>
                <w:lang w:val="en-CA"/>
              </w:rPr>
              <w:t>Core Experiment description</w:t>
            </w:r>
          </w:p>
        </w:tc>
      </w:tr>
      <w:tr w:rsidR="00E61DAC" w:rsidRPr="004D60EF" w14:paraId="714CD808" w14:textId="77777777" w:rsidTr="00877972">
        <w:tc>
          <w:tcPr>
            <w:tcW w:w="1458" w:type="dxa"/>
          </w:tcPr>
          <w:p w14:paraId="4DB59313" w14:textId="77777777" w:rsidR="00E61DAC" w:rsidRPr="00A64E93" w:rsidRDefault="00E61DAC">
            <w:pPr>
              <w:spacing w:before="60" w:after="60"/>
              <w:rPr>
                <w:i/>
                <w:szCs w:val="22"/>
                <w:lang w:val="en-CA"/>
              </w:rPr>
            </w:pPr>
            <w:r w:rsidRPr="00A64E93">
              <w:rPr>
                <w:i/>
                <w:szCs w:val="22"/>
                <w:lang w:val="en-CA"/>
              </w:rPr>
              <w:t>Author(s) or</w:t>
            </w:r>
            <w:r w:rsidRPr="00A64E93">
              <w:rPr>
                <w:i/>
                <w:szCs w:val="22"/>
                <w:lang w:val="en-CA"/>
              </w:rPr>
              <w:br/>
              <w:t>Contact(s):</w:t>
            </w:r>
          </w:p>
        </w:tc>
        <w:tc>
          <w:tcPr>
            <w:tcW w:w="3504" w:type="dxa"/>
            <w:shd w:val="clear" w:color="auto" w:fill="FFFFFF" w:themeFill="background1"/>
          </w:tcPr>
          <w:p w14:paraId="33AAFD1A" w14:textId="5A960587" w:rsidR="00592156" w:rsidRPr="00877972" w:rsidRDefault="003045EB" w:rsidP="00403937">
            <w:pPr>
              <w:spacing w:before="60" w:after="60"/>
              <w:rPr>
                <w:szCs w:val="22"/>
                <w:lang w:val="en-CA"/>
              </w:rPr>
            </w:pPr>
            <w:r w:rsidRPr="00877972">
              <w:rPr>
                <w:szCs w:val="22"/>
                <w:lang w:val="en-CA"/>
              </w:rPr>
              <w:t>Adrian</w:t>
            </w:r>
            <w:r w:rsidR="004A0414" w:rsidRPr="00877972">
              <w:rPr>
                <w:szCs w:val="22"/>
                <w:lang w:val="en-CA"/>
              </w:rPr>
              <w:t xml:space="preserve"> Browne</w:t>
            </w:r>
          </w:p>
          <w:p w14:paraId="24176E3F" w14:textId="076FBA7E" w:rsidR="00592156" w:rsidRPr="00877972" w:rsidRDefault="003045EB" w:rsidP="00403937">
            <w:pPr>
              <w:spacing w:before="60" w:after="60"/>
              <w:rPr>
                <w:szCs w:val="22"/>
                <w:lang w:val="en-CA"/>
              </w:rPr>
            </w:pPr>
            <w:r w:rsidRPr="00877972">
              <w:rPr>
                <w:rFonts w:eastAsia="Yu Mincho" w:hint="eastAsia"/>
                <w:color w:val="222222"/>
                <w:szCs w:val="22"/>
                <w:lang w:val="de-DE" w:eastAsia="ja-JP"/>
              </w:rPr>
              <w:t>T</w:t>
            </w:r>
            <w:r w:rsidRPr="00877972">
              <w:rPr>
                <w:rFonts w:eastAsia="Yu Mincho"/>
                <w:color w:val="222222"/>
                <w:szCs w:val="22"/>
                <w:lang w:val="de-DE" w:eastAsia="ja-JP"/>
              </w:rPr>
              <w:t>omonori</w:t>
            </w:r>
            <w:r w:rsidR="004A0414" w:rsidRPr="00877972">
              <w:rPr>
                <w:szCs w:val="22"/>
                <w:lang w:val="en-CA"/>
              </w:rPr>
              <w:t xml:space="preserve"> Hashimoto</w:t>
            </w:r>
          </w:p>
          <w:p w14:paraId="721367B1" w14:textId="1FE1FBDA" w:rsidR="00592156" w:rsidRPr="00877972" w:rsidRDefault="003045EB" w:rsidP="00403937">
            <w:pPr>
              <w:spacing w:before="60" w:after="60"/>
              <w:rPr>
                <w:szCs w:val="22"/>
                <w:lang w:val="en-CA"/>
              </w:rPr>
            </w:pPr>
            <w:r w:rsidRPr="00877972">
              <w:rPr>
                <w:rFonts w:eastAsia="PMingLiU" w:hint="eastAsia"/>
                <w:szCs w:val="22"/>
                <w:lang w:val="en-CA" w:eastAsia="zh-TW"/>
              </w:rPr>
              <w:t>Ho</w:t>
            </w:r>
            <w:r w:rsidRPr="00877972">
              <w:rPr>
                <w:rFonts w:eastAsia="PMingLiU"/>
                <w:szCs w:val="22"/>
                <w:lang w:val="en-CA" w:eastAsia="zh-TW"/>
              </w:rPr>
              <w:t>ng-Jheng</w:t>
            </w:r>
            <w:r w:rsidR="004A0414" w:rsidRPr="00877972">
              <w:rPr>
                <w:szCs w:val="22"/>
                <w:lang w:val="en-CA"/>
              </w:rPr>
              <w:t xml:space="preserve"> Jhu</w:t>
            </w:r>
          </w:p>
          <w:p w14:paraId="49D81240" w14:textId="6431841A" w:rsidR="00E61DAC" w:rsidRPr="00877972" w:rsidRDefault="003045EB" w:rsidP="00403937">
            <w:pPr>
              <w:spacing w:before="60" w:after="60"/>
              <w:rPr>
                <w:szCs w:val="22"/>
                <w:lang w:val="en-CA"/>
              </w:rPr>
            </w:pPr>
            <w:r w:rsidRPr="00877972">
              <w:rPr>
                <w:szCs w:val="22"/>
              </w:rPr>
              <w:t>Dmytro</w:t>
            </w:r>
            <w:r w:rsidR="004A0414" w:rsidRPr="00877972">
              <w:rPr>
                <w:szCs w:val="22"/>
                <w:lang w:val="en-CA"/>
              </w:rPr>
              <w:t xml:space="preserve"> Rusanovskyy</w:t>
            </w:r>
          </w:p>
        </w:tc>
        <w:tc>
          <w:tcPr>
            <w:tcW w:w="1134" w:type="dxa"/>
          </w:tcPr>
          <w:p w14:paraId="0140ECA2" w14:textId="25905E84" w:rsidR="00E61DAC" w:rsidRPr="00A64E93" w:rsidRDefault="00E61DAC">
            <w:pPr>
              <w:spacing w:before="60" w:after="60"/>
              <w:rPr>
                <w:szCs w:val="22"/>
                <w:lang w:val="en-CA"/>
              </w:rPr>
            </w:pPr>
            <w:r w:rsidRPr="00A64E93">
              <w:rPr>
                <w:szCs w:val="22"/>
                <w:lang w:val="en-CA"/>
              </w:rPr>
              <w:t>Email:</w:t>
            </w:r>
          </w:p>
        </w:tc>
        <w:tc>
          <w:tcPr>
            <w:tcW w:w="3264" w:type="dxa"/>
            <w:shd w:val="clear" w:color="auto" w:fill="FFFFFF" w:themeFill="background1"/>
          </w:tcPr>
          <w:p w14:paraId="671AB6DE" w14:textId="010526F1" w:rsidR="009709EA" w:rsidRPr="00A64E93" w:rsidRDefault="004A0414" w:rsidP="009709EA">
            <w:pPr>
              <w:spacing w:before="60" w:after="60"/>
              <w:rPr>
                <w:lang w:val="de-DE" w:eastAsia="de-DE"/>
              </w:rPr>
            </w:pPr>
            <w:r w:rsidRPr="00A64E93">
              <w:rPr>
                <w:lang w:val="de-DE" w:eastAsia="de-DE"/>
              </w:rPr>
              <w:t>adrian.browne@sony.com</w:t>
            </w:r>
          </w:p>
          <w:p w14:paraId="7ED63549" w14:textId="7822A945" w:rsidR="005B28EF" w:rsidRPr="00A64E93" w:rsidRDefault="00632F3B" w:rsidP="00403937">
            <w:pPr>
              <w:spacing w:before="60" w:after="60"/>
              <w:rPr>
                <w:lang w:val="de-DE" w:eastAsia="de-DE"/>
              </w:rPr>
            </w:pPr>
            <w:r>
              <w:fldChar w:fldCharType="begin"/>
            </w:r>
            <w:r w:rsidRPr="00AF2F64">
              <w:rPr>
                <w:lang w:val="de-DE"/>
                <w:rPrChange w:id="0" w:author="Tomonori Hashimoto" w:date="2020-10-29T11:25:00Z">
                  <w:rPr/>
                </w:rPrChange>
              </w:rPr>
              <w:instrText xml:space="preserve"> HYPERLINK "mailto:tomonori.hashimoto@sharp.co.jp" </w:instrText>
            </w:r>
            <w:r>
              <w:fldChar w:fldCharType="separate"/>
            </w:r>
            <w:r w:rsidR="004A0414" w:rsidRPr="00AF2F64">
              <w:rPr>
                <w:lang w:val="de-DE" w:eastAsia="de-DE"/>
                <w:rPrChange w:id="1" w:author="Tomonori Hashimoto" w:date="2020-10-29T11:25:00Z">
                  <w:rPr>
                    <w:lang w:eastAsia="de-DE"/>
                  </w:rPr>
                </w:rPrChange>
              </w:rPr>
              <w:t>tomonori.hashimoto@sharp.co.jp</w:t>
            </w:r>
            <w:r>
              <w:rPr>
                <w:lang w:eastAsia="de-DE"/>
              </w:rPr>
              <w:fldChar w:fldCharType="end"/>
            </w:r>
          </w:p>
          <w:p w14:paraId="50C72A43" w14:textId="380CFFCD" w:rsidR="004A0414" w:rsidRPr="00A64E93" w:rsidRDefault="00632F3B" w:rsidP="00403937">
            <w:pPr>
              <w:spacing w:before="60" w:after="60"/>
              <w:rPr>
                <w:lang w:val="de-DE" w:eastAsia="de-DE"/>
              </w:rPr>
            </w:pPr>
            <w:r>
              <w:fldChar w:fldCharType="begin"/>
            </w:r>
            <w:r w:rsidRPr="00AF2F64">
              <w:rPr>
                <w:lang w:val="de-DE"/>
                <w:rPrChange w:id="2" w:author="Tomonori Hashimoto" w:date="2020-10-29T11:25:00Z">
                  <w:rPr/>
                </w:rPrChange>
              </w:rPr>
              <w:instrText xml:space="preserve"> HYPERLINK "mailto:jhuhong-jheng@kwai.com" </w:instrText>
            </w:r>
            <w:r>
              <w:fldChar w:fldCharType="separate"/>
            </w:r>
            <w:r w:rsidR="004A0414" w:rsidRPr="00AF2F64">
              <w:rPr>
                <w:lang w:val="de-DE" w:eastAsia="de-DE"/>
                <w:rPrChange w:id="3" w:author="Tomonori Hashimoto" w:date="2020-10-29T11:25:00Z">
                  <w:rPr>
                    <w:lang w:eastAsia="de-DE"/>
                  </w:rPr>
                </w:rPrChange>
              </w:rPr>
              <w:t>jhuhong-jheng@kwai.com</w:t>
            </w:r>
            <w:r>
              <w:rPr>
                <w:lang w:eastAsia="de-DE"/>
              </w:rPr>
              <w:fldChar w:fldCharType="end"/>
            </w:r>
          </w:p>
          <w:p w14:paraId="32C2ABFD" w14:textId="1E605261" w:rsidR="004A0414" w:rsidRPr="00A64E93" w:rsidRDefault="004A0414" w:rsidP="00403937">
            <w:pPr>
              <w:spacing w:before="60" w:after="60"/>
              <w:rPr>
                <w:lang w:val="de-DE" w:eastAsia="de-DE"/>
              </w:rPr>
            </w:pPr>
            <w:r w:rsidRPr="00A64E93">
              <w:rPr>
                <w:lang w:val="de-DE" w:eastAsia="de-DE"/>
              </w:rPr>
              <w:t>dmytror@qti.qualcomm.com</w:t>
            </w:r>
          </w:p>
        </w:tc>
      </w:tr>
      <w:tr w:rsidR="00E61DAC" w:rsidRPr="00A64E93" w14:paraId="49AFAA61" w14:textId="77777777" w:rsidTr="000962AC">
        <w:tc>
          <w:tcPr>
            <w:tcW w:w="1458" w:type="dxa"/>
          </w:tcPr>
          <w:p w14:paraId="2C08AF6B" w14:textId="77777777" w:rsidR="00E61DAC" w:rsidRPr="00A64E93" w:rsidRDefault="00E61DAC">
            <w:pPr>
              <w:spacing w:before="60" w:after="60"/>
              <w:rPr>
                <w:i/>
                <w:szCs w:val="22"/>
                <w:lang w:val="en-CA"/>
              </w:rPr>
            </w:pPr>
            <w:r w:rsidRPr="00A64E93">
              <w:rPr>
                <w:i/>
                <w:szCs w:val="22"/>
                <w:lang w:val="en-CA"/>
              </w:rPr>
              <w:t>Source:</w:t>
            </w:r>
          </w:p>
        </w:tc>
        <w:tc>
          <w:tcPr>
            <w:tcW w:w="7902" w:type="dxa"/>
            <w:gridSpan w:val="3"/>
          </w:tcPr>
          <w:p w14:paraId="643E6B85" w14:textId="005CF229" w:rsidR="00E61DAC" w:rsidRPr="00A64E93" w:rsidRDefault="001F55B9">
            <w:pPr>
              <w:spacing w:before="60" w:after="60"/>
              <w:rPr>
                <w:szCs w:val="22"/>
                <w:lang w:val="en-CA"/>
              </w:rPr>
            </w:pPr>
            <w:r w:rsidRPr="00A64E93">
              <w:rPr>
                <w:szCs w:val="22"/>
                <w:lang w:val="en-CA"/>
              </w:rPr>
              <w:t>CE coordinators</w:t>
            </w:r>
          </w:p>
        </w:tc>
      </w:tr>
    </w:tbl>
    <w:p w14:paraId="732815A4" w14:textId="77777777" w:rsidR="00E61DAC" w:rsidRPr="005B217D" w:rsidRDefault="00E61DAC">
      <w:pPr>
        <w:tabs>
          <w:tab w:val="right" w:pos="9360"/>
        </w:tabs>
        <w:spacing w:before="120" w:after="240"/>
        <w:jc w:val="center"/>
        <w:rPr>
          <w:szCs w:val="22"/>
          <w:lang w:val="en-CA"/>
        </w:rPr>
      </w:pPr>
      <w:r w:rsidRPr="005B217D">
        <w:rPr>
          <w:szCs w:val="22"/>
          <w:u w:val="single"/>
          <w:lang w:val="en-CA"/>
        </w:rPr>
        <w:t>_____________________________</w:t>
      </w:r>
    </w:p>
    <w:p w14:paraId="63D31C94" w14:textId="77777777" w:rsidR="00275BCF" w:rsidRPr="005B217D" w:rsidRDefault="00275BCF" w:rsidP="009234A5">
      <w:pPr>
        <w:pStyle w:val="Heading1"/>
        <w:numPr>
          <w:ilvl w:val="0"/>
          <w:numId w:val="0"/>
        </w:numPr>
        <w:ind w:left="432" w:hanging="432"/>
        <w:rPr>
          <w:lang w:val="en-CA"/>
        </w:rPr>
      </w:pPr>
      <w:r w:rsidRPr="005B217D">
        <w:rPr>
          <w:lang w:val="en-CA"/>
        </w:rPr>
        <w:t>Abstract</w:t>
      </w:r>
    </w:p>
    <w:p w14:paraId="145B749F" w14:textId="30DCCAB7" w:rsidR="00E015E7" w:rsidRDefault="00E015E7" w:rsidP="00E015E7">
      <w:pPr>
        <w:rPr>
          <w:rFonts w:cs="Arial"/>
          <w:szCs w:val="22"/>
          <w:lang w:eastAsia="ja-JP"/>
        </w:rPr>
      </w:pPr>
      <w:r>
        <w:rPr>
          <w:rFonts w:cs="Arial"/>
          <w:szCs w:val="22"/>
          <w:lang w:eastAsia="zh-TW"/>
        </w:rPr>
        <w:t>The goal of this Core Experiment (CE) is to conduct a study o</w:t>
      </w:r>
      <w:r w:rsidR="00BE294C">
        <w:rPr>
          <w:rFonts w:cs="Arial"/>
          <w:szCs w:val="22"/>
          <w:lang w:eastAsia="zh-TW"/>
        </w:rPr>
        <w:t>f</w:t>
      </w:r>
      <w:r>
        <w:rPr>
          <w:rFonts w:cs="Arial"/>
          <w:szCs w:val="22"/>
          <w:lang w:eastAsia="zh-TW"/>
        </w:rPr>
        <w:t xml:space="preserve"> Rice </w:t>
      </w:r>
      <w:r w:rsidR="003A4E58">
        <w:rPr>
          <w:rFonts w:cs="Arial"/>
          <w:szCs w:val="22"/>
          <w:lang w:eastAsia="zh-TW"/>
        </w:rPr>
        <w:t>p</w:t>
      </w:r>
      <w:r>
        <w:rPr>
          <w:rFonts w:cs="Arial"/>
          <w:szCs w:val="22"/>
          <w:lang w:eastAsia="zh-TW"/>
        </w:rPr>
        <w:t xml:space="preserve">arameter </w:t>
      </w:r>
      <w:r w:rsidR="003A4E58">
        <w:rPr>
          <w:rFonts w:cs="Arial"/>
          <w:szCs w:val="22"/>
          <w:lang w:eastAsia="zh-TW"/>
        </w:rPr>
        <w:t>d</w:t>
      </w:r>
      <w:r>
        <w:rPr>
          <w:rFonts w:cs="Arial"/>
          <w:szCs w:val="22"/>
          <w:lang w:eastAsia="zh-TW"/>
        </w:rPr>
        <w:t xml:space="preserve">erivation </w:t>
      </w:r>
      <w:r w:rsidR="003A4E58">
        <w:rPr>
          <w:rFonts w:cs="Arial"/>
          <w:szCs w:val="22"/>
          <w:lang w:eastAsia="zh-TW"/>
        </w:rPr>
        <w:t xml:space="preserve">proposals submitted to the T meeting of JVET. </w:t>
      </w:r>
    </w:p>
    <w:p w14:paraId="1395BD13" w14:textId="0C42AD36" w:rsidR="00E015E7" w:rsidRDefault="00E015E7" w:rsidP="00E015E7">
      <w:pPr>
        <w:rPr>
          <w:lang w:eastAsia="ja-JP"/>
        </w:rPr>
      </w:pPr>
      <w:r>
        <w:rPr>
          <w:rFonts w:cs="Arial"/>
          <w:szCs w:val="22"/>
          <w:lang w:eastAsia="ja-JP"/>
        </w:rPr>
        <w:t xml:space="preserve">Participants in this activity are </w:t>
      </w:r>
      <w:r w:rsidR="00FB347A">
        <w:rPr>
          <w:rFonts w:cs="Arial"/>
          <w:szCs w:val="22"/>
          <w:lang w:eastAsia="ja-JP"/>
        </w:rPr>
        <w:t xml:space="preserve">Kwai, </w:t>
      </w:r>
      <w:r w:rsidR="005F3A18">
        <w:rPr>
          <w:rFonts w:cs="Arial"/>
          <w:szCs w:val="22"/>
          <w:lang w:eastAsia="ja-JP"/>
        </w:rPr>
        <w:t>Qualcomm, Sharp and Sony.</w:t>
      </w:r>
    </w:p>
    <w:p w14:paraId="7283360D" w14:textId="74719242" w:rsidR="00E015E7" w:rsidRDefault="00E015E7" w:rsidP="00E015E7">
      <w:pPr>
        <w:rPr>
          <w:rFonts w:cs="Arial"/>
          <w:szCs w:val="22"/>
          <w:lang w:eastAsia="ja-JP"/>
        </w:rPr>
      </w:pPr>
      <w:r>
        <w:rPr>
          <w:rFonts w:cs="Arial"/>
          <w:szCs w:val="22"/>
          <w:lang w:eastAsia="zh-TW"/>
        </w:rPr>
        <w:t>The software bas</w:t>
      </w:r>
      <w:r>
        <w:rPr>
          <w:rFonts w:cs="Arial"/>
          <w:szCs w:val="22"/>
          <w:lang w:eastAsia="ja-JP"/>
        </w:rPr>
        <w:t>i</w:t>
      </w:r>
      <w:r>
        <w:rPr>
          <w:rFonts w:cs="Arial"/>
          <w:szCs w:val="22"/>
          <w:lang w:eastAsia="zh-TW"/>
        </w:rPr>
        <w:t>s for this CE is VTM-</w:t>
      </w:r>
      <w:r w:rsidR="00FB347A" w:rsidRPr="00877972">
        <w:rPr>
          <w:rFonts w:cs="Arial"/>
          <w:szCs w:val="22"/>
          <w:lang w:eastAsia="zh-TW"/>
        </w:rPr>
        <w:t>11</w:t>
      </w:r>
      <w:r w:rsidRPr="00877972">
        <w:rPr>
          <w:rFonts w:cs="Arial"/>
          <w:szCs w:val="22"/>
          <w:lang w:eastAsia="zh-TW"/>
        </w:rPr>
        <w:t>.0</w:t>
      </w:r>
      <w:r w:rsidR="00FB347A">
        <w:rPr>
          <w:rFonts w:cs="Arial"/>
          <w:szCs w:val="22"/>
          <w:lang w:eastAsia="zh-TW"/>
        </w:rPr>
        <w:t xml:space="preserve"> or later</w:t>
      </w:r>
      <w:r>
        <w:rPr>
          <w:rFonts w:cs="Arial"/>
          <w:szCs w:val="22"/>
          <w:lang w:eastAsia="zh-TW"/>
        </w:rPr>
        <w:t>. For the test sequences</w:t>
      </w:r>
      <w:r>
        <w:rPr>
          <w:rFonts w:cs="Arial"/>
          <w:szCs w:val="22"/>
          <w:lang w:eastAsia="ja-JP"/>
        </w:rPr>
        <w:t>, configurations and test conditions</w:t>
      </w:r>
      <w:r>
        <w:rPr>
          <w:rFonts w:cs="Arial"/>
          <w:szCs w:val="22"/>
          <w:lang w:eastAsia="zh-TW"/>
        </w:rPr>
        <w:t xml:space="preserve">, </w:t>
      </w:r>
      <w:r w:rsidR="0010573D">
        <w:rPr>
          <w:rFonts w:cs="Arial"/>
          <w:szCs w:val="22"/>
          <w:lang w:eastAsia="zh-TW"/>
        </w:rPr>
        <w:t xml:space="preserve">the </w:t>
      </w:r>
      <w:r w:rsidR="00FB347A">
        <w:rPr>
          <w:rFonts w:cs="Arial"/>
          <w:szCs w:val="22"/>
          <w:lang w:eastAsia="zh-TW"/>
        </w:rPr>
        <w:t xml:space="preserve">High Bit-depth </w:t>
      </w:r>
      <w:r w:rsidR="00FB347A">
        <w:rPr>
          <w:rFonts w:cs="Arial"/>
          <w:szCs w:val="22"/>
          <w:lang w:eastAsia="ja-JP"/>
        </w:rPr>
        <w:t xml:space="preserve">CTC described in </w:t>
      </w:r>
      <w:r>
        <w:rPr>
          <w:rFonts w:cs="Arial"/>
          <w:szCs w:val="22"/>
          <w:lang w:eastAsia="ja-JP"/>
        </w:rPr>
        <w:t>JVET-</w:t>
      </w:r>
      <w:r w:rsidR="00B17C1C" w:rsidRPr="00D01D5A">
        <w:rPr>
          <w:rFonts w:cs="Arial"/>
          <w:szCs w:val="22"/>
          <w:lang w:eastAsia="ja-JP"/>
        </w:rPr>
        <w:t>T2018</w:t>
      </w:r>
      <w:r w:rsidR="00B17C1C">
        <w:rPr>
          <w:rFonts w:cs="Arial"/>
          <w:szCs w:val="22"/>
          <w:lang w:eastAsia="ja-JP"/>
        </w:rPr>
        <w:t xml:space="preserve"> </w:t>
      </w:r>
      <w:r w:rsidR="0010573D">
        <w:rPr>
          <w:rFonts w:cs="Arial"/>
          <w:szCs w:val="22"/>
          <w:lang w:eastAsia="ja-JP"/>
        </w:rPr>
        <w:t xml:space="preserve">is </w:t>
      </w:r>
      <w:r>
        <w:rPr>
          <w:rFonts w:cs="Arial"/>
          <w:szCs w:val="22"/>
          <w:lang w:eastAsia="ja-JP"/>
        </w:rPr>
        <w:t>used</w:t>
      </w:r>
      <w:r w:rsidR="00FB347A">
        <w:rPr>
          <w:rFonts w:cs="Arial"/>
          <w:szCs w:val="22"/>
          <w:lang w:eastAsia="ja-JP"/>
        </w:rPr>
        <w:t xml:space="preserve">, unless </w:t>
      </w:r>
      <w:r w:rsidR="00771A5C">
        <w:rPr>
          <w:rFonts w:cs="Arial"/>
          <w:szCs w:val="22"/>
          <w:lang w:eastAsia="ja-JP"/>
        </w:rPr>
        <w:t>other</w:t>
      </w:r>
      <w:r w:rsidR="0010573D">
        <w:rPr>
          <w:rFonts w:cs="Arial"/>
          <w:szCs w:val="22"/>
          <w:lang w:eastAsia="ja-JP"/>
        </w:rPr>
        <w:t>wise</w:t>
      </w:r>
      <w:r w:rsidR="00771A5C">
        <w:rPr>
          <w:rFonts w:cs="Arial"/>
          <w:szCs w:val="22"/>
          <w:lang w:eastAsia="ja-JP"/>
        </w:rPr>
        <w:t xml:space="preserve"> </w:t>
      </w:r>
      <w:r w:rsidR="00FB347A">
        <w:rPr>
          <w:rFonts w:cs="Arial"/>
          <w:szCs w:val="22"/>
          <w:lang w:eastAsia="ja-JP"/>
        </w:rPr>
        <w:t xml:space="preserve">specified in the </w:t>
      </w:r>
      <w:r w:rsidR="00771A5C">
        <w:rPr>
          <w:rFonts w:cs="Arial"/>
          <w:szCs w:val="22"/>
          <w:lang w:eastAsia="ja-JP"/>
        </w:rPr>
        <w:t>CE description</w:t>
      </w:r>
      <w:r>
        <w:rPr>
          <w:rFonts w:cs="Arial"/>
          <w:szCs w:val="22"/>
          <w:lang w:eastAsia="ja-JP"/>
        </w:rPr>
        <w:t xml:space="preserve">. </w:t>
      </w:r>
    </w:p>
    <w:p w14:paraId="3681E043" w14:textId="2F85392A" w:rsidR="00771A5C" w:rsidRDefault="00771A5C" w:rsidP="00E015E7">
      <w:pPr>
        <w:rPr>
          <w:rFonts w:cs="Arial"/>
          <w:szCs w:val="22"/>
          <w:lang w:eastAsia="ja-JP"/>
        </w:rPr>
      </w:pPr>
    </w:p>
    <w:p w14:paraId="0653CD68" w14:textId="77777777" w:rsidR="003D447D" w:rsidRPr="007A5ED4" w:rsidRDefault="003D447D" w:rsidP="003D447D">
      <w:pPr>
        <w:pStyle w:val="Heading1"/>
        <w:rPr>
          <w:lang w:val="en-CA"/>
        </w:rPr>
      </w:pPr>
      <w:r w:rsidRPr="007A5ED4">
        <w:rPr>
          <w:lang w:val="en-CA"/>
        </w:rPr>
        <w:t>Participants</w:t>
      </w:r>
    </w:p>
    <w:tbl>
      <w:tblPr>
        <w:tblW w:w="7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7"/>
        <w:gridCol w:w="2465"/>
        <w:gridCol w:w="1701"/>
        <w:gridCol w:w="3262"/>
      </w:tblGrid>
      <w:tr w:rsidR="003D447D" w14:paraId="1D9EE243" w14:textId="77777777" w:rsidTr="00961BE4">
        <w:tc>
          <w:tcPr>
            <w:tcW w:w="507" w:type="dxa"/>
            <w:tcBorders>
              <w:top w:val="single" w:sz="4" w:space="0" w:color="auto"/>
              <w:left w:val="single" w:sz="4" w:space="0" w:color="auto"/>
              <w:bottom w:val="single" w:sz="4" w:space="0" w:color="auto"/>
              <w:right w:val="single" w:sz="4" w:space="0" w:color="auto"/>
            </w:tcBorders>
            <w:vAlign w:val="center"/>
            <w:hideMark/>
          </w:tcPr>
          <w:p w14:paraId="57FBC195" w14:textId="77777777" w:rsidR="003D447D" w:rsidRDefault="003D447D">
            <w:pPr>
              <w:spacing w:before="60" w:after="60"/>
              <w:rPr>
                <w:rFonts w:eastAsia="SimSun"/>
                <w:sz w:val="20"/>
                <w:lang w:val="en-CA" w:eastAsia="de-DE"/>
              </w:rPr>
            </w:pPr>
            <w:r>
              <w:rPr>
                <w:sz w:val="20"/>
                <w:lang w:val="en-CA" w:eastAsia="de-DE"/>
              </w:rPr>
              <w:t>Nr.</w:t>
            </w:r>
          </w:p>
        </w:tc>
        <w:tc>
          <w:tcPr>
            <w:tcW w:w="2465" w:type="dxa"/>
            <w:tcBorders>
              <w:top w:val="single" w:sz="4" w:space="0" w:color="auto"/>
              <w:left w:val="single" w:sz="4" w:space="0" w:color="auto"/>
              <w:bottom w:val="single" w:sz="4" w:space="0" w:color="auto"/>
              <w:right w:val="single" w:sz="4" w:space="0" w:color="auto"/>
            </w:tcBorders>
            <w:vAlign w:val="center"/>
            <w:hideMark/>
          </w:tcPr>
          <w:p w14:paraId="703E50CF" w14:textId="77777777" w:rsidR="003D447D" w:rsidRDefault="003D447D">
            <w:pPr>
              <w:spacing w:before="60" w:after="60"/>
              <w:rPr>
                <w:sz w:val="20"/>
                <w:lang w:val="en-CA" w:eastAsia="de-DE"/>
              </w:rPr>
            </w:pPr>
            <w:r>
              <w:rPr>
                <w:sz w:val="20"/>
                <w:lang w:val="en-CA" w:eastAsia="de-DE"/>
              </w:rPr>
              <w:t>Name</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1AF13AE" w14:textId="77777777" w:rsidR="003D447D" w:rsidRDefault="003D447D">
            <w:pPr>
              <w:spacing w:before="60" w:after="60"/>
              <w:rPr>
                <w:sz w:val="20"/>
                <w:lang w:val="en-CA" w:eastAsia="de-DE"/>
              </w:rPr>
            </w:pPr>
            <w:r>
              <w:rPr>
                <w:sz w:val="20"/>
                <w:lang w:val="en-CA" w:eastAsia="de-DE"/>
              </w:rPr>
              <w:t>Company</w:t>
            </w:r>
          </w:p>
        </w:tc>
        <w:tc>
          <w:tcPr>
            <w:tcW w:w="3262" w:type="dxa"/>
            <w:tcBorders>
              <w:top w:val="single" w:sz="4" w:space="0" w:color="auto"/>
              <w:left w:val="single" w:sz="4" w:space="0" w:color="auto"/>
              <w:bottom w:val="single" w:sz="4" w:space="0" w:color="auto"/>
              <w:right w:val="single" w:sz="4" w:space="0" w:color="auto"/>
            </w:tcBorders>
            <w:vAlign w:val="center"/>
            <w:hideMark/>
          </w:tcPr>
          <w:p w14:paraId="5492C510" w14:textId="77777777" w:rsidR="003D447D" w:rsidRDefault="003D447D">
            <w:pPr>
              <w:spacing w:before="60" w:after="60"/>
              <w:rPr>
                <w:sz w:val="20"/>
                <w:lang w:val="en-CA" w:eastAsia="de-DE"/>
              </w:rPr>
            </w:pPr>
            <w:r>
              <w:rPr>
                <w:sz w:val="20"/>
                <w:lang w:val="en-CA" w:eastAsia="de-DE"/>
              </w:rPr>
              <w:t>Email</w:t>
            </w:r>
          </w:p>
        </w:tc>
      </w:tr>
      <w:tr w:rsidR="0008154F" w:rsidRPr="004D60EF" w14:paraId="74DFA370" w14:textId="77777777" w:rsidTr="00C3292B">
        <w:tc>
          <w:tcPr>
            <w:tcW w:w="507" w:type="dxa"/>
            <w:tcBorders>
              <w:top w:val="single" w:sz="4" w:space="0" w:color="auto"/>
              <w:left w:val="single" w:sz="4" w:space="0" w:color="auto"/>
              <w:bottom w:val="single" w:sz="4" w:space="0" w:color="auto"/>
              <w:right w:val="single" w:sz="4" w:space="0" w:color="auto"/>
            </w:tcBorders>
            <w:vAlign w:val="bottom"/>
          </w:tcPr>
          <w:p w14:paraId="58570873" w14:textId="77777777" w:rsidR="0008154F" w:rsidRDefault="0008154F" w:rsidP="00C3292B">
            <w:pPr>
              <w:spacing w:before="60" w:after="60"/>
              <w:rPr>
                <w:sz w:val="20"/>
                <w:lang w:val="en-CA"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1DEC063D" w14:textId="77777777" w:rsidR="0008154F" w:rsidRPr="00D01D5A" w:rsidRDefault="0008154F" w:rsidP="00C3292B">
            <w:pPr>
              <w:rPr>
                <w:szCs w:val="22"/>
                <w:lang w:val="de-DE" w:eastAsia="de-DE"/>
              </w:rPr>
            </w:pPr>
            <w:r w:rsidRPr="00D01D5A">
              <w:rPr>
                <w:szCs w:val="22"/>
              </w:rPr>
              <w:t>Dmytro Rusanovskyy</w:t>
            </w:r>
          </w:p>
        </w:tc>
        <w:tc>
          <w:tcPr>
            <w:tcW w:w="1701" w:type="dxa"/>
            <w:tcBorders>
              <w:top w:val="single" w:sz="4" w:space="0" w:color="auto"/>
              <w:left w:val="single" w:sz="4" w:space="0" w:color="auto"/>
              <w:bottom w:val="single" w:sz="4" w:space="0" w:color="auto"/>
              <w:right w:val="single" w:sz="4" w:space="0" w:color="auto"/>
            </w:tcBorders>
            <w:vAlign w:val="bottom"/>
          </w:tcPr>
          <w:p w14:paraId="02B81034" w14:textId="77777777" w:rsidR="0008154F" w:rsidRPr="00D01D5A" w:rsidRDefault="0008154F" w:rsidP="00C3292B">
            <w:pPr>
              <w:rPr>
                <w:szCs w:val="22"/>
                <w:lang w:val="de-DE" w:eastAsia="de-DE"/>
              </w:rPr>
            </w:pPr>
            <w:r w:rsidRPr="00D01D5A">
              <w:rPr>
                <w:szCs w:val="22"/>
                <w:lang w:val="de-DE" w:eastAsia="de-DE"/>
              </w:rPr>
              <w:t>Qualcomm</w:t>
            </w:r>
          </w:p>
        </w:tc>
        <w:tc>
          <w:tcPr>
            <w:tcW w:w="3262" w:type="dxa"/>
            <w:tcBorders>
              <w:top w:val="single" w:sz="4" w:space="0" w:color="auto"/>
              <w:left w:val="single" w:sz="4" w:space="0" w:color="auto"/>
              <w:bottom w:val="single" w:sz="4" w:space="0" w:color="auto"/>
              <w:right w:val="single" w:sz="4" w:space="0" w:color="auto"/>
            </w:tcBorders>
          </w:tcPr>
          <w:p w14:paraId="6A525DA6" w14:textId="46D9585D" w:rsidR="0008154F" w:rsidRPr="00D01D5A" w:rsidRDefault="00D311C6" w:rsidP="00C3292B">
            <w:pPr>
              <w:rPr>
                <w:szCs w:val="22"/>
                <w:lang w:val="de-DE" w:eastAsia="de-DE"/>
              </w:rPr>
            </w:pPr>
            <w:ins w:id="4" w:author="Browne, Adrian" w:date="2020-10-29T21:19:00Z">
              <w:r>
                <w:rPr>
                  <w:szCs w:val="22"/>
                  <w:lang w:val="de-DE"/>
                </w:rPr>
                <w:fldChar w:fldCharType="begin"/>
              </w:r>
              <w:r>
                <w:rPr>
                  <w:szCs w:val="22"/>
                  <w:lang w:val="de-DE"/>
                </w:rPr>
                <w:instrText xml:space="preserve"> HYPERLINK "mailto:</w:instrText>
              </w:r>
            </w:ins>
            <w:r w:rsidRPr="00D01D5A">
              <w:rPr>
                <w:szCs w:val="22"/>
                <w:lang w:val="de-DE"/>
              </w:rPr>
              <w:instrText>dmytror@qti.qualcomm.com</w:instrText>
            </w:r>
            <w:ins w:id="5" w:author="Browne, Adrian" w:date="2020-10-29T21:19:00Z">
              <w:r>
                <w:rPr>
                  <w:szCs w:val="22"/>
                  <w:lang w:val="de-DE"/>
                </w:rPr>
                <w:instrText xml:space="preserve">" </w:instrText>
              </w:r>
              <w:r>
                <w:rPr>
                  <w:szCs w:val="22"/>
                  <w:lang w:val="de-DE"/>
                </w:rPr>
                <w:fldChar w:fldCharType="separate"/>
              </w:r>
            </w:ins>
            <w:r w:rsidRPr="00CD17A9">
              <w:rPr>
                <w:rStyle w:val="Hyperlink"/>
                <w:szCs w:val="22"/>
                <w:lang w:val="de-DE"/>
              </w:rPr>
              <w:t>dmytror@qti.qualcomm.com</w:t>
            </w:r>
            <w:ins w:id="6" w:author="Browne, Adrian" w:date="2020-10-29T21:19:00Z">
              <w:r>
                <w:rPr>
                  <w:szCs w:val="22"/>
                  <w:lang w:val="de-DE"/>
                </w:rPr>
                <w:fldChar w:fldCharType="end"/>
              </w:r>
            </w:ins>
          </w:p>
        </w:tc>
      </w:tr>
      <w:tr w:rsidR="0008154F" w:rsidRPr="004D60EF" w14:paraId="13CA7538" w14:textId="77777777" w:rsidTr="00C3292B">
        <w:trPr>
          <w:trHeight w:val="278"/>
        </w:trPr>
        <w:tc>
          <w:tcPr>
            <w:tcW w:w="507" w:type="dxa"/>
            <w:tcBorders>
              <w:top w:val="single" w:sz="4" w:space="0" w:color="auto"/>
              <w:left w:val="single" w:sz="4" w:space="0" w:color="auto"/>
              <w:bottom w:val="single" w:sz="4" w:space="0" w:color="auto"/>
              <w:right w:val="single" w:sz="4" w:space="0" w:color="auto"/>
            </w:tcBorders>
            <w:vAlign w:val="bottom"/>
          </w:tcPr>
          <w:p w14:paraId="428DF360" w14:textId="77777777" w:rsidR="0008154F" w:rsidRDefault="0008154F" w:rsidP="00C3292B">
            <w:pPr>
              <w:rPr>
                <w:color w:val="000000"/>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5ABE9519" w14:textId="77777777" w:rsidR="0008154F" w:rsidRPr="00D01D5A" w:rsidRDefault="0008154F" w:rsidP="00C3292B">
            <w:pPr>
              <w:rPr>
                <w:szCs w:val="22"/>
                <w:lang w:val="de-DE" w:eastAsia="ko-KR"/>
              </w:rPr>
            </w:pPr>
            <w:r w:rsidRPr="00D01D5A">
              <w:rPr>
                <w:szCs w:val="22"/>
              </w:rPr>
              <w:t>Luong Pham Van</w:t>
            </w:r>
          </w:p>
        </w:tc>
        <w:tc>
          <w:tcPr>
            <w:tcW w:w="1701" w:type="dxa"/>
            <w:tcBorders>
              <w:top w:val="single" w:sz="4" w:space="0" w:color="auto"/>
              <w:left w:val="single" w:sz="4" w:space="0" w:color="auto"/>
              <w:bottom w:val="single" w:sz="4" w:space="0" w:color="auto"/>
              <w:right w:val="single" w:sz="4" w:space="0" w:color="auto"/>
            </w:tcBorders>
            <w:vAlign w:val="bottom"/>
          </w:tcPr>
          <w:p w14:paraId="5C6AB726" w14:textId="77777777" w:rsidR="0008154F" w:rsidRPr="00D01D5A" w:rsidRDefault="0008154F" w:rsidP="00C3292B">
            <w:pPr>
              <w:rPr>
                <w:szCs w:val="22"/>
                <w:lang w:val="de-DE" w:eastAsia="ko-KR"/>
              </w:rPr>
            </w:pPr>
            <w:r w:rsidRPr="00D01D5A">
              <w:rPr>
                <w:szCs w:val="22"/>
                <w:lang w:val="de-DE" w:eastAsia="ko-KR"/>
              </w:rPr>
              <w:t>Qualcomm</w:t>
            </w:r>
          </w:p>
        </w:tc>
        <w:tc>
          <w:tcPr>
            <w:tcW w:w="3262" w:type="dxa"/>
            <w:tcBorders>
              <w:top w:val="single" w:sz="4" w:space="0" w:color="auto"/>
              <w:left w:val="single" w:sz="4" w:space="0" w:color="auto"/>
              <w:bottom w:val="single" w:sz="4" w:space="0" w:color="auto"/>
              <w:right w:val="single" w:sz="4" w:space="0" w:color="auto"/>
            </w:tcBorders>
          </w:tcPr>
          <w:p w14:paraId="05010932" w14:textId="0DA5B8D8" w:rsidR="0008154F" w:rsidRPr="00D01D5A" w:rsidRDefault="00D311C6" w:rsidP="00C3292B">
            <w:pPr>
              <w:rPr>
                <w:szCs w:val="22"/>
                <w:lang w:val="de-DE" w:eastAsia="ja-JP"/>
              </w:rPr>
            </w:pPr>
            <w:ins w:id="7" w:author="Browne, Adrian" w:date="2020-10-29T21:19:00Z">
              <w:r>
                <w:rPr>
                  <w:szCs w:val="22"/>
                  <w:lang w:val="de-DE"/>
                </w:rPr>
                <w:fldChar w:fldCharType="begin"/>
              </w:r>
              <w:r>
                <w:rPr>
                  <w:szCs w:val="22"/>
                  <w:lang w:val="de-DE"/>
                </w:rPr>
                <w:instrText xml:space="preserve"> HYPERLINK "mailto:</w:instrText>
              </w:r>
            </w:ins>
            <w:r w:rsidRPr="00D01D5A">
              <w:rPr>
                <w:szCs w:val="22"/>
                <w:lang w:val="de-DE"/>
              </w:rPr>
              <w:instrText>lphamvan@qti.qualcomm.com</w:instrText>
            </w:r>
            <w:ins w:id="8" w:author="Browne, Adrian" w:date="2020-10-29T21:19:00Z">
              <w:r>
                <w:rPr>
                  <w:szCs w:val="22"/>
                  <w:lang w:val="de-DE"/>
                </w:rPr>
                <w:instrText xml:space="preserve">" </w:instrText>
              </w:r>
              <w:r>
                <w:rPr>
                  <w:szCs w:val="22"/>
                  <w:lang w:val="de-DE"/>
                </w:rPr>
                <w:fldChar w:fldCharType="separate"/>
              </w:r>
            </w:ins>
            <w:r w:rsidRPr="00CD17A9">
              <w:rPr>
                <w:rStyle w:val="Hyperlink"/>
                <w:szCs w:val="22"/>
                <w:lang w:val="de-DE"/>
              </w:rPr>
              <w:t>lphamvan@qti.qualcomm.com</w:t>
            </w:r>
            <w:ins w:id="9" w:author="Browne, Adrian" w:date="2020-10-29T21:19:00Z">
              <w:r>
                <w:rPr>
                  <w:szCs w:val="22"/>
                  <w:lang w:val="de-DE"/>
                </w:rPr>
                <w:fldChar w:fldCharType="end"/>
              </w:r>
            </w:ins>
          </w:p>
        </w:tc>
      </w:tr>
      <w:tr w:rsidR="003A78DA" w:rsidRPr="004D60EF" w14:paraId="1325B93D" w14:textId="77777777" w:rsidTr="00961BE4">
        <w:tc>
          <w:tcPr>
            <w:tcW w:w="507" w:type="dxa"/>
            <w:tcBorders>
              <w:top w:val="single" w:sz="4" w:space="0" w:color="auto"/>
              <w:left w:val="single" w:sz="4" w:space="0" w:color="auto"/>
              <w:bottom w:val="single" w:sz="4" w:space="0" w:color="auto"/>
              <w:right w:val="single" w:sz="4" w:space="0" w:color="auto"/>
            </w:tcBorders>
            <w:vAlign w:val="center"/>
          </w:tcPr>
          <w:p w14:paraId="2E029BC3" w14:textId="77777777" w:rsidR="003A78DA" w:rsidRPr="00BC7ABC" w:rsidRDefault="003A78DA" w:rsidP="003A78DA">
            <w:pPr>
              <w:spacing w:before="60" w:after="60"/>
              <w:rPr>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center"/>
          </w:tcPr>
          <w:p w14:paraId="351E57CA" w14:textId="3160B85A" w:rsidR="003A78DA" w:rsidRPr="00D01D5A" w:rsidRDefault="003A78DA" w:rsidP="003A78DA">
            <w:pPr>
              <w:spacing w:before="60" w:after="60"/>
              <w:rPr>
                <w:szCs w:val="22"/>
                <w:lang w:val="de-DE" w:eastAsia="de-DE"/>
              </w:rPr>
            </w:pPr>
            <w:r w:rsidRPr="00D01D5A">
              <w:rPr>
                <w:szCs w:val="22"/>
                <w:lang w:val="de-DE" w:eastAsia="de-DE"/>
              </w:rPr>
              <w:t>Xiaoyu Xiu</w:t>
            </w:r>
          </w:p>
        </w:tc>
        <w:tc>
          <w:tcPr>
            <w:tcW w:w="1701" w:type="dxa"/>
            <w:tcBorders>
              <w:top w:val="single" w:sz="4" w:space="0" w:color="auto"/>
              <w:left w:val="single" w:sz="4" w:space="0" w:color="auto"/>
              <w:bottom w:val="single" w:sz="4" w:space="0" w:color="auto"/>
              <w:right w:val="single" w:sz="4" w:space="0" w:color="auto"/>
            </w:tcBorders>
            <w:vAlign w:val="center"/>
          </w:tcPr>
          <w:p w14:paraId="681AB2F4" w14:textId="167DB8D5" w:rsidR="003A78DA" w:rsidRPr="00D01D5A" w:rsidRDefault="003A78DA" w:rsidP="003A78DA">
            <w:pPr>
              <w:rPr>
                <w:szCs w:val="22"/>
                <w:lang w:val="de-DE" w:eastAsia="ko-KR"/>
              </w:rPr>
            </w:pPr>
            <w:r w:rsidRPr="00D01D5A">
              <w:rPr>
                <w:szCs w:val="22"/>
                <w:lang w:val="de-DE" w:eastAsia="ko-KR"/>
              </w:rPr>
              <w:t>Kwai</w:t>
            </w:r>
          </w:p>
        </w:tc>
        <w:tc>
          <w:tcPr>
            <w:tcW w:w="3262" w:type="dxa"/>
            <w:tcBorders>
              <w:top w:val="single" w:sz="4" w:space="0" w:color="auto"/>
              <w:left w:val="single" w:sz="4" w:space="0" w:color="auto"/>
              <w:bottom w:val="single" w:sz="4" w:space="0" w:color="auto"/>
              <w:right w:val="single" w:sz="4" w:space="0" w:color="auto"/>
            </w:tcBorders>
            <w:vAlign w:val="center"/>
          </w:tcPr>
          <w:p w14:paraId="63501AEC" w14:textId="35090E02" w:rsidR="003A78DA" w:rsidRPr="00D01D5A" w:rsidRDefault="00D311C6" w:rsidP="003A78DA">
            <w:pPr>
              <w:spacing w:before="60" w:after="60"/>
              <w:rPr>
                <w:szCs w:val="22"/>
                <w:lang w:val="de-DE" w:eastAsia="de-DE"/>
              </w:rPr>
            </w:pPr>
            <w:ins w:id="10" w:author="Browne, Adrian" w:date="2020-10-29T21:19:00Z">
              <w:r>
                <w:rPr>
                  <w:szCs w:val="22"/>
                  <w:lang w:val="de-DE" w:eastAsia="de-DE"/>
                </w:rPr>
                <w:fldChar w:fldCharType="begin"/>
              </w:r>
              <w:r>
                <w:rPr>
                  <w:szCs w:val="22"/>
                  <w:lang w:val="de-DE" w:eastAsia="de-DE"/>
                </w:rPr>
                <w:instrText xml:space="preserve"> HYPERLINK "mailto:</w:instrText>
              </w:r>
            </w:ins>
            <w:r w:rsidRPr="00D01D5A">
              <w:rPr>
                <w:szCs w:val="22"/>
                <w:lang w:val="de-DE" w:eastAsia="de-DE"/>
              </w:rPr>
              <w:instrText>xiaoyuxiu</w:instrText>
            </w:r>
            <w:r w:rsidRPr="00D01D5A">
              <w:rPr>
                <w:rFonts w:eastAsia="PMingLiU"/>
                <w:szCs w:val="22"/>
                <w:lang w:val="de-DE" w:eastAsia="zh-TW"/>
              </w:rPr>
              <w:instrText>@kwai.com</w:instrText>
            </w:r>
            <w:ins w:id="11" w:author="Browne, Adrian" w:date="2020-10-29T21:19:00Z">
              <w:r>
                <w:rPr>
                  <w:szCs w:val="22"/>
                  <w:lang w:val="de-DE" w:eastAsia="de-DE"/>
                </w:rPr>
                <w:instrText xml:space="preserve">" </w:instrText>
              </w:r>
              <w:r>
                <w:rPr>
                  <w:szCs w:val="22"/>
                  <w:lang w:val="de-DE" w:eastAsia="de-DE"/>
                </w:rPr>
                <w:fldChar w:fldCharType="separate"/>
              </w:r>
            </w:ins>
            <w:r w:rsidRPr="00CD17A9">
              <w:rPr>
                <w:rStyle w:val="Hyperlink"/>
                <w:szCs w:val="22"/>
                <w:lang w:val="de-DE" w:eastAsia="de-DE"/>
              </w:rPr>
              <w:t>xiaoyuxiu</w:t>
            </w:r>
            <w:r w:rsidRPr="00CD17A9">
              <w:rPr>
                <w:rStyle w:val="Hyperlink"/>
                <w:rFonts w:eastAsia="PMingLiU"/>
                <w:szCs w:val="22"/>
                <w:lang w:val="de-DE" w:eastAsia="zh-TW"/>
              </w:rPr>
              <w:t>@kwai.com</w:t>
            </w:r>
            <w:ins w:id="12" w:author="Browne, Adrian" w:date="2020-10-29T21:19:00Z">
              <w:r>
                <w:rPr>
                  <w:szCs w:val="22"/>
                  <w:lang w:val="de-DE" w:eastAsia="de-DE"/>
                </w:rPr>
                <w:fldChar w:fldCharType="end"/>
              </w:r>
            </w:ins>
          </w:p>
        </w:tc>
      </w:tr>
      <w:tr w:rsidR="003A78DA" w:rsidRPr="004D60EF" w14:paraId="00F088B7" w14:textId="77777777" w:rsidTr="00961BE4">
        <w:tc>
          <w:tcPr>
            <w:tcW w:w="507" w:type="dxa"/>
            <w:tcBorders>
              <w:top w:val="single" w:sz="4" w:space="0" w:color="auto"/>
              <w:left w:val="single" w:sz="4" w:space="0" w:color="auto"/>
              <w:bottom w:val="single" w:sz="4" w:space="0" w:color="auto"/>
              <w:right w:val="single" w:sz="4" w:space="0" w:color="auto"/>
            </w:tcBorders>
            <w:vAlign w:val="center"/>
          </w:tcPr>
          <w:p w14:paraId="1B46209C" w14:textId="77777777" w:rsidR="003A78DA" w:rsidRPr="00BC7ABC" w:rsidRDefault="003A78DA" w:rsidP="003A78DA">
            <w:pPr>
              <w:spacing w:before="60" w:after="60"/>
              <w:rPr>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center"/>
          </w:tcPr>
          <w:p w14:paraId="6C5DC8FA" w14:textId="668D33DA" w:rsidR="003A78DA" w:rsidRPr="00D01D5A" w:rsidRDefault="003A78DA" w:rsidP="003A78DA">
            <w:pPr>
              <w:spacing w:before="60" w:after="60"/>
              <w:rPr>
                <w:szCs w:val="22"/>
                <w:lang w:val="en-CA" w:eastAsia="de-DE"/>
              </w:rPr>
            </w:pPr>
            <w:r w:rsidRPr="00D01D5A">
              <w:rPr>
                <w:rFonts w:eastAsia="PMingLiU"/>
                <w:szCs w:val="22"/>
                <w:lang w:val="en-CA" w:eastAsia="zh-TW"/>
              </w:rPr>
              <w:t>Hong-Jheng Jhu</w:t>
            </w:r>
          </w:p>
        </w:tc>
        <w:tc>
          <w:tcPr>
            <w:tcW w:w="1701" w:type="dxa"/>
            <w:tcBorders>
              <w:top w:val="single" w:sz="4" w:space="0" w:color="auto"/>
              <w:left w:val="single" w:sz="4" w:space="0" w:color="auto"/>
              <w:bottom w:val="single" w:sz="4" w:space="0" w:color="auto"/>
              <w:right w:val="single" w:sz="4" w:space="0" w:color="auto"/>
            </w:tcBorders>
            <w:vAlign w:val="center"/>
          </w:tcPr>
          <w:p w14:paraId="64F40386" w14:textId="64C6CD5C" w:rsidR="003A78DA" w:rsidRPr="00D01D5A" w:rsidRDefault="003A78DA" w:rsidP="003A78DA">
            <w:pPr>
              <w:rPr>
                <w:szCs w:val="22"/>
                <w:lang w:val="de-DE" w:eastAsia="ko-KR"/>
              </w:rPr>
            </w:pPr>
            <w:r w:rsidRPr="00D01D5A">
              <w:rPr>
                <w:szCs w:val="22"/>
                <w:lang w:val="de-DE" w:eastAsia="ko-KR"/>
              </w:rPr>
              <w:t>Kwai</w:t>
            </w:r>
          </w:p>
        </w:tc>
        <w:tc>
          <w:tcPr>
            <w:tcW w:w="3262" w:type="dxa"/>
            <w:tcBorders>
              <w:top w:val="single" w:sz="4" w:space="0" w:color="auto"/>
              <w:left w:val="single" w:sz="4" w:space="0" w:color="auto"/>
              <w:bottom w:val="single" w:sz="4" w:space="0" w:color="auto"/>
              <w:right w:val="single" w:sz="4" w:space="0" w:color="auto"/>
            </w:tcBorders>
            <w:vAlign w:val="center"/>
          </w:tcPr>
          <w:p w14:paraId="00380A51" w14:textId="0EAD7BB2" w:rsidR="003A78DA" w:rsidRPr="00D01D5A" w:rsidRDefault="00D311C6" w:rsidP="003A78DA">
            <w:pPr>
              <w:spacing w:before="60" w:after="60"/>
              <w:rPr>
                <w:szCs w:val="22"/>
                <w:lang w:val="de-DE" w:eastAsia="de-DE"/>
              </w:rPr>
            </w:pPr>
            <w:ins w:id="13" w:author="Browne, Adrian" w:date="2020-10-29T21:19:00Z">
              <w:r>
                <w:rPr>
                  <w:rFonts w:eastAsia="PMingLiU"/>
                  <w:szCs w:val="22"/>
                  <w:lang w:val="de-DE" w:eastAsia="zh-TW"/>
                </w:rPr>
                <w:fldChar w:fldCharType="begin"/>
              </w:r>
              <w:r>
                <w:rPr>
                  <w:rFonts w:eastAsia="PMingLiU"/>
                  <w:szCs w:val="22"/>
                  <w:lang w:val="de-DE" w:eastAsia="zh-TW"/>
                </w:rPr>
                <w:instrText xml:space="preserve"> HYPERLINK "mailto:</w:instrText>
              </w:r>
            </w:ins>
            <w:r w:rsidRPr="00D01D5A">
              <w:rPr>
                <w:rFonts w:eastAsia="PMingLiU"/>
                <w:szCs w:val="22"/>
                <w:lang w:val="de-DE" w:eastAsia="zh-TW"/>
              </w:rPr>
              <w:instrText>jhuhong-jheng@kwai.com</w:instrText>
            </w:r>
            <w:ins w:id="14" w:author="Browne, Adrian" w:date="2020-10-29T21:19:00Z">
              <w:r>
                <w:rPr>
                  <w:rFonts w:eastAsia="PMingLiU"/>
                  <w:szCs w:val="22"/>
                  <w:lang w:val="de-DE" w:eastAsia="zh-TW"/>
                </w:rPr>
                <w:instrText xml:space="preserve">" </w:instrText>
              </w:r>
              <w:r>
                <w:rPr>
                  <w:rFonts w:eastAsia="PMingLiU"/>
                  <w:szCs w:val="22"/>
                  <w:lang w:val="de-DE" w:eastAsia="zh-TW"/>
                </w:rPr>
                <w:fldChar w:fldCharType="separate"/>
              </w:r>
            </w:ins>
            <w:r w:rsidRPr="00CD17A9">
              <w:rPr>
                <w:rStyle w:val="Hyperlink"/>
                <w:rFonts w:eastAsia="PMingLiU"/>
                <w:szCs w:val="22"/>
                <w:lang w:val="de-DE" w:eastAsia="zh-TW"/>
              </w:rPr>
              <w:t>jhuhong-jheng@kwai.com</w:t>
            </w:r>
            <w:ins w:id="15" w:author="Browne, Adrian" w:date="2020-10-29T21:19:00Z">
              <w:r>
                <w:rPr>
                  <w:rFonts w:eastAsia="PMingLiU"/>
                  <w:szCs w:val="22"/>
                  <w:lang w:val="de-DE" w:eastAsia="zh-TW"/>
                </w:rPr>
                <w:fldChar w:fldCharType="end"/>
              </w:r>
            </w:ins>
          </w:p>
        </w:tc>
      </w:tr>
      <w:tr w:rsidR="00F850B0" w:rsidRPr="004D60EF" w14:paraId="0890B57C" w14:textId="77777777" w:rsidTr="00961BE4">
        <w:trPr>
          <w:trHeight w:val="278"/>
        </w:trPr>
        <w:tc>
          <w:tcPr>
            <w:tcW w:w="507" w:type="dxa"/>
            <w:tcBorders>
              <w:top w:val="single" w:sz="4" w:space="0" w:color="auto"/>
              <w:left w:val="single" w:sz="4" w:space="0" w:color="auto"/>
              <w:bottom w:val="single" w:sz="4" w:space="0" w:color="auto"/>
              <w:right w:val="single" w:sz="4" w:space="0" w:color="auto"/>
            </w:tcBorders>
            <w:vAlign w:val="bottom"/>
          </w:tcPr>
          <w:p w14:paraId="324FB7B4" w14:textId="772C65E5" w:rsidR="00F850B0" w:rsidRDefault="00F850B0" w:rsidP="00F850B0">
            <w:pPr>
              <w:spacing w:before="60" w:after="60"/>
              <w:rPr>
                <w:rFonts w:eastAsia="Times New Roman"/>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37474C48" w14:textId="5083F8E3" w:rsidR="00F850B0" w:rsidRPr="00D01D5A" w:rsidRDefault="00D11C43" w:rsidP="00F850B0">
            <w:pPr>
              <w:rPr>
                <w:rFonts w:eastAsia="Yu Mincho"/>
                <w:color w:val="222222"/>
                <w:szCs w:val="22"/>
                <w:lang w:val="de-DE" w:eastAsia="ja-JP"/>
              </w:rPr>
            </w:pPr>
            <w:r w:rsidRPr="00D01D5A">
              <w:rPr>
                <w:rFonts w:eastAsia="Yu Mincho"/>
                <w:color w:val="222222"/>
                <w:szCs w:val="22"/>
                <w:lang w:val="de-DE" w:eastAsia="ja-JP"/>
              </w:rPr>
              <w:t>Tomonori Hashimoto</w:t>
            </w:r>
          </w:p>
        </w:tc>
        <w:tc>
          <w:tcPr>
            <w:tcW w:w="1701" w:type="dxa"/>
            <w:tcBorders>
              <w:top w:val="single" w:sz="4" w:space="0" w:color="auto"/>
              <w:left w:val="single" w:sz="4" w:space="0" w:color="auto"/>
              <w:bottom w:val="single" w:sz="4" w:space="0" w:color="auto"/>
              <w:right w:val="single" w:sz="4" w:space="0" w:color="auto"/>
            </w:tcBorders>
            <w:vAlign w:val="bottom"/>
          </w:tcPr>
          <w:p w14:paraId="45464278" w14:textId="1032BCD7" w:rsidR="00F850B0" w:rsidRPr="00D01D5A" w:rsidRDefault="00961BE4" w:rsidP="00F850B0">
            <w:pPr>
              <w:rPr>
                <w:szCs w:val="22"/>
                <w:lang w:val="de-DE" w:eastAsia="ko-KR"/>
              </w:rPr>
            </w:pPr>
            <w:r w:rsidRPr="00D01D5A">
              <w:rPr>
                <w:szCs w:val="22"/>
                <w:lang w:val="de-DE" w:eastAsia="ko-KR"/>
              </w:rPr>
              <w:t>Sharp</w:t>
            </w:r>
          </w:p>
        </w:tc>
        <w:tc>
          <w:tcPr>
            <w:tcW w:w="3262" w:type="dxa"/>
            <w:tcBorders>
              <w:top w:val="single" w:sz="4" w:space="0" w:color="auto"/>
              <w:left w:val="single" w:sz="4" w:space="0" w:color="auto"/>
              <w:bottom w:val="single" w:sz="4" w:space="0" w:color="auto"/>
              <w:right w:val="single" w:sz="4" w:space="0" w:color="auto"/>
            </w:tcBorders>
          </w:tcPr>
          <w:p w14:paraId="3370C70B" w14:textId="4B1A86FE" w:rsidR="00F850B0" w:rsidRPr="00D01D5A" w:rsidRDefault="00D11C43" w:rsidP="00F850B0">
            <w:pPr>
              <w:rPr>
                <w:rFonts w:eastAsia="Yu Mincho"/>
                <w:szCs w:val="22"/>
                <w:lang w:val="de-DE" w:eastAsia="ja-JP"/>
              </w:rPr>
            </w:pPr>
            <w:r w:rsidRPr="00D01D5A">
              <w:rPr>
                <w:rFonts w:eastAsia="Yu Mincho"/>
                <w:szCs w:val="22"/>
                <w:lang w:val="de-DE" w:eastAsia="ja-JP"/>
              </w:rPr>
              <w:t>tomonori.hashimoto@sharp.co.j</w:t>
            </w:r>
            <w:r w:rsidR="004A0414" w:rsidRPr="00D01D5A">
              <w:rPr>
                <w:rFonts w:eastAsia="Yu Mincho"/>
                <w:szCs w:val="22"/>
                <w:lang w:val="de-DE" w:eastAsia="ja-JP"/>
              </w:rPr>
              <w:t>p</w:t>
            </w:r>
          </w:p>
        </w:tc>
      </w:tr>
      <w:tr w:rsidR="00F850B0" w:rsidRPr="004D60EF" w14:paraId="39F868C9" w14:textId="77777777" w:rsidTr="00961BE4">
        <w:trPr>
          <w:trHeight w:val="278"/>
        </w:trPr>
        <w:tc>
          <w:tcPr>
            <w:tcW w:w="507" w:type="dxa"/>
            <w:tcBorders>
              <w:top w:val="single" w:sz="4" w:space="0" w:color="auto"/>
              <w:left w:val="single" w:sz="4" w:space="0" w:color="auto"/>
              <w:bottom w:val="single" w:sz="4" w:space="0" w:color="auto"/>
              <w:right w:val="single" w:sz="4" w:space="0" w:color="auto"/>
            </w:tcBorders>
            <w:vAlign w:val="bottom"/>
          </w:tcPr>
          <w:p w14:paraId="328F0A46" w14:textId="32FB62D2" w:rsidR="00F850B0" w:rsidRDefault="00F850B0" w:rsidP="00F850B0">
            <w:pPr>
              <w:rPr>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3489EA0F" w14:textId="70E94F5D" w:rsidR="00F850B0" w:rsidRPr="00D01D5A" w:rsidRDefault="00D11C43" w:rsidP="00F850B0">
            <w:pPr>
              <w:rPr>
                <w:rFonts w:eastAsia="Yu Mincho"/>
                <w:color w:val="222222"/>
                <w:szCs w:val="22"/>
                <w:lang w:val="de-DE" w:eastAsia="ja-JP"/>
              </w:rPr>
            </w:pPr>
            <w:r w:rsidRPr="00D01D5A">
              <w:rPr>
                <w:rFonts w:eastAsia="Yu Mincho"/>
                <w:color w:val="222222"/>
                <w:szCs w:val="22"/>
                <w:lang w:val="de-DE" w:eastAsia="ja-JP"/>
              </w:rPr>
              <w:t>Tomohiro Ikai</w:t>
            </w:r>
          </w:p>
        </w:tc>
        <w:tc>
          <w:tcPr>
            <w:tcW w:w="1701" w:type="dxa"/>
            <w:tcBorders>
              <w:top w:val="single" w:sz="4" w:space="0" w:color="auto"/>
              <w:left w:val="single" w:sz="4" w:space="0" w:color="auto"/>
              <w:bottom w:val="single" w:sz="4" w:space="0" w:color="auto"/>
              <w:right w:val="single" w:sz="4" w:space="0" w:color="auto"/>
            </w:tcBorders>
            <w:vAlign w:val="bottom"/>
          </w:tcPr>
          <w:p w14:paraId="29E517FE" w14:textId="22E2D384" w:rsidR="00F850B0" w:rsidRPr="00D01D5A" w:rsidRDefault="00961BE4" w:rsidP="00F850B0">
            <w:pPr>
              <w:rPr>
                <w:szCs w:val="22"/>
                <w:lang w:val="de-DE" w:eastAsia="ko-KR"/>
              </w:rPr>
            </w:pPr>
            <w:r w:rsidRPr="00D01D5A">
              <w:rPr>
                <w:szCs w:val="22"/>
                <w:lang w:val="de-DE" w:eastAsia="ko-KR"/>
              </w:rPr>
              <w:t>Sharp</w:t>
            </w:r>
          </w:p>
        </w:tc>
        <w:tc>
          <w:tcPr>
            <w:tcW w:w="3262" w:type="dxa"/>
            <w:tcBorders>
              <w:top w:val="single" w:sz="4" w:space="0" w:color="auto"/>
              <w:left w:val="single" w:sz="4" w:space="0" w:color="auto"/>
              <w:bottom w:val="single" w:sz="4" w:space="0" w:color="auto"/>
              <w:right w:val="single" w:sz="4" w:space="0" w:color="auto"/>
            </w:tcBorders>
          </w:tcPr>
          <w:p w14:paraId="54D63D3E" w14:textId="5582D5E7" w:rsidR="00F850B0" w:rsidRPr="00D01D5A" w:rsidRDefault="00D311C6" w:rsidP="00F850B0">
            <w:pPr>
              <w:rPr>
                <w:szCs w:val="22"/>
                <w:lang w:val="de-DE" w:eastAsia="de-DE"/>
              </w:rPr>
            </w:pPr>
            <w:ins w:id="16" w:author="Browne, Adrian" w:date="2020-10-29T21:19:00Z">
              <w:r>
                <w:rPr>
                  <w:szCs w:val="22"/>
                  <w:lang w:val="de-DE" w:eastAsia="de-DE"/>
                </w:rPr>
                <w:fldChar w:fldCharType="begin"/>
              </w:r>
              <w:r>
                <w:rPr>
                  <w:szCs w:val="22"/>
                  <w:lang w:val="de-DE" w:eastAsia="de-DE"/>
                </w:rPr>
                <w:instrText xml:space="preserve"> HYPERLINK "mailto:</w:instrText>
              </w:r>
            </w:ins>
            <w:r w:rsidRPr="00D01D5A">
              <w:rPr>
                <w:szCs w:val="22"/>
                <w:lang w:val="de-DE" w:eastAsia="de-DE"/>
              </w:rPr>
              <w:instrText>ikai.tomohiro@sharp.co.jp</w:instrText>
            </w:r>
            <w:ins w:id="17" w:author="Browne, Adrian" w:date="2020-10-29T21:19:00Z">
              <w:r>
                <w:rPr>
                  <w:szCs w:val="22"/>
                  <w:lang w:val="de-DE" w:eastAsia="de-DE"/>
                </w:rPr>
                <w:instrText xml:space="preserve">" </w:instrText>
              </w:r>
              <w:r>
                <w:rPr>
                  <w:szCs w:val="22"/>
                  <w:lang w:val="de-DE" w:eastAsia="de-DE"/>
                </w:rPr>
                <w:fldChar w:fldCharType="separate"/>
              </w:r>
            </w:ins>
            <w:r w:rsidRPr="00CD17A9">
              <w:rPr>
                <w:rStyle w:val="Hyperlink"/>
                <w:szCs w:val="22"/>
                <w:lang w:val="de-DE" w:eastAsia="de-DE"/>
              </w:rPr>
              <w:t>ikai.tomohiro@sharp.co.jp</w:t>
            </w:r>
            <w:ins w:id="18" w:author="Browne, Adrian" w:date="2020-10-29T21:19:00Z">
              <w:r>
                <w:rPr>
                  <w:szCs w:val="22"/>
                  <w:lang w:val="de-DE" w:eastAsia="de-DE"/>
                </w:rPr>
                <w:fldChar w:fldCharType="end"/>
              </w:r>
            </w:ins>
          </w:p>
        </w:tc>
      </w:tr>
      <w:tr w:rsidR="00961BE4" w:rsidRPr="004D60EF" w14:paraId="3B7B45FB" w14:textId="77777777" w:rsidTr="00C3292B">
        <w:trPr>
          <w:trHeight w:val="278"/>
        </w:trPr>
        <w:tc>
          <w:tcPr>
            <w:tcW w:w="507" w:type="dxa"/>
            <w:tcBorders>
              <w:top w:val="single" w:sz="4" w:space="0" w:color="auto"/>
              <w:left w:val="single" w:sz="4" w:space="0" w:color="auto"/>
              <w:bottom w:val="single" w:sz="4" w:space="0" w:color="auto"/>
              <w:right w:val="single" w:sz="4" w:space="0" w:color="auto"/>
            </w:tcBorders>
            <w:vAlign w:val="bottom"/>
          </w:tcPr>
          <w:p w14:paraId="1BF409C4" w14:textId="77777777" w:rsidR="00961BE4" w:rsidRDefault="00961BE4" w:rsidP="00C3292B">
            <w:pPr>
              <w:keepNext/>
              <w:spacing w:before="60" w:after="60"/>
              <w:outlineLvl w:val="8"/>
              <w:rPr>
                <w:rFonts w:eastAsia="Times New Roman"/>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7C276AEF" w14:textId="43AD9EA3" w:rsidR="00961BE4" w:rsidRPr="00D01D5A" w:rsidRDefault="000127BC" w:rsidP="00C3292B">
            <w:pPr>
              <w:rPr>
                <w:rFonts w:eastAsia="SimSun"/>
                <w:color w:val="222222"/>
                <w:szCs w:val="22"/>
                <w:lang w:val="de-DE" w:eastAsia="de-DE"/>
              </w:rPr>
            </w:pPr>
            <w:r w:rsidRPr="00D01D5A">
              <w:rPr>
                <w:rFonts w:eastAsia="SimSun"/>
                <w:color w:val="222222"/>
                <w:szCs w:val="22"/>
                <w:lang w:val="de-DE" w:eastAsia="de-DE"/>
              </w:rPr>
              <w:t>Adrian Browne</w:t>
            </w:r>
          </w:p>
        </w:tc>
        <w:tc>
          <w:tcPr>
            <w:tcW w:w="1701" w:type="dxa"/>
            <w:tcBorders>
              <w:top w:val="single" w:sz="4" w:space="0" w:color="auto"/>
              <w:left w:val="single" w:sz="4" w:space="0" w:color="auto"/>
              <w:bottom w:val="single" w:sz="4" w:space="0" w:color="auto"/>
              <w:right w:val="single" w:sz="4" w:space="0" w:color="auto"/>
            </w:tcBorders>
            <w:vAlign w:val="bottom"/>
          </w:tcPr>
          <w:p w14:paraId="0F3E3EA6" w14:textId="77777777" w:rsidR="00961BE4" w:rsidRPr="00D01D5A" w:rsidRDefault="00961BE4" w:rsidP="00C3292B">
            <w:pPr>
              <w:rPr>
                <w:szCs w:val="22"/>
                <w:lang w:val="de-DE" w:eastAsia="ko-KR"/>
              </w:rPr>
            </w:pPr>
            <w:r w:rsidRPr="00D01D5A">
              <w:rPr>
                <w:szCs w:val="22"/>
                <w:lang w:val="de-DE" w:eastAsia="ko-KR"/>
              </w:rPr>
              <w:t>Sony</w:t>
            </w:r>
          </w:p>
        </w:tc>
        <w:tc>
          <w:tcPr>
            <w:tcW w:w="3262" w:type="dxa"/>
            <w:tcBorders>
              <w:top w:val="single" w:sz="4" w:space="0" w:color="auto"/>
              <w:left w:val="single" w:sz="4" w:space="0" w:color="auto"/>
              <w:bottom w:val="single" w:sz="4" w:space="0" w:color="auto"/>
              <w:right w:val="single" w:sz="4" w:space="0" w:color="auto"/>
            </w:tcBorders>
          </w:tcPr>
          <w:p w14:paraId="61F62877" w14:textId="234DD19B" w:rsidR="00961BE4" w:rsidRPr="00D01D5A" w:rsidRDefault="00D311C6" w:rsidP="00C3292B">
            <w:pPr>
              <w:rPr>
                <w:szCs w:val="22"/>
                <w:lang w:val="de-DE" w:eastAsia="de-DE"/>
              </w:rPr>
            </w:pPr>
            <w:ins w:id="19" w:author="Browne, Adrian" w:date="2020-10-29T21:19:00Z">
              <w:r>
                <w:rPr>
                  <w:szCs w:val="22"/>
                  <w:lang w:val="de-DE" w:eastAsia="de-DE"/>
                </w:rPr>
                <w:fldChar w:fldCharType="begin"/>
              </w:r>
              <w:r>
                <w:rPr>
                  <w:szCs w:val="22"/>
                  <w:lang w:val="de-DE" w:eastAsia="de-DE"/>
                </w:rPr>
                <w:instrText xml:space="preserve"> HYPERLINK "mailto:</w:instrText>
              </w:r>
            </w:ins>
            <w:r w:rsidRPr="00D01D5A">
              <w:rPr>
                <w:szCs w:val="22"/>
                <w:lang w:val="de-DE" w:eastAsia="de-DE"/>
              </w:rPr>
              <w:instrText>adrian.browne@sony.com</w:instrText>
            </w:r>
            <w:ins w:id="20" w:author="Browne, Adrian" w:date="2020-10-29T21:19:00Z">
              <w:r>
                <w:rPr>
                  <w:szCs w:val="22"/>
                  <w:lang w:val="de-DE" w:eastAsia="de-DE"/>
                </w:rPr>
                <w:instrText xml:space="preserve">" </w:instrText>
              </w:r>
              <w:r>
                <w:rPr>
                  <w:szCs w:val="22"/>
                  <w:lang w:val="de-DE" w:eastAsia="de-DE"/>
                </w:rPr>
                <w:fldChar w:fldCharType="separate"/>
              </w:r>
            </w:ins>
            <w:r w:rsidRPr="00CD17A9">
              <w:rPr>
                <w:rStyle w:val="Hyperlink"/>
                <w:szCs w:val="22"/>
                <w:lang w:val="de-DE" w:eastAsia="de-DE"/>
              </w:rPr>
              <w:t>adrian.browne@sony.com</w:t>
            </w:r>
            <w:ins w:id="21" w:author="Browne, Adrian" w:date="2020-10-29T21:19:00Z">
              <w:r>
                <w:rPr>
                  <w:szCs w:val="22"/>
                  <w:lang w:val="de-DE" w:eastAsia="de-DE"/>
                </w:rPr>
                <w:fldChar w:fldCharType="end"/>
              </w:r>
            </w:ins>
          </w:p>
        </w:tc>
      </w:tr>
      <w:tr w:rsidR="00961BE4" w:rsidRPr="004D60EF" w14:paraId="360BA359" w14:textId="77777777" w:rsidTr="00C3292B">
        <w:trPr>
          <w:trHeight w:val="278"/>
        </w:trPr>
        <w:tc>
          <w:tcPr>
            <w:tcW w:w="507" w:type="dxa"/>
            <w:tcBorders>
              <w:top w:val="single" w:sz="4" w:space="0" w:color="auto"/>
              <w:left w:val="single" w:sz="4" w:space="0" w:color="auto"/>
              <w:bottom w:val="single" w:sz="4" w:space="0" w:color="auto"/>
              <w:right w:val="single" w:sz="4" w:space="0" w:color="auto"/>
            </w:tcBorders>
            <w:vAlign w:val="bottom"/>
          </w:tcPr>
          <w:p w14:paraId="0338857B" w14:textId="77777777" w:rsidR="00961BE4" w:rsidRDefault="00961BE4" w:rsidP="00C3292B">
            <w:pPr>
              <w:keepNext/>
              <w:spacing w:before="60" w:after="60"/>
              <w:outlineLvl w:val="8"/>
              <w:rPr>
                <w:rFonts w:eastAsia="Times New Roman"/>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2A656440" w14:textId="4A2FA2E4" w:rsidR="00961BE4" w:rsidRPr="00D01D5A" w:rsidRDefault="0011489B" w:rsidP="00C3292B">
            <w:pPr>
              <w:rPr>
                <w:rFonts w:eastAsia="SimSun"/>
                <w:color w:val="222222"/>
                <w:szCs w:val="22"/>
                <w:lang w:val="de-DE" w:eastAsia="de-DE"/>
              </w:rPr>
            </w:pPr>
            <w:r w:rsidRPr="00D01D5A">
              <w:rPr>
                <w:rFonts w:eastAsia="SimSun"/>
                <w:color w:val="222222"/>
                <w:szCs w:val="22"/>
                <w:lang w:val="de-DE" w:eastAsia="de-DE"/>
              </w:rPr>
              <w:t>Steve Keating</w:t>
            </w:r>
          </w:p>
        </w:tc>
        <w:tc>
          <w:tcPr>
            <w:tcW w:w="1701" w:type="dxa"/>
            <w:tcBorders>
              <w:top w:val="single" w:sz="4" w:space="0" w:color="auto"/>
              <w:left w:val="single" w:sz="4" w:space="0" w:color="auto"/>
              <w:bottom w:val="single" w:sz="4" w:space="0" w:color="auto"/>
              <w:right w:val="single" w:sz="4" w:space="0" w:color="auto"/>
            </w:tcBorders>
            <w:vAlign w:val="bottom"/>
          </w:tcPr>
          <w:p w14:paraId="0EC3B74F" w14:textId="77777777" w:rsidR="00961BE4" w:rsidRPr="00D01D5A" w:rsidRDefault="00961BE4" w:rsidP="00C3292B">
            <w:pPr>
              <w:rPr>
                <w:szCs w:val="22"/>
                <w:lang w:val="de-DE" w:eastAsia="ko-KR"/>
              </w:rPr>
            </w:pPr>
            <w:r w:rsidRPr="00D01D5A">
              <w:rPr>
                <w:szCs w:val="22"/>
                <w:lang w:val="de-DE" w:eastAsia="ko-KR"/>
              </w:rPr>
              <w:t>Sony</w:t>
            </w:r>
          </w:p>
        </w:tc>
        <w:tc>
          <w:tcPr>
            <w:tcW w:w="3262" w:type="dxa"/>
            <w:tcBorders>
              <w:top w:val="single" w:sz="4" w:space="0" w:color="auto"/>
              <w:left w:val="single" w:sz="4" w:space="0" w:color="auto"/>
              <w:bottom w:val="single" w:sz="4" w:space="0" w:color="auto"/>
              <w:right w:val="single" w:sz="4" w:space="0" w:color="auto"/>
            </w:tcBorders>
          </w:tcPr>
          <w:p w14:paraId="055C03D5" w14:textId="66368D74" w:rsidR="00961BE4" w:rsidRPr="00D01D5A" w:rsidRDefault="00D311C6" w:rsidP="00C3292B">
            <w:pPr>
              <w:rPr>
                <w:szCs w:val="22"/>
                <w:lang w:val="de-DE" w:eastAsia="de-DE"/>
              </w:rPr>
            </w:pPr>
            <w:ins w:id="22" w:author="Browne, Adrian" w:date="2020-10-29T21:19:00Z">
              <w:r>
                <w:rPr>
                  <w:szCs w:val="22"/>
                  <w:lang w:val="de-DE" w:eastAsia="de-DE"/>
                </w:rPr>
                <w:fldChar w:fldCharType="begin"/>
              </w:r>
              <w:r>
                <w:rPr>
                  <w:szCs w:val="22"/>
                  <w:lang w:val="de-DE" w:eastAsia="de-DE"/>
                </w:rPr>
                <w:instrText xml:space="preserve"> HYPERLINK "mailto:</w:instrText>
              </w:r>
            </w:ins>
            <w:r w:rsidRPr="00D01D5A">
              <w:rPr>
                <w:szCs w:val="22"/>
                <w:lang w:val="de-DE" w:eastAsia="de-DE"/>
              </w:rPr>
              <w:instrText>steve.keating@sony.com</w:instrText>
            </w:r>
            <w:ins w:id="23" w:author="Browne, Adrian" w:date="2020-10-29T21:19:00Z">
              <w:r>
                <w:rPr>
                  <w:szCs w:val="22"/>
                  <w:lang w:val="de-DE" w:eastAsia="de-DE"/>
                </w:rPr>
                <w:instrText xml:space="preserve">" </w:instrText>
              </w:r>
              <w:r>
                <w:rPr>
                  <w:szCs w:val="22"/>
                  <w:lang w:val="de-DE" w:eastAsia="de-DE"/>
                </w:rPr>
                <w:fldChar w:fldCharType="separate"/>
              </w:r>
            </w:ins>
            <w:r w:rsidRPr="00CD17A9">
              <w:rPr>
                <w:rStyle w:val="Hyperlink"/>
                <w:szCs w:val="22"/>
                <w:lang w:val="de-DE" w:eastAsia="de-DE"/>
              </w:rPr>
              <w:t>steve.keating@sony.com</w:t>
            </w:r>
            <w:ins w:id="24" w:author="Browne, Adrian" w:date="2020-10-29T21:19:00Z">
              <w:r>
                <w:rPr>
                  <w:szCs w:val="22"/>
                  <w:lang w:val="de-DE" w:eastAsia="de-DE"/>
                </w:rPr>
                <w:fldChar w:fldCharType="end"/>
              </w:r>
            </w:ins>
          </w:p>
        </w:tc>
      </w:tr>
      <w:tr w:rsidR="001244C3" w:rsidRPr="004D60EF" w14:paraId="63C4CD85" w14:textId="77777777" w:rsidTr="00C3292B">
        <w:trPr>
          <w:trHeight w:val="278"/>
        </w:trPr>
        <w:tc>
          <w:tcPr>
            <w:tcW w:w="507" w:type="dxa"/>
            <w:tcBorders>
              <w:top w:val="single" w:sz="4" w:space="0" w:color="auto"/>
              <w:left w:val="single" w:sz="4" w:space="0" w:color="auto"/>
              <w:bottom w:val="single" w:sz="4" w:space="0" w:color="auto"/>
              <w:right w:val="single" w:sz="4" w:space="0" w:color="auto"/>
            </w:tcBorders>
            <w:vAlign w:val="bottom"/>
          </w:tcPr>
          <w:p w14:paraId="636E022C" w14:textId="77777777" w:rsidR="001244C3" w:rsidRDefault="001244C3" w:rsidP="00C3292B">
            <w:pPr>
              <w:keepNext/>
              <w:spacing w:before="60" w:after="60"/>
              <w:outlineLvl w:val="8"/>
              <w:rPr>
                <w:rFonts w:eastAsia="Times New Roman"/>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0E56314C" w14:textId="0A5AF1F7" w:rsidR="001244C3" w:rsidRPr="00D01D5A" w:rsidRDefault="001244C3" w:rsidP="00C3292B">
            <w:pPr>
              <w:rPr>
                <w:rFonts w:eastAsia="SimSun"/>
                <w:color w:val="222222"/>
                <w:szCs w:val="22"/>
                <w:lang w:val="de-DE" w:eastAsia="de-DE"/>
              </w:rPr>
            </w:pPr>
            <w:r w:rsidRPr="00D01D5A">
              <w:rPr>
                <w:rFonts w:eastAsia="SimSun"/>
                <w:color w:val="222222"/>
                <w:szCs w:val="22"/>
                <w:lang w:val="de-DE" w:eastAsia="de-DE"/>
              </w:rPr>
              <w:t>Kenji Kondo</w:t>
            </w:r>
          </w:p>
        </w:tc>
        <w:tc>
          <w:tcPr>
            <w:tcW w:w="1701" w:type="dxa"/>
            <w:tcBorders>
              <w:top w:val="single" w:sz="4" w:space="0" w:color="auto"/>
              <w:left w:val="single" w:sz="4" w:space="0" w:color="auto"/>
              <w:bottom w:val="single" w:sz="4" w:space="0" w:color="auto"/>
              <w:right w:val="single" w:sz="4" w:space="0" w:color="auto"/>
            </w:tcBorders>
            <w:vAlign w:val="bottom"/>
          </w:tcPr>
          <w:p w14:paraId="1BADE5E3" w14:textId="5D173F46" w:rsidR="001244C3" w:rsidRPr="00D01D5A" w:rsidRDefault="001244C3" w:rsidP="00C3292B">
            <w:pPr>
              <w:rPr>
                <w:szCs w:val="22"/>
                <w:lang w:val="de-DE" w:eastAsia="ko-KR"/>
              </w:rPr>
            </w:pPr>
            <w:r w:rsidRPr="00D01D5A">
              <w:rPr>
                <w:szCs w:val="22"/>
                <w:lang w:val="de-DE" w:eastAsia="ko-KR"/>
              </w:rPr>
              <w:t>Sony</w:t>
            </w:r>
          </w:p>
        </w:tc>
        <w:tc>
          <w:tcPr>
            <w:tcW w:w="3262" w:type="dxa"/>
            <w:tcBorders>
              <w:top w:val="single" w:sz="4" w:space="0" w:color="auto"/>
              <w:left w:val="single" w:sz="4" w:space="0" w:color="auto"/>
              <w:bottom w:val="single" w:sz="4" w:space="0" w:color="auto"/>
              <w:right w:val="single" w:sz="4" w:space="0" w:color="auto"/>
            </w:tcBorders>
          </w:tcPr>
          <w:p w14:paraId="7958EE8F" w14:textId="178F0D9A" w:rsidR="001244C3" w:rsidRPr="00D01D5A" w:rsidRDefault="00D311C6" w:rsidP="00C3292B">
            <w:pPr>
              <w:rPr>
                <w:szCs w:val="22"/>
                <w:lang w:val="de-DE" w:eastAsia="de-DE"/>
              </w:rPr>
            </w:pPr>
            <w:ins w:id="25" w:author="Browne, Adrian" w:date="2020-10-29T21:19:00Z">
              <w:r>
                <w:rPr>
                  <w:szCs w:val="22"/>
                  <w:lang w:val="de-DE" w:eastAsia="de-DE"/>
                </w:rPr>
                <w:fldChar w:fldCharType="begin"/>
              </w:r>
              <w:r>
                <w:rPr>
                  <w:szCs w:val="22"/>
                  <w:lang w:val="de-DE" w:eastAsia="de-DE"/>
                </w:rPr>
                <w:instrText xml:space="preserve"> HYPERLINK "mailto:</w:instrText>
              </w:r>
            </w:ins>
            <w:r w:rsidRPr="00D01D5A">
              <w:rPr>
                <w:szCs w:val="22"/>
                <w:lang w:val="de-DE" w:eastAsia="de-DE"/>
              </w:rPr>
              <w:instrText>kenji.kondo@sony.com</w:instrText>
            </w:r>
            <w:ins w:id="26" w:author="Browne, Adrian" w:date="2020-10-29T21:19:00Z">
              <w:r>
                <w:rPr>
                  <w:szCs w:val="22"/>
                  <w:lang w:val="de-DE" w:eastAsia="de-DE"/>
                </w:rPr>
                <w:instrText xml:space="preserve">" </w:instrText>
              </w:r>
              <w:r>
                <w:rPr>
                  <w:szCs w:val="22"/>
                  <w:lang w:val="de-DE" w:eastAsia="de-DE"/>
                </w:rPr>
                <w:fldChar w:fldCharType="separate"/>
              </w:r>
            </w:ins>
            <w:r w:rsidRPr="00CD17A9">
              <w:rPr>
                <w:rStyle w:val="Hyperlink"/>
                <w:szCs w:val="22"/>
                <w:lang w:val="de-DE" w:eastAsia="de-DE"/>
              </w:rPr>
              <w:t>kenji.kondo@sony.com</w:t>
            </w:r>
            <w:ins w:id="27" w:author="Browne, Adrian" w:date="2020-10-29T21:19:00Z">
              <w:r>
                <w:rPr>
                  <w:szCs w:val="22"/>
                  <w:lang w:val="de-DE" w:eastAsia="de-DE"/>
                </w:rPr>
                <w:fldChar w:fldCharType="end"/>
              </w:r>
            </w:ins>
          </w:p>
        </w:tc>
      </w:tr>
      <w:tr w:rsidR="00510DAC" w:rsidRPr="004D60EF" w14:paraId="1F6B8D46" w14:textId="77777777" w:rsidTr="00C3292B">
        <w:trPr>
          <w:trHeight w:val="278"/>
          <w:ins w:id="28" w:author="Browne, Adrian" w:date="2020-10-19T20:01:00Z"/>
        </w:trPr>
        <w:tc>
          <w:tcPr>
            <w:tcW w:w="507" w:type="dxa"/>
            <w:tcBorders>
              <w:top w:val="single" w:sz="4" w:space="0" w:color="auto"/>
              <w:left w:val="single" w:sz="4" w:space="0" w:color="auto"/>
              <w:bottom w:val="single" w:sz="4" w:space="0" w:color="auto"/>
              <w:right w:val="single" w:sz="4" w:space="0" w:color="auto"/>
            </w:tcBorders>
            <w:vAlign w:val="bottom"/>
          </w:tcPr>
          <w:p w14:paraId="37DE0345" w14:textId="77777777" w:rsidR="00510DAC" w:rsidRDefault="00510DAC" w:rsidP="00C3292B">
            <w:pPr>
              <w:keepNext/>
              <w:spacing w:before="60" w:after="60"/>
              <w:outlineLvl w:val="8"/>
              <w:rPr>
                <w:ins w:id="29" w:author="Browne, Adrian" w:date="2020-10-19T20:01:00Z"/>
                <w:rFonts w:eastAsia="Times New Roman"/>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5B304BA7" w14:textId="5221E44B" w:rsidR="00510DAC" w:rsidRPr="00D01D5A" w:rsidRDefault="00510DAC" w:rsidP="00C3292B">
            <w:pPr>
              <w:rPr>
                <w:ins w:id="30" w:author="Browne, Adrian" w:date="2020-10-19T20:01:00Z"/>
                <w:rFonts w:eastAsia="SimSun"/>
                <w:color w:val="222222"/>
                <w:szCs w:val="22"/>
                <w:lang w:val="de-DE" w:eastAsia="de-DE"/>
              </w:rPr>
            </w:pPr>
            <w:ins w:id="31" w:author="Browne, Adrian" w:date="2020-10-19T20:01:00Z">
              <w:r>
                <w:rPr>
                  <w:rFonts w:eastAsia="SimSun"/>
                  <w:color w:val="222222"/>
                  <w:szCs w:val="22"/>
                  <w:lang w:val="de-DE" w:eastAsia="de-DE"/>
                </w:rPr>
                <w:t>Mohammed Sarwer</w:t>
              </w:r>
            </w:ins>
          </w:p>
        </w:tc>
        <w:tc>
          <w:tcPr>
            <w:tcW w:w="1701" w:type="dxa"/>
            <w:tcBorders>
              <w:top w:val="single" w:sz="4" w:space="0" w:color="auto"/>
              <w:left w:val="single" w:sz="4" w:space="0" w:color="auto"/>
              <w:bottom w:val="single" w:sz="4" w:space="0" w:color="auto"/>
              <w:right w:val="single" w:sz="4" w:space="0" w:color="auto"/>
            </w:tcBorders>
            <w:vAlign w:val="bottom"/>
          </w:tcPr>
          <w:p w14:paraId="66D31A7C" w14:textId="0299E142" w:rsidR="00510DAC" w:rsidRPr="00D01D5A" w:rsidRDefault="00510DAC" w:rsidP="00C3292B">
            <w:pPr>
              <w:rPr>
                <w:ins w:id="32" w:author="Browne, Adrian" w:date="2020-10-19T20:01:00Z"/>
                <w:szCs w:val="22"/>
                <w:lang w:val="de-DE" w:eastAsia="ko-KR"/>
              </w:rPr>
            </w:pPr>
            <w:ins w:id="33" w:author="Browne, Adrian" w:date="2020-10-19T20:01:00Z">
              <w:r>
                <w:rPr>
                  <w:szCs w:val="22"/>
                  <w:lang w:val="de-DE" w:eastAsia="ko-KR"/>
                </w:rPr>
                <w:t>Alibaba</w:t>
              </w:r>
            </w:ins>
          </w:p>
        </w:tc>
        <w:tc>
          <w:tcPr>
            <w:tcW w:w="3262" w:type="dxa"/>
            <w:tcBorders>
              <w:top w:val="single" w:sz="4" w:space="0" w:color="auto"/>
              <w:left w:val="single" w:sz="4" w:space="0" w:color="auto"/>
              <w:bottom w:val="single" w:sz="4" w:space="0" w:color="auto"/>
              <w:right w:val="single" w:sz="4" w:space="0" w:color="auto"/>
            </w:tcBorders>
          </w:tcPr>
          <w:p w14:paraId="4BABF890" w14:textId="2A4F28BC" w:rsidR="00510DAC" w:rsidRPr="00D01D5A" w:rsidRDefault="00D311C6" w:rsidP="00C3292B">
            <w:pPr>
              <w:rPr>
                <w:ins w:id="34" w:author="Browne, Adrian" w:date="2020-10-19T20:01:00Z"/>
                <w:szCs w:val="22"/>
                <w:lang w:val="de-DE" w:eastAsia="de-DE"/>
              </w:rPr>
            </w:pPr>
            <w:ins w:id="35" w:author="Browne, Adrian" w:date="2020-10-29T21:19:00Z">
              <w:r>
                <w:rPr>
                  <w:lang w:val="de-DE"/>
                </w:rPr>
                <w:fldChar w:fldCharType="begin"/>
              </w:r>
              <w:r>
                <w:rPr>
                  <w:lang w:val="de-DE"/>
                </w:rPr>
                <w:instrText xml:space="preserve"> HYPERLINK "mailto:</w:instrText>
              </w:r>
            </w:ins>
            <w:ins w:id="36" w:author="Browne, Adrian" w:date="2020-10-19T20:02:00Z">
              <w:r w:rsidRPr="00AF2F64">
                <w:rPr>
                  <w:lang w:val="de-DE"/>
                  <w:rPrChange w:id="37" w:author="Tomonori Hashimoto" w:date="2020-10-29T11:25:00Z">
                    <w:rPr/>
                  </w:rPrChange>
                </w:rPr>
                <w:instrText>m.sarwer@alibaba-inc.com</w:instrText>
              </w:r>
            </w:ins>
            <w:ins w:id="38" w:author="Browne, Adrian" w:date="2020-10-29T21:19:00Z">
              <w:r>
                <w:rPr>
                  <w:lang w:val="de-DE"/>
                </w:rPr>
                <w:instrText xml:space="preserve">" </w:instrText>
              </w:r>
              <w:r>
                <w:rPr>
                  <w:lang w:val="de-DE"/>
                </w:rPr>
                <w:fldChar w:fldCharType="separate"/>
              </w:r>
            </w:ins>
            <w:ins w:id="39" w:author="Browne, Adrian" w:date="2020-10-19T20:02:00Z">
              <w:r w:rsidRPr="00CD17A9">
                <w:rPr>
                  <w:rStyle w:val="Hyperlink"/>
                  <w:lang w:val="de-DE"/>
                  <w:rPrChange w:id="40" w:author="Tomonori Hashimoto" w:date="2020-10-29T11:25:00Z">
                    <w:rPr/>
                  </w:rPrChange>
                </w:rPr>
                <w:t>m.sarwer@alibaba-inc.com</w:t>
              </w:r>
            </w:ins>
            <w:ins w:id="41" w:author="Browne, Adrian" w:date="2020-10-29T21:19:00Z">
              <w:r>
                <w:rPr>
                  <w:lang w:val="de-DE"/>
                </w:rPr>
                <w:fldChar w:fldCharType="end"/>
              </w:r>
            </w:ins>
          </w:p>
        </w:tc>
      </w:tr>
    </w:tbl>
    <w:p w14:paraId="5715D9D7" w14:textId="77777777" w:rsidR="003D447D" w:rsidRPr="00382906" w:rsidRDefault="003D447D" w:rsidP="003D447D">
      <w:pPr>
        <w:rPr>
          <w:lang w:val="de-DE"/>
        </w:rPr>
      </w:pPr>
    </w:p>
    <w:p w14:paraId="2209DBE3" w14:textId="77777777" w:rsidR="007A5ED4" w:rsidRPr="007A5ED4" w:rsidRDefault="007A5ED4" w:rsidP="007A5ED4">
      <w:pPr>
        <w:pStyle w:val="Heading1"/>
        <w:rPr>
          <w:lang w:val="en-CA"/>
        </w:rPr>
      </w:pPr>
      <w:r w:rsidRPr="007A5ED4">
        <w:rPr>
          <w:lang w:val="en-CA"/>
        </w:rPr>
        <w:lastRenderedPageBreak/>
        <w:t>Test conditions and evaluation criteria</w:t>
      </w:r>
    </w:p>
    <w:p w14:paraId="4CD17A20" w14:textId="37CBFC08" w:rsidR="00342234" w:rsidRPr="00022F81" w:rsidRDefault="007A5ED4" w:rsidP="007A5ED4">
      <w:pPr>
        <w:rPr>
          <w:lang w:val="en-CA"/>
        </w:rPr>
      </w:pPr>
      <w:r>
        <w:rPr>
          <w:lang w:val="en-CA"/>
        </w:rPr>
        <w:t xml:space="preserve">The proposals </w:t>
      </w:r>
      <w:r w:rsidR="00691A88">
        <w:rPr>
          <w:lang w:val="en-CA"/>
        </w:rPr>
        <w:t xml:space="preserve">will be </w:t>
      </w:r>
      <w:r w:rsidR="001435C7">
        <w:rPr>
          <w:lang w:val="en-CA"/>
        </w:rPr>
        <w:t xml:space="preserve">tested under the </w:t>
      </w:r>
      <w:r w:rsidR="001435C7" w:rsidRPr="00877972">
        <w:rPr>
          <w:lang w:val="en-CA"/>
        </w:rPr>
        <w:t xml:space="preserve">High Bit-Depth CTC specified in </w:t>
      </w:r>
      <w:r w:rsidR="00592156" w:rsidRPr="00877972">
        <w:rPr>
          <w:lang w:val="en-CA"/>
        </w:rPr>
        <w:fldChar w:fldCharType="begin"/>
      </w:r>
      <w:r w:rsidR="00592156" w:rsidRPr="00877972">
        <w:rPr>
          <w:lang w:val="en-CA"/>
        </w:rPr>
        <w:instrText xml:space="preserve"> REF _Ref53713367 \n \h </w:instrText>
      </w:r>
      <w:r w:rsidR="00A64E93">
        <w:rPr>
          <w:lang w:val="en-CA"/>
        </w:rPr>
        <w:instrText xml:space="preserve"> \* MERGEFORMAT </w:instrText>
      </w:r>
      <w:r w:rsidR="00592156" w:rsidRPr="00877972">
        <w:rPr>
          <w:lang w:val="en-CA"/>
        </w:rPr>
      </w:r>
      <w:r w:rsidR="00592156" w:rsidRPr="00877972">
        <w:rPr>
          <w:lang w:val="en-CA"/>
        </w:rPr>
        <w:fldChar w:fldCharType="separate"/>
      </w:r>
      <w:r w:rsidR="00592156" w:rsidRPr="00877972">
        <w:rPr>
          <w:lang w:val="en-CA"/>
        </w:rPr>
        <w:t>[1]</w:t>
      </w:r>
      <w:r w:rsidR="00592156" w:rsidRPr="00877972">
        <w:rPr>
          <w:lang w:val="en-CA"/>
        </w:rPr>
        <w:fldChar w:fldCharType="end"/>
      </w:r>
      <w:r w:rsidR="00681A68" w:rsidRPr="00877972">
        <w:rPr>
          <w:lang w:val="en-CA"/>
        </w:rPr>
        <w:t xml:space="preserve"> in both lossy and lossless configurations</w:t>
      </w:r>
      <w:r w:rsidR="001435C7" w:rsidRPr="00877972">
        <w:rPr>
          <w:lang w:val="en-CA"/>
        </w:rPr>
        <w:t>.</w:t>
      </w:r>
      <w:r w:rsidR="001435C7">
        <w:rPr>
          <w:lang w:val="en-CA"/>
        </w:rPr>
        <w:t xml:space="preserve"> </w:t>
      </w:r>
      <w:r w:rsidR="00E6168A">
        <w:rPr>
          <w:lang w:val="en-CA"/>
        </w:rPr>
        <w:t>In addition to the sequences included in the CTC, the sequence</w:t>
      </w:r>
      <w:r w:rsidR="00342234">
        <w:rPr>
          <w:lang w:val="en-CA"/>
        </w:rPr>
        <w:t>s</w:t>
      </w:r>
      <w:r w:rsidR="00E6168A">
        <w:rPr>
          <w:lang w:val="en-CA"/>
        </w:rPr>
        <w:t xml:space="preserve"> FireEater2Clip4000r1_1920x1080p_25_12b_pq_709_ct2020_444 and FireEater2Clip4000r1_1920x1080p_25_12b_pq_709_ct2020_422 are included in the test sequences as they </w:t>
      </w:r>
      <w:proofErr w:type="spellStart"/>
      <w:r w:rsidR="00342234">
        <w:rPr>
          <w:lang w:val="en-CA"/>
        </w:rPr>
        <w:t>they</w:t>
      </w:r>
      <w:proofErr w:type="spellEnd"/>
      <w:r w:rsidR="00342234">
        <w:rPr>
          <w:lang w:val="en-CA"/>
        </w:rPr>
        <w:t xml:space="preserve"> have both light and dark areas and thus will h</w:t>
      </w:r>
      <w:r w:rsidR="00E6168A">
        <w:rPr>
          <w:lang w:val="en-CA"/>
        </w:rPr>
        <w:t>ave a large variation in coefficient values</w:t>
      </w:r>
      <w:r w:rsidR="00342234">
        <w:rPr>
          <w:lang w:val="en-CA"/>
        </w:rPr>
        <w:t>. This will allow the assessment of adaption techniques. An updated spreadsheet containing the additional sequences will be made available at the same time as the final CE text.</w:t>
      </w:r>
    </w:p>
    <w:p w14:paraId="3A0CDD75" w14:textId="531CFDE2" w:rsidR="00342234" w:rsidRDefault="00691A88" w:rsidP="007A5ED4">
      <w:pPr>
        <w:rPr>
          <w:lang w:val="en-CA"/>
        </w:rPr>
      </w:pPr>
      <w:r>
        <w:rPr>
          <w:lang w:val="en-CA"/>
        </w:rPr>
        <w:t xml:space="preserve">Planned tests </w:t>
      </w:r>
      <w:r w:rsidR="007A5ED4">
        <w:rPr>
          <w:lang w:val="en-CA"/>
        </w:rPr>
        <w:t>in the CE shall be implemented on</w:t>
      </w:r>
      <w:r w:rsidR="008122F4">
        <w:rPr>
          <w:lang w:val="en-CA"/>
        </w:rPr>
        <w:t>, and compared with,</w:t>
      </w:r>
      <w:r w:rsidR="007A5ED4">
        <w:rPr>
          <w:lang w:val="en-CA"/>
        </w:rPr>
        <w:t xml:space="preserve"> </w:t>
      </w:r>
      <w:r w:rsidR="007A5ED4" w:rsidRPr="00877972">
        <w:rPr>
          <w:lang w:val="en-CA"/>
        </w:rPr>
        <w:t>VTM-</w:t>
      </w:r>
      <w:r w:rsidRPr="00877972">
        <w:rPr>
          <w:lang w:val="en-CA"/>
        </w:rPr>
        <w:t>11</w:t>
      </w:r>
      <w:r w:rsidR="007A5ED4" w:rsidRPr="00877972">
        <w:rPr>
          <w:lang w:val="en-CA"/>
        </w:rPr>
        <w:t>.0</w:t>
      </w:r>
      <w:r w:rsidR="008122F4">
        <w:rPr>
          <w:lang w:val="en-CA"/>
        </w:rPr>
        <w:t xml:space="preserve"> with the </w:t>
      </w:r>
      <w:r w:rsidR="00342234">
        <w:rPr>
          <w:lang w:val="en-CA"/>
        </w:rPr>
        <w:t xml:space="preserve">modification </w:t>
      </w:r>
      <w:r w:rsidR="008122F4">
        <w:rPr>
          <w:lang w:val="en-CA"/>
        </w:rPr>
        <w:t>described in</w:t>
      </w:r>
      <w:ins w:id="42" w:author="Browne, Adrian" w:date="2020-10-29T21:05:00Z">
        <w:r w:rsidR="00AB069C">
          <w:rPr>
            <w:lang w:val="en-CA"/>
          </w:rPr>
          <w:t xml:space="preserve"> JVET-T2018[1]</w:t>
        </w:r>
      </w:ins>
      <w:del w:id="43" w:author="Browne, Adrian" w:date="2020-10-29T21:05:00Z">
        <w:r w:rsidR="008122F4" w:rsidDel="00AB069C">
          <w:rPr>
            <w:lang w:val="en-CA"/>
          </w:rPr>
          <w:delText xml:space="preserve"> [XXX]</w:delText>
        </w:r>
      </w:del>
      <w:r w:rsidR="008122F4">
        <w:rPr>
          <w:lang w:val="en-CA"/>
        </w:rPr>
        <w:t xml:space="preserve"> </w:t>
      </w:r>
      <w:r w:rsidR="00342234">
        <w:rPr>
          <w:lang w:val="en-CA"/>
        </w:rPr>
        <w:t>to enable high bit depth processing</w:t>
      </w:r>
      <w:r w:rsidR="008122F4">
        <w:rPr>
          <w:lang w:val="en-CA"/>
        </w:rPr>
        <w:t>.</w:t>
      </w:r>
      <w:ins w:id="44" w:author="Browne, Adrian" w:date="2020-10-29T21:05:00Z">
        <w:r w:rsidR="00AB069C">
          <w:rPr>
            <w:lang w:val="en-CA"/>
          </w:rPr>
          <w:t xml:space="preserve"> </w:t>
        </w:r>
      </w:ins>
      <w:r w:rsidR="008122F4">
        <w:rPr>
          <w:lang w:val="en-CA"/>
        </w:rPr>
        <w:t xml:space="preserve">For </w:t>
      </w:r>
      <w:proofErr w:type="gramStart"/>
      <w:r w:rsidR="008122F4">
        <w:rPr>
          <w:lang w:val="en-CA"/>
        </w:rPr>
        <w:t>16 bit</w:t>
      </w:r>
      <w:proofErr w:type="gramEnd"/>
      <w:r w:rsidR="008122F4">
        <w:rPr>
          <w:lang w:val="en-CA"/>
        </w:rPr>
        <w:t xml:space="preserve"> testing, extended precision processing will be enabled, and all results will be compared with an anchor with the same setting. For </w:t>
      </w:r>
      <w:proofErr w:type="gramStart"/>
      <w:r w:rsidR="008122F4">
        <w:rPr>
          <w:lang w:val="en-CA"/>
        </w:rPr>
        <w:t>12 bit</w:t>
      </w:r>
      <w:proofErr w:type="gramEnd"/>
      <w:r w:rsidR="008122F4">
        <w:rPr>
          <w:lang w:val="en-CA"/>
        </w:rPr>
        <w:t xml:space="preserve"> testing, extended precision will be disabled and the results will be compared with an anchor with extended precision disabled. </w:t>
      </w:r>
    </w:p>
    <w:p w14:paraId="2FE01680" w14:textId="1E9B5A2A" w:rsidR="009E045B" w:rsidRDefault="005F1179" w:rsidP="007A5ED4">
      <w:pPr>
        <w:rPr>
          <w:lang w:val="en-CA"/>
        </w:rPr>
      </w:pPr>
      <w:r>
        <w:rPr>
          <w:lang w:val="en-CA"/>
        </w:rPr>
        <w:t>T</w:t>
      </w:r>
      <w:r w:rsidR="009E045B">
        <w:rPr>
          <w:lang w:val="en-CA"/>
        </w:rPr>
        <w:t xml:space="preserve">ransform skip </w:t>
      </w:r>
      <w:r>
        <w:rPr>
          <w:lang w:val="en-CA"/>
        </w:rPr>
        <w:t>se</w:t>
      </w:r>
      <w:ins w:id="45" w:author="Browne, Adrian" w:date="2020-10-29T21:04:00Z">
        <w:r w:rsidR="00AB069C">
          <w:rPr>
            <w:lang w:val="en-CA"/>
          </w:rPr>
          <w:t>t</w:t>
        </w:r>
      </w:ins>
      <w:r>
        <w:rPr>
          <w:lang w:val="en-CA"/>
        </w:rPr>
        <w:t>tings will follow CTC settings</w:t>
      </w:r>
      <w:ins w:id="46" w:author="Browne, Adrian" w:date="2020-10-29T21:04:00Z">
        <w:r w:rsidR="00AB069C">
          <w:rPr>
            <w:lang w:val="en-CA"/>
          </w:rPr>
          <w:t xml:space="preserve"> for all tests</w:t>
        </w:r>
      </w:ins>
      <w:r>
        <w:rPr>
          <w:lang w:val="en-CA"/>
        </w:rPr>
        <w:t xml:space="preserve">. </w:t>
      </w:r>
    </w:p>
    <w:p w14:paraId="01D9B7F2" w14:textId="5874C8F9" w:rsidR="007A5ED4" w:rsidDel="00D311C6" w:rsidRDefault="007A5ED4">
      <w:pPr>
        <w:rPr>
          <w:del w:id="47" w:author="Browne, Adrian" w:date="2020-10-29T21:19:00Z"/>
          <w:lang w:val="en-CA"/>
        </w:rPr>
      </w:pPr>
      <w:r>
        <w:rPr>
          <w:lang w:val="en-CA"/>
        </w:rPr>
        <w:t xml:space="preserve">Proposals will be compared with respect to </w:t>
      </w:r>
      <w:r w:rsidR="00A97E93">
        <w:rPr>
          <w:lang w:val="en-CA"/>
        </w:rPr>
        <w:t xml:space="preserve">bit rate, objective </w:t>
      </w:r>
      <w:proofErr w:type="gramStart"/>
      <w:r w:rsidR="00A97E93">
        <w:rPr>
          <w:lang w:val="en-CA"/>
        </w:rPr>
        <w:t>quality</w:t>
      </w:r>
      <w:proofErr w:type="gramEnd"/>
      <w:r w:rsidR="002B4864">
        <w:rPr>
          <w:lang w:val="en-CA"/>
        </w:rPr>
        <w:t xml:space="preserve"> </w:t>
      </w:r>
      <w:r>
        <w:rPr>
          <w:lang w:val="en-CA"/>
        </w:rPr>
        <w:t>and complexity.</w:t>
      </w:r>
      <w:ins w:id="48" w:author="Browne, Adrian" w:date="2020-10-29T21:04:00Z">
        <w:r w:rsidR="00AB069C">
          <w:rPr>
            <w:lang w:val="en-CA"/>
          </w:rPr>
          <w:t xml:space="preserve"> To provide an indication of complexity</w:t>
        </w:r>
      </w:ins>
      <w:ins w:id="49" w:author="Browne, Adrian" w:date="2020-10-29T21:16:00Z">
        <w:r w:rsidR="00D311C6">
          <w:rPr>
            <w:lang w:val="en-CA"/>
          </w:rPr>
          <w:t>, comparative run-times for encoding and decoding will be used. In addition, t</w:t>
        </w:r>
      </w:ins>
      <w:ins w:id="50" w:author="Browne, Adrian" w:date="2020-10-29T21:18:00Z">
        <w:r w:rsidR="00D311C6">
          <w:rPr>
            <w:lang w:val="en-CA"/>
          </w:rPr>
          <w:t>h</w:t>
        </w:r>
      </w:ins>
      <w:ins w:id="51" w:author="Browne, Adrian" w:date="2020-10-29T21:16:00Z">
        <w:r w:rsidR="00D311C6">
          <w:rPr>
            <w:lang w:val="en-CA"/>
          </w:rPr>
          <w:t>rough</w:t>
        </w:r>
      </w:ins>
      <w:ins w:id="52" w:author="Browne, Adrian" w:date="2020-10-29T21:18:00Z">
        <w:r w:rsidR="00D311C6">
          <w:rPr>
            <w:lang w:val="en-CA"/>
          </w:rPr>
          <w:t xml:space="preserve">put issues should be considered, </w:t>
        </w:r>
        <w:proofErr w:type="gramStart"/>
        <w:r w:rsidR="00D311C6">
          <w:rPr>
            <w:lang w:val="en-CA"/>
          </w:rPr>
          <w:t>in particular any</w:t>
        </w:r>
        <w:proofErr w:type="gramEnd"/>
        <w:r w:rsidR="00D311C6">
          <w:rPr>
            <w:lang w:val="en-CA"/>
          </w:rPr>
          <w:t xml:space="preserve"> change to the bin to bit ratio.</w:t>
        </w:r>
      </w:ins>
      <w:del w:id="53" w:author="Browne, Adrian" w:date="2020-10-29T21:19:00Z">
        <w:r w:rsidR="00760FE3" w:rsidDel="00D311C6">
          <w:rPr>
            <w:lang w:val="en-CA"/>
          </w:rPr>
          <w:delText xml:space="preserve"> </w:delText>
        </w:r>
      </w:del>
    </w:p>
    <w:p w14:paraId="383C7EE6" w14:textId="7CC1F5DF" w:rsidR="00760FE3" w:rsidRDefault="00760FE3">
      <w:pPr>
        <w:rPr>
          <w:lang w:val="en-CA"/>
        </w:rPr>
      </w:pPr>
      <w:del w:id="54" w:author="Browne, Adrian" w:date="2020-10-29T21:19:00Z">
        <w:r w:rsidDel="00D311C6">
          <w:rPr>
            <w:lang w:val="en-CA"/>
          </w:rPr>
          <w:delText>Comment</w:delText>
        </w:r>
        <w:r w:rsidR="002633C7" w:rsidDel="00D311C6">
          <w:rPr>
            <w:lang w:val="en-CA"/>
          </w:rPr>
          <w:delText>s</w:delText>
        </w:r>
        <w:r w:rsidDel="00D311C6">
          <w:rPr>
            <w:lang w:val="en-CA"/>
          </w:rPr>
          <w:delText xml:space="preserve">: </w:delText>
        </w:r>
        <w:r w:rsidR="00015275" w:rsidDel="00D311C6">
          <w:rPr>
            <w:lang w:val="en-CA"/>
          </w:rPr>
          <w:delText>U</w:delText>
        </w:r>
        <w:r w:rsidR="00AF27C5" w:rsidDel="00D311C6">
          <w:rPr>
            <w:lang w:val="en-CA"/>
          </w:rPr>
          <w:delText xml:space="preserve">pdate the document as per examples from CEs on </w:delText>
        </w:r>
        <w:r w:rsidR="002633C7" w:rsidDel="00D311C6">
          <w:rPr>
            <w:lang w:val="en-CA"/>
          </w:rPr>
          <w:delText xml:space="preserve">transforms and </w:delText>
        </w:r>
        <w:r w:rsidR="00AF27C5" w:rsidDel="00D311C6">
          <w:rPr>
            <w:lang w:val="en-CA"/>
          </w:rPr>
          <w:delText>entropy coding, e.g. throughput issue should be considered</w:delText>
        </w:r>
        <w:r w:rsidR="002633C7" w:rsidDel="00D311C6">
          <w:rPr>
            <w:lang w:val="en-CA"/>
          </w:rPr>
          <w:delText>, bin to bit ratio</w:delText>
        </w:r>
        <w:r w:rsidR="00AF27C5" w:rsidDel="00D311C6">
          <w:rPr>
            <w:lang w:val="en-CA"/>
          </w:rPr>
          <w:delText>.</w:delText>
        </w:r>
      </w:del>
    </w:p>
    <w:p w14:paraId="7CE711DD" w14:textId="16A28E81" w:rsidR="009554C2" w:rsidRDefault="009554C2" w:rsidP="007A5ED4">
      <w:pPr>
        <w:rPr>
          <w:lang w:val="en-CA"/>
        </w:rPr>
      </w:pPr>
      <w:del w:id="55" w:author="Browne, Adrian" w:date="2020-10-29T21:06:00Z">
        <w:r w:rsidDel="00AB069C">
          <w:rPr>
            <w:lang w:val="en-CA"/>
          </w:rPr>
          <w:delText xml:space="preserve">Comments: </w:delText>
        </w:r>
      </w:del>
      <w:r>
        <w:rPr>
          <w:lang w:val="en-CA"/>
        </w:rPr>
        <w:t xml:space="preserve">If </w:t>
      </w:r>
      <w:ins w:id="56" w:author="Browne, Adrian" w:date="2020-10-29T21:06:00Z">
        <w:r w:rsidR="00AB069C">
          <w:rPr>
            <w:lang w:val="en-CA"/>
          </w:rPr>
          <w:t xml:space="preserve">a </w:t>
        </w:r>
      </w:ins>
      <w:r>
        <w:rPr>
          <w:lang w:val="en-CA"/>
        </w:rPr>
        <w:t xml:space="preserve">proposal </w:t>
      </w:r>
      <w:r w:rsidR="00EE6CD9">
        <w:rPr>
          <w:lang w:val="en-CA"/>
        </w:rPr>
        <w:t xml:space="preserve">changes </w:t>
      </w:r>
      <w:ins w:id="57" w:author="Browne, Adrian" w:date="2020-10-29T21:07:00Z">
        <w:r w:rsidR="00AB069C">
          <w:rPr>
            <w:lang w:val="en-CA"/>
          </w:rPr>
          <w:t xml:space="preserve">coding for </w:t>
        </w:r>
      </w:ins>
      <w:del w:id="58" w:author="Browne, Adrian" w:date="2020-10-29T21:07:00Z">
        <w:r w:rsidR="00EE6CD9" w:rsidDel="00AB069C">
          <w:rPr>
            <w:lang w:val="en-CA"/>
          </w:rPr>
          <w:delText xml:space="preserve">processing performance at </w:delText>
        </w:r>
      </w:del>
      <w:r w:rsidR="00EE6CD9">
        <w:rPr>
          <w:lang w:val="en-CA"/>
        </w:rPr>
        <w:t>8</w:t>
      </w:r>
      <w:ins w:id="59" w:author="Browne, Adrian" w:date="2020-10-29T21:07:00Z">
        <w:r w:rsidR="00AB069C">
          <w:rPr>
            <w:lang w:val="en-CA"/>
          </w:rPr>
          <w:t xml:space="preserve"> or </w:t>
        </w:r>
      </w:ins>
      <w:del w:id="60" w:author="Browne, Adrian" w:date="2020-10-29T21:07:00Z">
        <w:r w:rsidR="00EE6CD9" w:rsidDel="00AB069C">
          <w:rPr>
            <w:lang w:val="en-CA"/>
          </w:rPr>
          <w:delText>/</w:delText>
        </w:r>
      </w:del>
      <w:r w:rsidR="00EE6CD9">
        <w:rPr>
          <w:lang w:val="en-CA"/>
        </w:rPr>
        <w:t xml:space="preserve">10 bit </w:t>
      </w:r>
      <w:del w:id="61" w:author="Browne, Adrian" w:date="2020-10-29T21:07:00Z">
        <w:r w:rsidR="00EE6CD9" w:rsidDel="00AB069C">
          <w:rPr>
            <w:lang w:val="en-CA"/>
          </w:rPr>
          <w:delText>depth coding</w:delText>
        </w:r>
      </w:del>
      <w:ins w:id="62" w:author="Browne, Adrian" w:date="2020-10-29T21:07:00Z">
        <w:r w:rsidR="00AB069C">
          <w:rPr>
            <w:lang w:val="en-CA"/>
          </w:rPr>
          <w:t>sources</w:t>
        </w:r>
      </w:ins>
      <w:r w:rsidR="00EE6CD9">
        <w:rPr>
          <w:lang w:val="en-CA"/>
        </w:rPr>
        <w:t xml:space="preserve">, additional </w:t>
      </w:r>
      <w:ins w:id="63" w:author="Browne, Adrian" w:date="2020-10-29T21:07:00Z">
        <w:r w:rsidR="00AB069C">
          <w:rPr>
            <w:lang w:val="en-CA"/>
          </w:rPr>
          <w:t xml:space="preserve">VVC 10 bit CTC </w:t>
        </w:r>
      </w:ins>
      <w:r w:rsidR="00EE6CD9">
        <w:rPr>
          <w:lang w:val="en-CA"/>
        </w:rPr>
        <w:t xml:space="preserve">results </w:t>
      </w:r>
      <w:del w:id="64" w:author="Browne, Adrian" w:date="2020-10-29T21:08:00Z">
        <w:r w:rsidR="00EE6CD9" w:rsidDel="00AB069C">
          <w:rPr>
            <w:lang w:val="en-CA"/>
          </w:rPr>
          <w:delText xml:space="preserve">for regular VVC v1 </w:delText>
        </w:r>
        <w:r w:rsidR="0079694D" w:rsidDel="00AB069C">
          <w:rPr>
            <w:lang w:val="en-CA"/>
          </w:rPr>
          <w:delText>CTC to</w:delText>
        </w:r>
      </w:del>
      <w:ins w:id="65" w:author="Browne, Adrian" w:date="2020-10-29T21:08:00Z">
        <w:r w:rsidR="00AB069C">
          <w:rPr>
            <w:lang w:val="en-CA"/>
          </w:rPr>
          <w:t>shall</w:t>
        </w:r>
      </w:ins>
      <w:r w:rsidR="0079694D">
        <w:rPr>
          <w:lang w:val="en-CA"/>
        </w:rPr>
        <w:t xml:space="preserve"> be provided.</w:t>
      </w:r>
    </w:p>
    <w:p w14:paraId="1057E3E5" w14:textId="5266D1D1" w:rsidR="00147736" w:rsidRPr="00F466BB" w:rsidDel="00AB069C" w:rsidRDefault="00C95314" w:rsidP="007A5ED4">
      <w:pPr>
        <w:rPr>
          <w:del w:id="66" w:author="Browne, Adrian" w:date="2020-10-29T21:03:00Z"/>
          <w:lang w:val="en-CA"/>
        </w:rPr>
      </w:pPr>
      <w:del w:id="67" w:author="Browne, Adrian" w:date="2020-10-29T21:03:00Z">
        <w:r w:rsidDel="00AB069C">
          <w:rPr>
            <w:lang w:val="en-CA"/>
          </w:rPr>
          <w:delText>Comments: It is recommended</w:delText>
        </w:r>
        <w:r w:rsidR="00015275" w:rsidDel="00AB069C">
          <w:rPr>
            <w:lang w:val="en-CA"/>
          </w:rPr>
          <w:delText xml:space="preserve"> to</w:delText>
        </w:r>
        <w:r w:rsidDel="00AB069C">
          <w:rPr>
            <w:lang w:val="en-CA"/>
          </w:rPr>
          <w:delText xml:space="preserve"> </w:delText>
        </w:r>
        <w:r w:rsidR="00B54E7A" w:rsidDel="00AB069C">
          <w:rPr>
            <w:lang w:val="en-CA"/>
          </w:rPr>
          <w:delText>test different components of the proposals separately, namely separately for RRC and TS</w:delText>
        </w:r>
        <w:r w:rsidR="00F207B3" w:rsidDel="00AB069C">
          <w:rPr>
            <w:lang w:val="en-CA"/>
          </w:rPr>
          <w:delText>RC</w:delText>
        </w:r>
        <w:r w:rsidR="00B54E7A" w:rsidDel="00AB069C">
          <w:rPr>
            <w:lang w:val="en-CA"/>
          </w:rPr>
          <w:delText xml:space="preserve">. </w:delText>
        </w:r>
      </w:del>
    </w:p>
    <w:p w14:paraId="24EEDD65" w14:textId="4D8C2461" w:rsidR="00771A5C" w:rsidDel="00AB069C" w:rsidRDefault="00771A5C" w:rsidP="002B4864">
      <w:pPr>
        <w:pStyle w:val="Heading1"/>
        <w:numPr>
          <w:ilvl w:val="0"/>
          <w:numId w:val="0"/>
        </w:numPr>
        <w:ind w:left="432"/>
        <w:rPr>
          <w:del w:id="68" w:author="Browne, Adrian" w:date="2020-10-29T21:03:00Z"/>
          <w:lang w:val="en-CA"/>
        </w:rPr>
      </w:pPr>
    </w:p>
    <w:p w14:paraId="2BD71455" w14:textId="4C6CE365" w:rsidR="00C4714B" w:rsidRPr="00A942ED" w:rsidRDefault="00A83DD1" w:rsidP="00C4714B">
      <w:pPr>
        <w:pStyle w:val="Heading1"/>
        <w:rPr>
          <w:rFonts w:eastAsia="SimSun"/>
          <w:lang w:val="en-CA"/>
        </w:rPr>
      </w:pPr>
      <w:r>
        <w:rPr>
          <w:rFonts w:eastAsia="SimSun"/>
          <w:lang w:val="en-CA"/>
        </w:rPr>
        <w:t>Proposals</w:t>
      </w:r>
      <w:r w:rsidR="007B6F47" w:rsidRPr="00A942ED">
        <w:rPr>
          <w:rFonts w:eastAsia="SimSun"/>
          <w:lang w:val="en-CA"/>
        </w:rPr>
        <w:t xml:space="preserve"> description</w:t>
      </w:r>
      <w:r w:rsidR="002D44DB" w:rsidRPr="00A942ED">
        <w:rPr>
          <w:rFonts w:eastAsia="SimSun"/>
          <w:lang w:val="en-CA"/>
        </w:rPr>
        <w:t>s</w:t>
      </w:r>
    </w:p>
    <w:p w14:paraId="7533D16D" w14:textId="52174CFB" w:rsidR="00C4714B" w:rsidRDefault="00305876" w:rsidP="00C4714B">
      <w:pPr>
        <w:pStyle w:val="Heading2"/>
        <w:rPr>
          <w:rFonts w:eastAsia="SimSun"/>
          <w:b w:val="0"/>
          <w:bCs w:val="0"/>
          <w:lang w:val="en-CA"/>
        </w:rPr>
      </w:pPr>
      <w:r w:rsidRPr="00305876">
        <w:rPr>
          <w:rFonts w:eastAsia="SimSun"/>
          <w:b w:val="0"/>
          <w:bCs w:val="0"/>
          <w:lang w:val="en-CA"/>
        </w:rPr>
        <w:t>Rice parameter selection for high bit depths</w:t>
      </w:r>
      <w:r w:rsidR="00B177F1">
        <w:rPr>
          <w:rFonts w:eastAsia="SimSun"/>
          <w:b w:val="0"/>
          <w:bCs w:val="0"/>
          <w:lang w:val="en-CA"/>
        </w:rPr>
        <w:t xml:space="preserve"> (JVET-T0072)</w:t>
      </w:r>
    </w:p>
    <w:p w14:paraId="663BAF28" w14:textId="11C67A53" w:rsidR="00A942ED" w:rsidRDefault="000127BC" w:rsidP="00C4714B">
      <w:pPr>
        <w:rPr>
          <w:ins w:id="69" w:author="Browne, Adrian" w:date="2020-10-29T19:44:00Z"/>
          <w:lang w:val="en-CA"/>
        </w:rPr>
      </w:pPr>
      <w:r w:rsidRPr="00877972">
        <w:rPr>
          <w:lang w:val="en-CA"/>
        </w:rPr>
        <w:t>The proposal JVET-T0072 introduces a modification to the VVC Rice parameter derivation method for both regular residual coding (RRC) and transform skip residual coding (TSRC).</w:t>
      </w:r>
      <w:r w:rsidR="00A97E93" w:rsidRPr="00877972">
        <w:rPr>
          <w:lang w:val="en-CA"/>
        </w:rPr>
        <w:t xml:space="preserve"> The modification extends the existing VVC Rice parameter </w:t>
      </w:r>
      <w:proofErr w:type="spellStart"/>
      <w:r w:rsidR="00A97E93" w:rsidRPr="00877972">
        <w:rPr>
          <w:lang w:val="en-CA"/>
        </w:rPr>
        <w:t>deriviation</w:t>
      </w:r>
      <w:proofErr w:type="spellEnd"/>
      <w:r w:rsidR="00A97E93" w:rsidRPr="00877972">
        <w:rPr>
          <w:lang w:val="en-CA"/>
        </w:rPr>
        <w:t xml:space="preserve"> method by adding an adaption technique based on </w:t>
      </w:r>
      <w:r w:rsidR="0010573D" w:rsidRPr="00877972">
        <w:rPr>
          <w:lang w:val="en-CA"/>
        </w:rPr>
        <w:t xml:space="preserve">selecting one of </w:t>
      </w:r>
      <w:r w:rsidR="00A97E93" w:rsidRPr="00877972">
        <w:rPr>
          <w:lang w:val="en-CA"/>
        </w:rPr>
        <w:t xml:space="preserve">a series of counters. </w:t>
      </w:r>
      <w:ins w:id="70" w:author="Browne, Adrian" w:date="2020-10-29T19:37:00Z">
        <w:r w:rsidR="00AD4FB5">
          <w:rPr>
            <w:lang w:val="en-CA"/>
          </w:rPr>
          <w:t xml:space="preserve">These counters predict the </w:t>
        </w:r>
      </w:ins>
      <w:ins w:id="71" w:author="Browne, Adrian" w:date="2020-10-29T19:39:00Z">
        <w:r w:rsidR="00AD4FB5">
          <w:rPr>
            <w:lang w:val="en-CA"/>
          </w:rPr>
          <w:t xml:space="preserve">log2 </w:t>
        </w:r>
      </w:ins>
      <w:ins w:id="72" w:author="Browne, Adrian" w:date="2020-10-29T19:37:00Z">
        <w:r w:rsidR="00AD4FB5">
          <w:rPr>
            <w:lang w:val="en-CA"/>
          </w:rPr>
          <w:t>size of each coefficient being coded</w:t>
        </w:r>
      </w:ins>
      <w:ins w:id="73" w:author="Browne, Adrian" w:date="2020-10-29T19:39:00Z">
        <w:r w:rsidR="00AD4FB5">
          <w:rPr>
            <w:lang w:val="en-CA"/>
          </w:rPr>
          <w:t xml:space="preserve">. </w:t>
        </w:r>
      </w:ins>
      <w:r w:rsidR="00A97E93" w:rsidRPr="00877972">
        <w:rPr>
          <w:lang w:val="en-CA"/>
        </w:rPr>
        <w:t>The</w:t>
      </w:r>
      <w:ins w:id="74" w:author="Browne, Adrian" w:date="2020-10-29T19:39:00Z">
        <w:r w:rsidR="00AD4FB5">
          <w:rPr>
            <w:lang w:val="en-CA"/>
          </w:rPr>
          <w:t xml:space="preserve"> counters are</w:t>
        </w:r>
      </w:ins>
      <w:ins w:id="75" w:author="Browne, Adrian" w:date="2020-10-29T19:40:00Z">
        <w:r w:rsidR="00AD4FB5">
          <w:rPr>
            <w:lang w:val="en-CA"/>
          </w:rPr>
          <w:t xml:space="preserve"> incremented whenever a coefficient is coded which is greater than predicted and decremented whenever a coefficient is less than predicted. When coding a </w:t>
        </w:r>
        <w:proofErr w:type="gramStart"/>
        <w:r w:rsidR="00AD4FB5">
          <w:rPr>
            <w:lang w:val="en-CA"/>
          </w:rPr>
          <w:t>coefficient</w:t>
        </w:r>
        <w:proofErr w:type="gramEnd"/>
        <w:r w:rsidR="00AD4FB5">
          <w:rPr>
            <w:lang w:val="en-CA"/>
          </w:rPr>
          <w:t xml:space="preserve"> the </w:t>
        </w:r>
      </w:ins>
      <w:ins w:id="76" w:author="Browne, Adrian" w:date="2020-10-29T19:41:00Z">
        <w:r w:rsidR="00AD4FB5">
          <w:rPr>
            <w:lang w:val="en-CA"/>
          </w:rPr>
          <w:t>log2 predicted size is then</w:t>
        </w:r>
      </w:ins>
      <w:ins w:id="77" w:author="Browne, Adrian" w:date="2020-10-29T19:42:00Z">
        <w:r w:rsidR="00D3268F">
          <w:rPr>
            <w:lang w:val="en-CA"/>
          </w:rPr>
          <w:t xml:space="preserve"> used to derive a suitable number of bits to shift right </w:t>
        </w:r>
      </w:ins>
      <w:ins w:id="78" w:author="Browne, Adrian" w:date="2020-10-29T19:58:00Z">
        <w:r w:rsidR="00A26D6D">
          <w:rPr>
            <w:lang w:val="en-CA"/>
          </w:rPr>
          <w:t xml:space="preserve">the computed value of </w:t>
        </w:r>
      </w:ins>
      <w:proofErr w:type="spellStart"/>
      <w:ins w:id="79" w:author="Browne, Adrian" w:date="2020-10-29T19:57:00Z">
        <w:r w:rsidR="00A26D6D" w:rsidRPr="00A26D6D">
          <w:rPr>
            <w:i/>
            <w:lang w:val="en-CA"/>
            <w:rPrChange w:id="80" w:author="Browne, Adrian" w:date="2020-10-29T19:58:00Z">
              <w:rPr>
                <w:lang w:val="en-CA"/>
              </w:rPr>
            </w:rPrChange>
          </w:rPr>
          <w:t>locSumAbs</w:t>
        </w:r>
      </w:ins>
      <w:proofErr w:type="spellEnd"/>
      <w:ins w:id="81" w:author="Browne, Adrian" w:date="2020-10-29T19:58:00Z">
        <w:r w:rsidR="00A26D6D">
          <w:rPr>
            <w:lang w:val="en-CA"/>
          </w:rPr>
          <w:t>. This shift is then added to the rice value derived from the lookup table</w:t>
        </w:r>
      </w:ins>
      <w:ins w:id="82" w:author="Browne, Adrian" w:date="2020-10-29T20:06:00Z">
        <w:r w:rsidR="000F1E29">
          <w:rPr>
            <w:lang w:val="en-CA"/>
          </w:rPr>
          <w:t xml:space="preserve"> </w:t>
        </w:r>
        <w:r w:rsidR="000F1E29" w:rsidRPr="000F1E29">
          <w:rPr>
            <w:i/>
            <w:lang w:val="en-CA"/>
            <w:rPrChange w:id="83" w:author="Browne, Adrian" w:date="2020-10-29T20:07:00Z">
              <w:rPr>
                <w:lang w:val="en-CA"/>
              </w:rPr>
            </w:rPrChange>
          </w:rPr>
          <w:t>g</w:t>
        </w:r>
        <w:r w:rsidR="000F1E29" w:rsidRPr="000F1E29">
          <w:rPr>
            <w:i/>
            <w:rPrChange w:id="84" w:author="Browne, Adrian" w:date="2020-10-29T20:07:00Z">
              <w:rPr/>
            </w:rPrChange>
          </w:rPr>
          <w:t>_</w:t>
        </w:r>
        <w:proofErr w:type="spellStart"/>
        <w:r w:rsidR="000F1E29" w:rsidRPr="000F1E29">
          <w:rPr>
            <w:i/>
            <w:lang w:val="en-CA"/>
            <w:rPrChange w:id="85" w:author="Browne, Adrian" w:date="2020-10-29T20:07:00Z">
              <w:rPr>
                <w:lang w:val="en-CA"/>
              </w:rPr>
            </w:rPrChange>
          </w:rPr>
          <w:t>auiGoRiceParsCoeff</w:t>
        </w:r>
      </w:ins>
      <w:proofErr w:type="spellEnd"/>
      <w:del w:id="86" w:author="Browne, Adrian" w:date="2020-10-29T19:39:00Z">
        <w:r w:rsidR="00A97E93" w:rsidRPr="00877972" w:rsidDel="00AD4FB5">
          <w:rPr>
            <w:lang w:val="en-CA"/>
          </w:rPr>
          <w:delText>se</w:delText>
        </w:r>
      </w:del>
      <w:del w:id="87" w:author="Browne, Adrian" w:date="2020-10-29T19:59:00Z">
        <w:r w:rsidR="00A97E93" w:rsidRPr="00877972" w:rsidDel="00A26D6D">
          <w:rPr>
            <w:lang w:val="en-CA"/>
          </w:rPr>
          <w:delText xml:space="preserve"> counters are </w:delText>
        </w:r>
        <w:r w:rsidR="0010573D" w:rsidRPr="00877972" w:rsidDel="00A26D6D">
          <w:rPr>
            <w:lang w:val="en-CA"/>
          </w:rPr>
          <w:delText xml:space="preserve">used to predict the magnitude of coefficients and are </w:delText>
        </w:r>
        <w:r w:rsidR="00A97E93" w:rsidRPr="00877972" w:rsidDel="00A26D6D">
          <w:rPr>
            <w:lang w:val="en-CA"/>
          </w:rPr>
          <w:delText>updated</w:delText>
        </w:r>
        <w:r w:rsidR="0010573D" w:rsidRPr="00877972" w:rsidDel="00A26D6D">
          <w:rPr>
            <w:lang w:val="en-CA"/>
          </w:rPr>
          <w:delText xml:space="preserve"> when coefficients are coded. The predicted magnitude is then used </w:delText>
        </w:r>
        <w:r w:rsidR="001A09AF" w:rsidRPr="00877972" w:rsidDel="00A26D6D">
          <w:rPr>
            <w:lang w:val="en-CA"/>
          </w:rPr>
          <w:delText>in an adaptation of the existing VVC technique</w:delText>
        </w:r>
      </w:del>
      <w:r w:rsidR="001A09AF" w:rsidRPr="00877972">
        <w:rPr>
          <w:lang w:val="en-CA"/>
        </w:rPr>
        <w:t>.</w:t>
      </w:r>
      <w:ins w:id="88" w:author="Browne, Adrian" w:date="2020-10-29T20:00:00Z">
        <w:r w:rsidR="00A26D6D">
          <w:rPr>
            <w:lang w:val="en-CA"/>
          </w:rPr>
          <w:t xml:space="preserve"> TSRC is modified to use a similar method to RRC but with </w:t>
        </w:r>
        <w:proofErr w:type="spellStart"/>
        <w:r w:rsidR="00A26D6D">
          <w:rPr>
            <w:lang w:val="en-CA"/>
          </w:rPr>
          <w:t>locSumAbs</w:t>
        </w:r>
        <w:proofErr w:type="spellEnd"/>
        <w:r w:rsidR="00A26D6D">
          <w:rPr>
            <w:lang w:val="en-CA"/>
          </w:rPr>
          <w:t xml:space="preserve"> computed from </w:t>
        </w:r>
      </w:ins>
      <w:ins w:id="89" w:author="Browne, Adrian" w:date="2020-10-29T20:01:00Z">
        <w:r w:rsidR="00A26D6D">
          <w:rPr>
            <w:lang w:val="en-CA"/>
          </w:rPr>
          <w:t xml:space="preserve">five </w:t>
        </w:r>
      </w:ins>
      <w:ins w:id="90" w:author="Browne, Adrian" w:date="2020-10-29T20:00:00Z">
        <w:r w:rsidR="00A26D6D">
          <w:rPr>
            <w:lang w:val="en-CA"/>
          </w:rPr>
          <w:t>previously coded coefficients</w:t>
        </w:r>
      </w:ins>
      <w:ins w:id="91" w:author="Browne, Adrian" w:date="2020-10-29T20:01:00Z">
        <w:r w:rsidR="00A26D6D">
          <w:rPr>
            <w:lang w:val="en-CA"/>
          </w:rPr>
          <w:t xml:space="preserve"> to the top left of the current coefficient rather than five to the bottom right.</w:t>
        </w:r>
      </w:ins>
    </w:p>
    <w:p w14:paraId="3E19D816" w14:textId="5080EAAB" w:rsidR="00AD4FB5" w:rsidRPr="008F6176" w:rsidRDefault="00D3268F" w:rsidP="00C4714B">
      <w:pPr>
        <w:rPr>
          <w:lang w:val="en-CA"/>
        </w:rPr>
      </w:pPr>
      <w:ins w:id="92" w:author="Browne, Adrian" w:date="2020-10-29T19:44:00Z">
        <w:r>
          <w:rPr>
            <w:lang w:val="en-CA"/>
          </w:rPr>
          <w:t>In addition to the basic technique JVET-T0072 also describes a simplification which reduces</w:t>
        </w:r>
      </w:ins>
      <w:ins w:id="93" w:author="Browne, Adrian" w:date="2020-10-29T20:04:00Z">
        <w:r w:rsidR="000F1E29">
          <w:rPr>
            <w:lang w:val="en-CA"/>
          </w:rPr>
          <w:t xml:space="preserve"> both</w:t>
        </w:r>
      </w:ins>
      <w:ins w:id="94" w:author="Browne, Adrian" w:date="2020-10-29T19:44:00Z">
        <w:r>
          <w:rPr>
            <w:lang w:val="en-CA"/>
          </w:rPr>
          <w:t xml:space="preserve"> the number of updates of the counter</w:t>
        </w:r>
        <w:r w:rsidR="000F1E29">
          <w:rPr>
            <w:lang w:val="en-CA"/>
          </w:rPr>
          <w:t>s</w:t>
        </w:r>
        <w:r>
          <w:rPr>
            <w:lang w:val="en-CA"/>
          </w:rPr>
          <w:t xml:space="preserve"> and</w:t>
        </w:r>
        <w:r w:rsidR="000F1E29">
          <w:rPr>
            <w:lang w:val="en-CA"/>
          </w:rPr>
          <w:t xml:space="preserve"> the regularity of the </w:t>
        </w:r>
      </w:ins>
      <w:ins w:id="95" w:author="Browne, Adrian" w:date="2020-10-29T20:04:00Z">
        <w:r w:rsidR="000F1E29">
          <w:rPr>
            <w:lang w:val="en-CA"/>
          </w:rPr>
          <w:t xml:space="preserve">derivation of </w:t>
        </w:r>
      </w:ins>
      <w:ins w:id="96" w:author="Browne, Adrian" w:date="2020-10-29T20:03:00Z">
        <w:r w:rsidR="000F1E29">
          <w:rPr>
            <w:lang w:val="en-CA"/>
          </w:rPr>
          <w:t>predicted values</w:t>
        </w:r>
      </w:ins>
      <w:ins w:id="97" w:author="Browne, Adrian" w:date="2020-10-29T19:44:00Z">
        <w:r>
          <w:rPr>
            <w:lang w:val="en-CA"/>
          </w:rPr>
          <w:t>.</w:t>
        </w:r>
      </w:ins>
      <w:ins w:id="98" w:author="Browne, Adrian" w:date="2020-10-29T20:42:00Z">
        <w:r w:rsidR="008F6176">
          <w:rPr>
            <w:lang w:val="en-CA"/>
          </w:rPr>
          <w:t xml:space="preserve"> In addition to the simplification described in JVET-T0072, the simplification for TSRC will in addition replace the </w:t>
        </w:r>
      </w:ins>
      <w:ins w:id="99" w:author="Browne, Adrian" w:date="2020-10-29T20:43:00Z">
        <w:r w:rsidR="008F6176">
          <w:rPr>
            <w:lang w:val="en-CA"/>
          </w:rPr>
          <w:t xml:space="preserve">use of </w:t>
        </w:r>
      </w:ins>
      <w:proofErr w:type="spellStart"/>
      <w:ins w:id="100" w:author="Browne, Adrian" w:date="2020-10-29T20:42:00Z">
        <w:r w:rsidR="008F6176" w:rsidRPr="008F6176">
          <w:rPr>
            <w:i/>
            <w:lang w:val="en-CA"/>
            <w:rPrChange w:id="101" w:author="Browne, Adrian" w:date="2020-10-29T20:43:00Z">
              <w:rPr>
                <w:lang w:val="en-CA"/>
              </w:rPr>
            </w:rPrChange>
          </w:rPr>
          <w:t>locSumAbs</w:t>
        </w:r>
      </w:ins>
      <w:proofErr w:type="spellEnd"/>
      <w:ins w:id="102" w:author="Browne, Adrian" w:date="2020-10-29T20:43:00Z">
        <w:r w:rsidR="008F6176">
          <w:rPr>
            <w:i/>
            <w:lang w:val="en-CA"/>
          </w:rPr>
          <w:t xml:space="preserve"> </w:t>
        </w:r>
        <w:r w:rsidR="008F6176">
          <w:rPr>
            <w:lang w:val="en-CA"/>
          </w:rPr>
          <w:t xml:space="preserve">and </w:t>
        </w:r>
        <w:proofErr w:type="spellStart"/>
        <w:r w:rsidR="008F6176">
          <w:rPr>
            <w:i/>
            <w:lang w:val="en-CA"/>
          </w:rPr>
          <w:t>g_a</w:t>
        </w:r>
        <w:r w:rsidR="008F6176" w:rsidRPr="00D60D6C">
          <w:rPr>
            <w:i/>
            <w:lang w:val="en-CA"/>
          </w:rPr>
          <w:t>uiGoRiceParsCoeff</w:t>
        </w:r>
      </w:ins>
      <w:proofErr w:type="spellEnd"/>
      <w:ins w:id="103" w:author="Browne, Adrian" w:date="2020-10-29T20:44:00Z">
        <w:r w:rsidR="008F6176">
          <w:rPr>
            <w:lang w:val="en-CA"/>
          </w:rPr>
          <w:t xml:space="preserve"> with a simple offset based on the prediction from the counters.</w:t>
        </w:r>
      </w:ins>
    </w:p>
    <w:p w14:paraId="27226978" w14:textId="7CF0C043" w:rsidR="00B177F1" w:rsidRDefault="00B177F1" w:rsidP="00B177F1">
      <w:pPr>
        <w:pStyle w:val="Heading2"/>
        <w:rPr>
          <w:rFonts w:eastAsia="SimSun"/>
          <w:b w:val="0"/>
          <w:bCs w:val="0"/>
          <w:lang w:val="en-CA"/>
        </w:rPr>
      </w:pPr>
      <w:r w:rsidRPr="00305876">
        <w:rPr>
          <w:rFonts w:eastAsia="SimSun"/>
          <w:b w:val="0"/>
          <w:bCs w:val="0"/>
          <w:lang w:val="en-CA"/>
        </w:rPr>
        <w:lastRenderedPageBreak/>
        <w:t xml:space="preserve">Rice parameter </w:t>
      </w:r>
      <w:r w:rsidR="00AA5377">
        <w:rPr>
          <w:rFonts w:eastAsia="SimSun"/>
          <w:b w:val="0"/>
          <w:bCs w:val="0"/>
          <w:lang w:val="en-CA"/>
        </w:rPr>
        <w:t>derivation</w:t>
      </w:r>
      <w:r w:rsidRPr="00305876">
        <w:rPr>
          <w:rFonts w:eastAsia="SimSun"/>
          <w:b w:val="0"/>
          <w:bCs w:val="0"/>
          <w:lang w:val="en-CA"/>
        </w:rPr>
        <w:t xml:space="preserve"> for high bit depths</w:t>
      </w:r>
      <w:r>
        <w:rPr>
          <w:rFonts w:eastAsia="SimSun"/>
          <w:b w:val="0"/>
          <w:bCs w:val="0"/>
          <w:lang w:val="en-CA"/>
        </w:rPr>
        <w:t xml:space="preserve"> (JVET-T00</w:t>
      </w:r>
      <w:r w:rsidR="00AA5377">
        <w:rPr>
          <w:rFonts w:eastAsia="SimSun"/>
          <w:b w:val="0"/>
          <w:bCs w:val="0"/>
          <w:lang w:val="en-CA"/>
        </w:rPr>
        <w:t>85</w:t>
      </w:r>
      <w:r>
        <w:rPr>
          <w:rFonts w:eastAsia="SimSun"/>
          <w:b w:val="0"/>
          <w:bCs w:val="0"/>
          <w:lang w:val="en-CA"/>
        </w:rPr>
        <w:t>)</w:t>
      </w:r>
    </w:p>
    <w:p w14:paraId="59E8145F" w14:textId="0ABF6760" w:rsidR="005D404E" w:rsidRPr="005D404E" w:rsidRDefault="00D11C43" w:rsidP="00933D33">
      <w:pPr>
        <w:rPr>
          <w:rFonts w:eastAsia="Yu Mincho"/>
          <w:lang w:val="en-CA"/>
          <w:rPrChange w:id="104" w:author="Tomonori Hashimoto" w:date="2020-10-29T13:37:00Z">
            <w:rPr>
              <w:lang w:val="en-CA"/>
            </w:rPr>
          </w:rPrChange>
        </w:rPr>
      </w:pPr>
      <w:r>
        <w:rPr>
          <w:lang w:val="en-CA" w:eastAsia="ja-JP"/>
        </w:rPr>
        <w:t xml:space="preserve">The proposal of JVET-T0085 introduces a modification to the VVC Rice parameters derivation method for regular residual coding (RRC). It is proposed to use a formula instead of conventional look-up table. </w:t>
      </w:r>
      <w:r w:rsidR="00220640" w:rsidRPr="00220640">
        <w:rPr>
          <w:lang w:val="en-CA" w:eastAsia="ja-JP"/>
        </w:rPr>
        <w:t xml:space="preserve">Specifically, the rice parameter value is predicted </w:t>
      </w:r>
      <w:ins w:id="105" w:author="Tomonori Hashimoto" w:date="2020-10-30T17:12:00Z">
        <w:r w:rsidR="004D60EF">
          <w:rPr>
            <w:lang w:val="en-CA" w:eastAsia="ja-JP"/>
          </w:rPr>
          <w:t xml:space="preserve">based </w:t>
        </w:r>
      </w:ins>
      <w:ins w:id="106" w:author="Tomonori Hashimoto" w:date="2020-10-30T17:13:00Z">
        <w:r w:rsidR="004D60EF">
          <w:rPr>
            <w:lang w:val="en-CA" w:eastAsia="ja-JP"/>
          </w:rPr>
          <w:t xml:space="preserve">on an adjusted value of the </w:t>
        </w:r>
        <w:proofErr w:type="spellStart"/>
        <w:r w:rsidR="004D60EF" w:rsidRPr="00353AA4">
          <w:rPr>
            <w:i/>
            <w:iCs/>
            <w:szCs w:val="22"/>
            <w:lang w:val="en-CA"/>
          </w:rPr>
          <w:t>locSumAbs</w:t>
        </w:r>
        <w:proofErr w:type="spellEnd"/>
        <w:r w:rsidR="004D60EF" w:rsidRPr="00353AA4">
          <w:rPr>
            <w:szCs w:val="22"/>
            <w:lang w:val="en-CA"/>
          </w:rPr>
          <w:t xml:space="preserve"> </w:t>
        </w:r>
      </w:ins>
      <w:r w:rsidR="00220640" w:rsidRPr="00220640">
        <w:rPr>
          <w:lang w:val="en-CA" w:eastAsia="ja-JP"/>
        </w:rPr>
        <w:t xml:space="preserve">using linear prediction with log2 operation. </w:t>
      </w:r>
      <w:ins w:id="107" w:author="Tomonori Hashimoto" w:date="2020-10-30T17:14:00Z">
        <w:r w:rsidR="004D60EF">
          <w:rPr>
            <w:lang w:val="en-CA" w:eastAsia="ja-JP"/>
          </w:rPr>
          <w:t xml:space="preserve">The linear prediction </w:t>
        </w:r>
        <w:proofErr w:type="spellStart"/>
        <w:r w:rsidR="004D60EF">
          <w:rPr>
            <w:lang w:val="en-CA" w:eastAsia="ja-JP"/>
          </w:rPr>
          <w:t>calicurate</w:t>
        </w:r>
        <w:proofErr w:type="spellEnd"/>
        <w:r w:rsidR="004D60EF">
          <w:rPr>
            <w:lang w:val="en-CA" w:eastAsia="ja-JP"/>
          </w:rPr>
          <w:t xml:space="preserve"> floorLog2(a * </w:t>
        </w:r>
        <w:proofErr w:type="spellStart"/>
        <w:r w:rsidR="004D60EF" w:rsidRPr="00353AA4">
          <w:rPr>
            <w:i/>
            <w:iCs/>
            <w:szCs w:val="22"/>
            <w:lang w:val="en-CA"/>
          </w:rPr>
          <w:t>locSumAbs</w:t>
        </w:r>
        <w:proofErr w:type="spellEnd"/>
        <w:r w:rsidR="004D60EF" w:rsidRPr="004D60EF">
          <w:rPr>
            <w:iCs/>
            <w:szCs w:val="22"/>
            <w:lang w:val="en-CA"/>
            <w:rPrChange w:id="108" w:author="Tomonori Hashimoto" w:date="2020-10-30T17:14:00Z">
              <w:rPr>
                <w:i/>
                <w:iCs/>
                <w:szCs w:val="22"/>
                <w:lang w:val="en-CA"/>
              </w:rPr>
            </w:rPrChange>
          </w:rPr>
          <w:t xml:space="preserve"> + b</w:t>
        </w:r>
        <w:r w:rsidR="004D60EF">
          <w:rPr>
            <w:lang w:val="en-CA" w:eastAsia="ja-JP"/>
          </w:rPr>
          <w:t xml:space="preserve">) + c. </w:t>
        </w:r>
      </w:ins>
      <w:r w:rsidR="00220640" w:rsidRPr="00220640">
        <w:rPr>
          <w:lang w:val="en-CA" w:eastAsia="ja-JP"/>
        </w:rPr>
        <w:t>The linear prediction parameter</w:t>
      </w:r>
      <w:ins w:id="109" w:author="Tomonori Hashimoto" w:date="2020-10-30T17:14:00Z">
        <w:r w:rsidR="004D60EF">
          <w:rPr>
            <w:lang w:val="en-CA" w:eastAsia="ja-JP"/>
          </w:rPr>
          <w:t xml:space="preserve"> (a, b and c)</w:t>
        </w:r>
      </w:ins>
      <w:r w:rsidR="00220640" w:rsidRPr="00220640">
        <w:rPr>
          <w:lang w:val="en-CA" w:eastAsia="ja-JP"/>
        </w:rPr>
        <w:t xml:space="preserve"> </w:t>
      </w:r>
      <w:proofErr w:type="gramStart"/>
      <w:r w:rsidR="00220640" w:rsidRPr="00220640">
        <w:rPr>
          <w:lang w:val="en-CA" w:eastAsia="ja-JP"/>
        </w:rPr>
        <w:t>depend</w:t>
      </w:r>
      <w:proofErr w:type="gramEnd"/>
      <w:r w:rsidR="00220640" w:rsidRPr="00220640">
        <w:rPr>
          <w:lang w:val="en-CA" w:eastAsia="ja-JP"/>
        </w:rPr>
        <w:t xml:space="preserve"> on syntax (i.e. </w:t>
      </w:r>
      <w:proofErr w:type="spellStart"/>
      <w:r w:rsidR="00220640" w:rsidRPr="00220640">
        <w:rPr>
          <w:lang w:val="en-CA" w:eastAsia="ja-JP"/>
        </w:rPr>
        <w:t>abs_reminder</w:t>
      </w:r>
      <w:proofErr w:type="spellEnd"/>
      <w:r w:rsidR="00220640" w:rsidRPr="00220640">
        <w:rPr>
          <w:lang w:val="en-CA" w:eastAsia="ja-JP"/>
        </w:rPr>
        <w:t xml:space="preserve"> or </w:t>
      </w:r>
      <w:proofErr w:type="spellStart"/>
      <w:r w:rsidR="00220640" w:rsidRPr="00220640">
        <w:rPr>
          <w:lang w:val="en-CA" w:eastAsia="ja-JP"/>
        </w:rPr>
        <w:t>dec_abs_level</w:t>
      </w:r>
      <w:proofErr w:type="spellEnd"/>
      <w:r w:rsidR="00220640" w:rsidRPr="00220640">
        <w:rPr>
          <w:lang w:val="en-CA" w:eastAsia="ja-JP"/>
        </w:rPr>
        <w:t>)</w:t>
      </w:r>
      <w:r w:rsidR="00933D33">
        <w:rPr>
          <w:lang w:val="en-CA" w:eastAsia="ja-JP"/>
        </w:rPr>
        <w:t>.</w:t>
      </w:r>
      <w:ins w:id="110" w:author="Tomonori Hashimoto" w:date="2020-10-30T17:15:00Z">
        <w:r w:rsidR="004D60EF">
          <w:rPr>
            <w:lang w:val="en-CA" w:eastAsia="ja-JP"/>
          </w:rPr>
          <w:t xml:space="preserve"> </w:t>
        </w:r>
      </w:ins>
      <w:ins w:id="111" w:author="Tomonori Hashimoto" w:date="2020-10-29T13:37:00Z">
        <w:r w:rsidR="005D404E" w:rsidRPr="004D60EF">
          <w:rPr>
            <w:rFonts w:eastAsia="Yu Mincho"/>
            <w:lang w:val="en-CA" w:eastAsia="ja-JP"/>
          </w:rPr>
          <w:t>A</w:t>
        </w:r>
      </w:ins>
      <w:ins w:id="112" w:author="Tomonori Hashimoto" w:date="2020-10-29T13:38:00Z">
        <w:r w:rsidR="005D404E" w:rsidRPr="004D60EF">
          <w:rPr>
            <w:rFonts w:eastAsia="Yu Mincho"/>
            <w:lang w:val="en-CA" w:eastAsia="ja-JP"/>
          </w:rPr>
          <w:t xml:space="preserve">n </w:t>
        </w:r>
        <w:proofErr w:type="spellStart"/>
        <w:r w:rsidR="005D404E" w:rsidRPr="004D60EF">
          <w:rPr>
            <w:rFonts w:eastAsia="Yu Mincho"/>
            <w:lang w:val="en-CA" w:eastAsia="ja-JP"/>
          </w:rPr>
          <w:t>enablied</w:t>
        </w:r>
        <w:proofErr w:type="spellEnd"/>
        <w:r w:rsidR="005D404E" w:rsidRPr="004D60EF">
          <w:rPr>
            <w:rFonts w:eastAsia="Yu Mincho"/>
            <w:lang w:val="en-CA" w:eastAsia="ja-JP"/>
          </w:rPr>
          <w:t xml:space="preserve"> </w:t>
        </w:r>
      </w:ins>
      <w:ins w:id="113" w:author="Tomonori Hashimoto" w:date="2020-10-29T13:37:00Z">
        <w:r w:rsidR="005D404E" w:rsidRPr="004D60EF">
          <w:rPr>
            <w:rFonts w:eastAsia="Yu Mincho"/>
            <w:lang w:val="en-CA" w:eastAsia="ja-JP"/>
          </w:rPr>
          <w:t xml:space="preserve">flag </w:t>
        </w:r>
      </w:ins>
      <w:ins w:id="114" w:author="Tomonori Hashimoto" w:date="2020-10-29T13:38:00Z">
        <w:r w:rsidR="005D404E" w:rsidRPr="004D60EF">
          <w:rPr>
            <w:rFonts w:eastAsia="Yu Mincho"/>
            <w:lang w:val="en-CA" w:eastAsia="ja-JP"/>
          </w:rPr>
          <w:t xml:space="preserve">for the proposed method </w:t>
        </w:r>
      </w:ins>
      <w:ins w:id="115" w:author="Tomonori Hashimoto" w:date="2020-10-29T13:37:00Z">
        <w:r w:rsidR="005D404E" w:rsidRPr="004D60EF">
          <w:rPr>
            <w:rFonts w:eastAsia="Yu Mincho"/>
            <w:lang w:val="en-CA" w:eastAsia="ja-JP"/>
          </w:rPr>
          <w:t>is signalled in SPS</w:t>
        </w:r>
      </w:ins>
      <w:ins w:id="116" w:author="Tomonori Hashimoto" w:date="2020-10-29T13:38:00Z">
        <w:r w:rsidR="005D404E" w:rsidRPr="004D60EF">
          <w:rPr>
            <w:rFonts w:eastAsia="Yu Mincho"/>
            <w:lang w:val="en-CA" w:eastAsia="ja-JP"/>
          </w:rPr>
          <w:t xml:space="preserve">. This flag </w:t>
        </w:r>
        <w:proofErr w:type="gramStart"/>
        <w:r w:rsidR="005D404E" w:rsidRPr="004D60EF">
          <w:rPr>
            <w:rFonts w:eastAsia="Yu Mincho"/>
            <w:lang w:val="en-CA" w:eastAsia="ja-JP"/>
          </w:rPr>
          <w:t>doesn’t</w:t>
        </w:r>
        <w:proofErr w:type="gramEnd"/>
        <w:r w:rsidR="005D404E" w:rsidRPr="004D60EF">
          <w:rPr>
            <w:rFonts w:eastAsia="Yu Mincho"/>
            <w:lang w:val="en-CA" w:eastAsia="ja-JP"/>
          </w:rPr>
          <w:t xml:space="preserve"> affect </w:t>
        </w:r>
      </w:ins>
      <w:ins w:id="117" w:author="Tomonori Hashimoto" w:date="2020-10-29T13:39:00Z">
        <w:r w:rsidR="005D404E" w:rsidRPr="004D60EF">
          <w:rPr>
            <w:rFonts w:eastAsia="Yu Mincho"/>
            <w:lang w:val="en-CA" w:eastAsia="ja-JP"/>
          </w:rPr>
          <w:t xml:space="preserve">the process if </w:t>
        </w:r>
      </w:ins>
      <w:proofErr w:type="spellStart"/>
      <w:ins w:id="118" w:author="Tomonori Hashimoto" w:date="2020-10-29T13:38:00Z">
        <w:r w:rsidR="005D404E" w:rsidRPr="004D60EF">
          <w:rPr>
            <w:rFonts w:eastAsia="Yu Mincho"/>
            <w:lang w:val="en-CA" w:eastAsia="ja-JP"/>
          </w:rPr>
          <w:t>bitdepth</w:t>
        </w:r>
        <w:proofErr w:type="spellEnd"/>
        <w:r w:rsidR="005D404E" w:rsidRPr="004D60EF">
          <w:rPr>
            <w:rFonts w:eastAsia="Yu Mincho"/>
            <w:lang w:val="en-CA" w:eastAsia="ja-JP"/>
          </w:rPr>
          <w:t xml:space="preserve"> is equal or less than 10.</w:t>
        </w:r>
      </w:ins>
    </w:p>
    <w:p w14:paraId="00B4CECB" w14:textId="022FA832" w:rsidR="00B177F1" w:rsidRDefault="004564E1" w:rsidP="00B177F1">
      <w:pPr>
        <w:pStyle w:val="Heading2"/>
        <w:rPr>
          <w:rFonts w:eastAsia="SimSun"/>
          <w:b w:val="0"/>
          <w:bCs w:val="0"/>
          <w:lang w:val="en-CA"/>
        </w:rPr>
      </w:pPr>
      <w:r w:rsidRPr="004564E1">
        <w:rPr>
          <w:rFonts w:eastAsia="SimSun"/>
          <w:b w:val="0"/>
          <w:bCs w:val="0"/>
          <w:lang w:val="en-CA"/>
        </w:rPr>
        <w:t xml:space="preserve">Slice based Rice parameter selection for transform skip residual coding </w:t>
      </w:r>
      <w:r w:rsidR="00B177F1">
        <w:rPr>
          <w:rFonts w:eastAsia="SimSun"/>
          <w:b w:val="0"/>
          <w:bCs w:val="0"/>
          <w:lang w:val="en-CA"/>
        </w:rPr>
        <w:t>(JVET-T00</w:t>
      </w:r>
      <w:r w:rsidR="006D5333">
        <w:rPr>
          <w:rFonts w:eastAsia="SimSun"/>
          <w:b w:val="0"/>
          <w:bCs w:val="0"/>
          <w:lang w:val="en-CA"/>
        </w:rPr>
        <w:t>89</w:t>
      </w:r>
      <w:r w:rsidR="00B177F1">
        <w:rPr>
          <w:rFonts w:eastAsia="SimSun"/>
          <w:b w:val="0"/>
          <w:bCs w:val="0"/>
          <w:lang w:val="en-CA"/>
        </w:rPr>
        <w:t>)</w:t>
      </w:r>
    </w:p>
    <w:p w14:paraId="336E009D" w14:textId="767996B5" w:rsidR="00B177F1" w:rsidRDefault="00C43001" w:rsidP="00B177F1">
      <w:pPr>
        <w:rPr>
          <w:lang w:val="en-CA"/>
        </w:rPr>
      </w:pPr>
      <w:r w:rsidRPr="00C43001">
        <w:rPr>
          <w:lang w:val="en-CA"/>
        </w:rPr>
        <w:t>The proposal of JVET-T0</w:t>
      </w:r>
      <w:r>
        <w:rPr>
          <w:lang w:val="en-CA"/>
        </w:rPr>
        <w:t>089</w:t>
      </w:r>
      <w:r w:rsidRPr="00C43001">
        <w:rPr>
          <w:lang w:val="en-CA"/>
        </w:rPr>
        <w:t xml:space="preserve"> introduces a modification to the VVC Rice parameters </w:t>
      </w:r>
      <w:r w:rsidR="005303DA">
        <w:rPr>
          <w:lang w:val="en-CA" w:eastAsia="ja-JP"/>
        </w:rPr>
        <w:t>derivation</w:t>
      </w:r>
      <w:r w:rsidRPr="00C43001">
        <w:rPr>
          <w:lang w:val="en-CA"/>
        </w:rPr>
        <w:t xml:space="preserve"> method for transform skip residual coding (</w:t>
      </w:r>
      <w:r>
        <w:rPr>
          <w:lang w:val="en-CA"/>
        </w:rPr>
        <w:t>TS</w:t>
      </w:r>
      <w:r w:rsidRPr="00C43001">
        <w:rPr>
          <w:lang w:val="en-CA"/>
        </w:rPr>
        <w:t>RC).</w:t>
      </w:r>
      <w:r>
        <w:rPr>
          <w:lang w:val="en-CA"/>
        </w:rPr>
        <w:t xml:space="preserve"> </w:t>
      </w:r>
      <w:r w:rsidRPr="00C43001">
        <w:rPr>
          <w:lang w:val="en-CA"/>
        </w:rPr>
        <w:t xml:space="preserve">It is proposed to explicitly signal the Rice parameter for each slice to indicate the Rice parameter for the binary codewords of </w:t>
      </w:r>
      <w:proofErr w:type="spellStart"/>
      <w:r w:rsidRPr="00C43001">
        <w:rPr>
          <w:lang w:val="en-CA"/>
        </w:rPr>
        <w:t>abs_remainder</w:t>
      </w:r>
      <w:proofErr w:type="spellEnd"/>
      <w:r w:rsidRPr="00C43001">
        <w:rPr>
          <w:lang w:val="en-CA"/>
        </w:rPr>
        <w:t>.</w:t>
      </w:r>
      <w:ins w:id="119" w:author="Hong-Jheng JHU" w:date="2020-10-29T14:20:00Z">
        <w:r w:rsidR="00CD180B">
          <w:rPr>
            <w:lang w:val="en-CA"/>
          </w:rPr>
          <w:t xml:space="preserve"> </w:t>
        </w:r>
        <w:r w:rsidR="00CD180B" w:rsidRPr="00CD180B">
          <w:rPr>
            <w:lang w:val="en-CA"/>
          </w:rPr>
          <w:t>In the proposed method, one control flag is signaled in sequence parameter set to indicate the signaling of Rice parameter for the transform skip blocks is enabled or disabled. When the control flag is signaled as enabled, one syntax element is further signaled for each transform skip slice to indicate the Rice parameter of that slice. When the control flag is signaled as disabled (e.g. set equal to “0”), no further syntax element is signaled at lower level to indicate the Rice parameter for the transform skip slice and a default Rice parameter (e.g. 1) is used for all the transform skip slice.</w:t>
        </w:r>
      </w:ins>
    </w:p>
    <w:p w14:paraId="1E1A49BA" w14:textId="241FC74D" w:rsidR="00B177F1" w:rsidRDefault="006D5333" w:rsidP="00B177F1">
      <w:pPr>
        <w:pStyle w:val="Heading2"/>
        <w:rPr>
          <w:rFonts w:eastAsia="SimSun"/>
          <w:b w:val="0"/>
          <w:bCs w:val="0"/>
          <w:lang w:val="en-CA"/>
        </w:rPr>
      </w:pPr>
      <w:r w:rsidRPr="006D5333">
        <w:rPr>
          <w:rFonts w:eastAsia="SimSun"/>
          <w:b w:val="0"/>
          <w:bCs w:val="0"/>
          <w:lang w:val="en-CA"/>
        </w:rPr>
        <w:t>On the Rice parameter derivation for high bit-depth coding</w:t>
      </w:r>
      <w:r w:rsidR="00B177F1">
        <w:rPr>
          <w:rFonts w:eastAsia="SimSun"/>
          <w:b w:val="0"/>
          <w:bCs w:val="0"/>
          <w:lang w:val="en-CA"/>
        </w:rPr>
        <w:t xml:space="preserve"> (JVET-T0</w:t>
      </w:r>
      <w:r>
        <w:rPr>
          <w:rFonts w:eastAsia="SimSun"/>
          <w:b w:val="0"/>
          <w:bCs w:val="0"/>
          <w:lang w:val="en-CA"/>
        </w:rPr>
        <w:t>105</w:t>
      </w:r>
      <w:r w:rsidR="00B177F1">
        <w:rPr>
          <w:rFonts w:eastAsia="SimSun"/>
          <w:b w:val="0"/>
          <w:bCs w:val="0"/>
          <w:lang w:val="en-CA"/>
        </w:rPr>
        <w:t>)</w:t>
      </w:r>
    </w:p>
    <w:p w14:paraId="4150ED38" w14:textId="1D26D46A" w:rsidR="0020311A" w:rsidDel="00DC47AF" w:rsidRDefault="00A83DD1" w:rsidP="0020311A">
      <w:pPr>
        <w:rPr>
          <w:del w:id="120" w:author="Dmytro Rusanovskyy" w:date="2020-10-29T23:05:00Z"/>
          <w:lang w:val="en-CA" w:eastAsia="ja-JP"/>
        </w:rPr>
      </w:pPr>
      <w:bookmarkStart w:id="121" w:name="_Hlk53561393"/>
      <w:r>
        <w:rPr>
          <w:lang w:val="en-CA" w:eastAsia="ja-JP"/>
        </w:rPr>
        <w:t xml:space="preserve">The proposal of JVET-T0105 </w:t>
      </w:r>
      <w:r w:rsidR="00CB4A93">
        <w:rPr>
          <w:lang w:val="en-CA" w:eastAsia="ja-JP"/>
        </w:rPr>
        <w:t>introduce</w:t>
      </w:r>
      <w:r>
        <w:rPr>
          <w:lang w:val="en-CA" w:eastAsia="ja-JP"/>
        </w:rPr>
        <w:t>s</w:t>
      </w:r>
      <w:r w:rsidR="00CB4A93">
        <w:rPr>
          <w:lang w:val="en-CA" w:eastAsia="ja-JP"/>
        </w:rPr>
        <w:t xml:space="preserve"> </w:t>
      </w:r>
      <w:r w:rsidR="0020311A">
        <w:rPr>
          <w:lang w:val="en-CA" w:eastAsia="ja-JP"/>
        </w:rPr>
        <w:t xml:space="preserve">a modification to the </w:t>
      </w:r>
      <w:r w:rsidR="00CB4A93">
        <w:rPr>
          <w:lang w:val="en-CA" w:eastAsia="ja-JP"/>
        </w:rPr>
        <w:t xml:space="preserve">VVC </w:t>
      </w:r>
      <w:r w:rsidR="0020311A">
        <w:rPr>
          <w:lang w:val="en-CA" w:eastAsia="ja-JP"/>
        </w:rPr>
        <w:t xml:space="preserve">Rice parameters </w:t>
      </w:r>
      <w:r w:rsidR="00F21312">
        <w:rPr>
          <w:lang w:val="en-CA" w:eastAsia="ja-JP"/>
        </w:rPr>
        <w:t xml:space="preserve">derivation </w:t>
      </w:r>
      <w:r>
        <w:rPr>
          <w:lang w:val="en-CA" w:eastAsia="ja-JP"/>
        </w:rPr>
        <w:t xml:space="preserve">method </w:t>
      </w:r>
      <w:r w:rsidR="0020311A">
        <w:rPr>
          <w:lang w:val="en-CA" w:eastAsia="ja-JP"/>
        </w:rPr>
        <w:t>for regular residual coding (RRC).</w:t>
      </w:r>
      <w:bookmarkEnd w:id="121"/>
      <w:r w:rsidR="0020311A">
        <w:rPr>
          <w:lang w:val="en-CA" w:eastAsia="ja-JP"/>
        </w:rPr>
        <w:t xml:space="preserve"> </w:t>
      </w:r>
      <w:r w:rsidR="00F21312">
        <w:rPr>
          <w:lang w:val="en-CA" w:eastAsia="ja-JP"/>
        </w:rPr>
        <w:t xml:space="preserve">It is proposed </w:t>
      </w:r>
      <w:r>
        <w:rPr>
          <w:lang w:val="en-CA" w:eastAsia="ja-JP"/>
        </w:rPr>
        <w:t xml:space="preserve">for high </w:t>
      </w:r>
      <w:proofErr w:type="spellStart"/>
      <w:r>
        <w:rPr>
          <w:lang w:val="en-CA" w:eastAsia="ja-JP"/>
        </w:rPr>
        <w:t>bitdepth</w:t>
      </w:r>
      <w:proofErr w:type="spellEnd"/>
      <w:r>
        <w:rPr>
          <w:lang w:val="en-CA" w:eastAsia="ja-JP"/>
        </w:rPr>
        <w:t xml:space="preserve"> coding </w:t>
      </w:r>
      <w:r w:rsidR="00F21312">
        <w:rPr>
          <w:lang w:val="en-CA" w:eastAsia="ja-JP"/>
        </w:rPr>
        <w:t xml:space="preserve">to </w:t>
      </w:r>
      <w:r w:rsidR="0004228E">
        <w:rPr>
          <w:lang w:val="en-CA" w:eastAsia="ja-JP"/>
        </w:rPr>
        <w:t xml:space="preserve">derive rice parameters based on </w:t>
      </w:r>
      <w:proofErr w:type="gramStart"/>
      <w:r>
        <w:rPr>
          <w:lang w:val="en-CA" w:eastAsia="ja-JP"/>
        </w:rPr>
        <w:t>a</w:t>
      </w:r>
      <w:proofErr w:type="gramEnd"/>
      <w:r>
        <w:rPr>
          <w:lang w:val="en-CA" w:eastAsia="ja-JP"/>
        </w:rPr>
        <w:t xml:space="preserve"> </w:t>
      </w:r>
      <w:r w:rsidR="0004228E">
        <w:rPr>
          <w:lang w:val="en-CA" w:eastAsia="ja-JP"/>
        </w:rPr>
        <w:t xml:space="preserve">adjusted </w:t>
      </w:r>
      <w:r w:rsidR="00817A89">
        <w:rPr>
          <w:lang w:val="en-CA" w:eastAsia="ja-JP"/>
        </w:rPr>
        <w:t xml:space="preserve">value of the </w:t>
      </w:r>
      <w:proofErr w:type="spellStart"/>
      <w:r w:rsidR="0020311A">
        <w:rPr>
          <w:i/>
          <w:iCs/>
          <w:lang w:val="en-CA" w:eastAsia="ja-JP"/>
        </w:rPr>
        <w:t>loc</w:t>
      </w:r>
      <w:r w:rsidR="0020311A">
        <w:rPr>
          <w:i/>
          <w:iCs/>
          <w:lang w:val="en-CA"/>
        </w:rPr>
        <w:t>S</w:t>
      </w:r>
      <w:r w:rsidR="0020311A">
        <w:rPr>
          <w:i/>
          <w:iCs/>
        </w:rPr>
        <w:t>umAbs</w:t>
      </w:r>
      <w:proofErr w:type="spellEnd"/>
      <w:r w:rsidR="0020311A">
        <w:rPr>
          <w:lang w:val="en-CA" w:eastAsia="ja-JP"/>
        </w:rPr>
        <w:t>.</w:t>
      </w:r>
      <w:r w:rsidR="00D676BD">
        <w:rPr>
          <w:lang w:val="en-CA" w:eastAsia="ja-JP"/>
        </w:rPr>
        <w:t xml:space="preserve"> </w:t>
      </w:r>
      <w:ins w:id="122" w:author="Dmytro Rusanovskyy" w:date="2020-10-29T23:05:00Z">
        <w:r w:rsidR="00DC47AF" w:rsidRPr="00353AA4">
          <w:rPr>
            <w:szCs w:val="22"/>
            <w:lang w:val="en-CA" w:eastAsia="ja-JP"/>
          </w:rPr>
          <w:t xml:space="preserve">Firstly, the </w:t>
        </w:r>
        <w:proofErr w:type="spellStart"/>
        <w:r w:rsidR="00DC47AF" w:rsidRPr="00353AA4">
          <w:rPr>
            <w:i/>
            <w:iCs/>
            <w:szCs w:val="22"/>
            <w:lang w:val="en-CA"/>
          </w:rPr>
          <w:t>locSumAbs</w:t>
        </w:r>
        <w:proofErr w:type="spellEnd"/>
        <w:r w:rsidR="00DC47AF" w:rsidRPr="00353AA4">
          <w:rPr>
            <w:szCs w:val="22"/>
            <w:lang w:val="en-CA"/>
          </w:rPr>
          <w:t xml:space="preserve"> </w:t>
        </w:r>
        <w:r w:rsidR="00DC47AF" w:rsidRPr="00353AA4">
          <w:rPr>
            <w:szCs w:val="22"/>
            <w:lang w:val="en-CA" w:eastAsia="ja-JP"/>
          </w:rPr>
          <w:t xml:space="preserve">is </w:t>
        </w:r>
        <w:r w:rsidR="00DC47AF" w:rsidRPr="00353AA4">
          <w:rPr>
            <w:noProof/>
            <w:szCs w:val="22"/>
            <w:lang w:val="en-CA" w:eastAsia="ko-KR"/>
          </w:rPr>
          <w:t xml:space="preserve">scalled/normalized by a scalling factor which </w:t>
        </w:r>
        <w:r w:rsidR="00DC47AF">
          <w:rPr>
            <w:noProof/>
            <w:szCs w:val="22"/>
            <w:lang w:val="en-CA" w:eastAsia="ko-KR"/>
          </w:rPr>
          <w:t>derived from signalled syntax ellements and local coefficient activity</w:t>
        </w:r>
        <w:r w:rsidR="00DC47AF" w:rsidRPr="00353AA4">
          <w:rPr>
            <w:szCs w:val="22"/>
            <w:lang w:val="en-CA" w:eastAsia="ja-JP"/>
          </w:rPr>
          <w:t xml:space="preserve">. </w:t>
        </w:r>
        <w:r w:rsidR="00DC47AF">
          <w:rPr>
            <w:szCs w:val="22"/>
            <w:lang w:val="en-CA" w:eastAsia="ja-JP"/>
          </w:rPr>
          <w:t xml:space="preserve">Secondly, adjusted </w:t>
        </w:r>
        <w:proofErr w:type="spellStart"/>
        <w:r w:rsidR="00DC47AF" w:rsidRPr="00353AA4">
          <w:rPr>
            <w:szCs w:val="22"/>
            <w:lang w:val="en-CA" w:eastAsia="ja-JP"/>
          </w:rPr>
          <w:t>localSumAbs</w:t>
        </w:r>
        <w:proofErr w:type="spellEnd"/>
        <w:r w:rsidR="00DC47AF" w:rsidRPr="00353AA4">
          <w:rPr>
            <w:szCs w:val="22"/>
            <w:lang w:val="en-CA" w:eastAsia="ja-JP"/>
          </w:rPr>
          <w:t xml:space="preserve"> </w:t>
        </w:r>
        <w:r w:rsidR="00DC47AF">
          <w:rPr>
            <w:szCs w:val="22"/>
            <w:lang w:val="en-CA" w:eastAsia="ja-JP"/>
          </w:rPr>
          <w:t xml:space="preserve">value </w:t>
        </w:r>
        <w:r w:rsidR="00DC47AF" w:rsidRPr="00353AA4">
          <w:rPr>
            <w:szCs w:val="22"/>
            <w:lang w:val="en-CA" w:eastAsia="ja-JP"/>
          </w:rPr>
          <w:t xml:space="preserve">is used to derive </w:t>
        </w:r>
        <w:r w:rsidR="00DC47AF">
          <w:rPr>
            <w:szCs w:val="22"/>
            <w:lang w:val="en-CA" w:eastAsia="ja-JP"/>
          </w:rPr>
          <w:t>R</w:t>
        </w:r>
        <w:r w:rsidR="00DC47AF" w:rsidRPr="00353AA4">
          <w:rPr>
            <w:szCs w:val="22"/>
            <w:lang w:val="en-CA" w:eastAsia="ja-JP"/>
          </w:rPr>
          <w:t xml:space="preserve">ice parameter </w:t>
        </w:r>
        <w:r w:rsidR="00DC47AF">
          <w:rPr>
            <w:szCs w:val="22"/>
            <w:lang w:val="en-CA" w:eastAsia="ja-JP"/>
          </w:rPr>
          <w:t xml:space="preserve">via </w:t>
        </w:r>
        <w:r w:rsidR="00DC47AF" w:rsidRPr="00353AA4">
          <w:rPr>
            <w:szCs w:val="22"/>
            <w:lang w:val="en-CA" w:eastAsia="ja-JP"/>
          </w:rPr>
          <w:t xml:space="preserve">look-up table </w:t>
        </w:r>
        <w:r w:rsidR="00DC47AF">
          <w:rPr>
            <w:szCs w:val="22"/>
            <w:lang w:val="en-CA" w:eastAsia="ja-JP"/>
          </w:rPr>
          <w:t xml:space="preserve">(Table 128) </w:t>
        </w:r>
        <w:r w:rsidR="00DC47AF" w:rsidRPr="00353AA4">
          <w:rPr>
            <w:szCs w:val="22"/>
            <w:lang w:val="en-CA" w:eastAsia="ja-JP"/>
          </w:rPr>
          <w:t>as in VVC.</w:t>
        </w:r>
        <w:r w:rsidR="00DC47AF">
          <w:rPr>
            <w:szCs w:val="22"/>
            <w:lang w:val="en-CA" w:eastAsia="ja-JP"/>
          </w:rPr>
          <w:t xml:space="preserve"> And finally, Rice parameter is updated using the scaling factor. Parameters controlling the </w:t>
        </w:r>
        <w:proofErr w:type="spellStart"/>
        <w:r w:rsidR="00DC47AF">
          <w:rPr>
            <w:szCs w:val="22"/>
            <w:lang w:val="en-CA" w:eastAsia="ja-JP"/>
          </w:rPr>
          <w:t>locSumAbs</w:t>
        </w:r>
        <w:proofErr w:type="spellEnd"/>
        <w:r w:rsidR="00DC47AF">
          <w:rPr>
            <w:szCs w:val="22"/>
            <w:lang w:val="en-CA" w:eastAsia="ja-JP"/>
          </w:rPr>
          <w:t xml:space="preserve"> scaling/normalization and Rice parameter update are expressed through thresholds against which </w:t>
        </w:r>
        <w:proofErr w:type="spellStart"/>
        <w:r w:rsidR="00DC47AF">
          <w:rPr>
            <w:szCs w:val="22"/>
            <w:lang w:val="en-CA" w:eastAsia="ja-JP"/>
          </w:rPr>
          <w:t>locSumAbs</w:t>
        </w:r>
        <w:proofErr w:type="spellEnd"/>
        <w:r w:rsidR="00DC47AF">
          <w:rPr>
            <w:szCs w:val="22"/>
            <w:lang w:val="en-CA" w:eastAsia="ja-JP"/>
          </w:rPr>
          <w:t xml:space="preserve"> is compared and scaling factors/Rice update value. </w:t>
        </w:r>
        <w:r w:rsidR="00DC47AF">
          <w:rPr>
            <w:lang w:val="en-CA" w:eastAsia="ja-JP"/>
          </w:rPr>
          <w:t xml:space="preserve">Amount of adjustment (adjustment parameters) can be determined either globally, outside of the currently coded block, directly from signalled parameters, </w:t>
        </w:r>
        <w:proofErr w:type="spellStart"/>
        <w:r w:rsidR="00DC47AF">
          <w:rPr>
            <w:lang w:val="en-CA" w:eastAsia="ja-JP"/>
          </w:rPr>
          <w:t>bitdepth</w:t>
        </w:r>
        <w:proofErr w:type="spellEnd"/>
        <w:r w:rsidR="00DC47AF">
          <w:rPr>
            <w:lang w:val="en-CA" w:eastAsia="ja-JP"/>
          </w:rPr>
          <w:t xml:space="preserve">, or being locally adaptive, depending on </w:t>
        </w:r>
        <w:proofErr w:type="spellStart"/>
        <w:r w:rsidR="00DC47AF">
          <w:rPr>
            <w:lang w:val="en-CA" w:eastAsia="ja-JP"/>
          </w:rPr>
          <w:t>locSumAbs</w:t>
        </w:r>
        <w:proofErr w:type="spellEnd"/>
        <w:r w:rsidR="00DC47AF">
          <w:rPr>
            <w:lang w:val="en-CA" w:eastAsia="ja-JP"/>
          </w:rPr>
          <w:t xml:space="preserve"> value within currently coded block.</w:t>
        </w:r>
      </w:ins>
      <w:del w:id="123" w:author="Dmytro Rusanovskyy" w:date="2020-10-29T23:05:00Z">
        <w:r w:rsidR="00D676BD" w:rsidDel="00DC47AF">
          <w:rPr>
            <w:lang w:val="en-CA" w:eastAsia="ja-JP"/>
          </w:rPr>
          <w:delText xml:space="preserve">Amount of </w:delText>
        </w:r>
        <w:r w:rsidR="007078DD" w:rsidDel="00DC47AF">
          <w:rPr>
            <w:lang w:val="en-CA" w:eastAsia="ja-JP"/>
          </w:rPr>
          <w:delText xml:space="preserve">adjustment </w:delText>
        </w:r>
        <w:r w:rsidR="00D92F54" w:rsidDel="00DC47AF">
          <w:rPr>
            <w:lang w:val="en-CA" w:eastAsia="ja-JP"/>
          </w:rPr>
          <w:delText xml:space="preserve">can be determined </w:delText>
        </w:r>
        <w:r w:rsidR="0061126C" w:rsidDel="00DC47AF">
          <w:rPr>
            <w:lang w:val="en-CA" w:eastAsia="ja-JP"/>
          </w:rPr>
          <w:delText>either globally</w:delText>
        </w:r>
        <w:r w:rsidR="007078DD" w:rsidDel="00DC47AF">
          <w:rPr>
            <w:lang w:val="en-CA" w:eastAsia="ja-JP"/>
          </w:rPr>
          <w:delText xml:space="preserve">, </w:delText>
        </w:r>
        <w:r w:rsidR="0061126C" w:rsidDel="00DC47AF">
          <w:rPr>
            <w:lang w:val="en-CA" w:eastAsia="ja-JP"/>
          </w:rPr>
          <w:delText>or being locally adaptive.</w:delText>
        </w:r>
        <w:r w:rsidR="00343E7F" w:rsidDel="00DC47AF">
          <w:rPr>
            <w:lang w:val="en-CA" w:eastAsia="ja-JP"/>
          </w:rPr>
          <w:delText xml:space="preserve"> </w:delText>
        </w:r>
      </w:del>
    </w:p>
    <w:p w14:paraId="7F24A5F1" w14:textId="77777777" w:rsidR="00B96F30" w:rsidDel="00AD4FB5" w:rsidRDefault="00B96F30" w:rsidP="0020311A">
      <w:pPr>
        <w:rPr>
          <w:del w:id="124" w:author="Browne, Adrian" w:date="2020-10-29T19:35:00Z"/>
          <w:lang w:val="en-CA" w:eastAsia="ja-JP"/>
        </w:rPr>
      </w:pPr>
    </w:p>
    <w:p w14:paraId="12A326BA" w14:textId="6409BA7D" w:rsidR="005D404E" w:rsidDel="00AD4FB5" w:rsidRDefault="005D404E" w:rsidP="005D404E">
      <w:pPr>
        <w:rPr>
          <w:ins w:id="125" w:author="Tomonori Hashimoto" w:date="2020-10-29T13:39:00Z"/>
          <w:del w:id="126" w:author="Browne, Adrian" w:date="2020-10-29T19:35:00Z"/>
          <w:rFonts w:eastAsia="Yu Mincho"/>
          <w:lang w:val="en-CA" w:eastAsia="ja-JP"/>
        </w:rPr>
      </w:pPr>
      <w:ins w:id="127" w:author="Tomonori Hashimoto" w:date="2020-10-29T13:39:00Z">
        <w:del w:id="128" w:author="Browne, Adrian" w:date="2020-10-29T19:35:00Z">
          <w:r w:rsidRPr="005D404E" w:rsidDel="00AD4FB5">
            <w:rPr>
              <w:rFonts w:eastAsia="Yu Mincho"/>
              <w:highlight w:val="yellow"/>
              <w:lang w:val="en-CA" w:eastAsia="ja-JP"/>
              <w:rPrChange w:id="129" w:author="Tomonori Hashimoto" w:date="2020-10-29T13:39:00Z">
                <w:rPr>
                  <w:rFonts w:eastAsia="Yu Mincho"/>
                  <w:lang w:val="en-CA" w:eastAsia="ja-JP"/>
                </w:rPr>
              </w:rPrChange>
            </w:rPr>
            <w:delText xml:space="preserve">Combination test of RRC (CEx-1) and TSRC (CEx-2) will be also tested. Combination tests will be decided </w:delText>
          </w:r>
        </w:del>
      </w:ins>
      <w:ins w:id="130" w:author="Tomonori Hashimoto" w:date="2020-10-29T13:41:00Z">
        <w:del w:id="131" w:author="Browne, Adrian" w:date="2020-10-29T19:35:00Z">
          <w:r w:rsidDel="00AD4FB5">
            <w:rPr>
              <w:rFonts w:eastAsia="Yu Mincho"/>
              <w:highlight w:val="yellow"/>
              <w:lang w:val="en-CA" w:eastAsia="ja-JP"/>
            </w:rPr>
            <w:delText>by</w:delText>
          </w:r>
        </w:del>
      </w:ins>
      <w:ins w:id="132" w:author="Tomonori Hashimoto" w:date="2020-10-29T13:39:00Z">
        <w:del w:id="133" w:author="Browne, Adrian" w:date="2020-10-29T19:35:00Z">
          <w:r w:rsidDel="00AD4FB5">
            <w:rPr>
              <w:rFonts w:eastAsia="Yu Mincho"/>
              <w:highlight w:val="yellow"/>
              <w:lang w:val="en-CA" w:eastAsia="ja-JP"/>
            </w:rPr>
            <w:delText xml:space="preserve"> </w:delText>
          </w:r>
        </w:del>
      </w:ins>
      <w:ins w:id="134" w:author="Tomonori Hashimoto" w:date="2020-10-29T13:40:00Z">
        <w:del w:id="135" w:author="Browne, Adrian" w:date="2020-10-29T19:35:00Z">
          <w:r w:rsidDel="00AD4FB5">
            <w:rPr>
              <w:rFonts w:eastAsia="Yu Mincho"/>
              <w:highlight w:val="yellow"/>
              <w:lang w:val="en-CA" w:eastAsia="ja-JP"/>
            </w:rPr>
            <w:delText>T3</w:delText>
          </w:r>
        </w:del>
      </w:ins>
      <w:ins w:id="136" w:author="Hong-Jheng JHU" w:date="2020-10-29T14:42:00Z">
        <w:del w:id="137" w:author="Browne, Adrian" w:date="2020-10-29T19:35:00Z">
          <w:r w:rsidR="004060A0" w:rsidDel="00AD4FB5">
            <w:rPr>
              <w:rFonts w:eastAsia="Yu Mincho"/>
              <w:highlight w:val="yellow"/>
              <w:lang w:val="en-CA" w:eastAsia="ja-JP"/>
            </w:rPr>
            <w:delText>4</w:delText>
          </w:r>
        </w:del>
      </w:ins>
      <w:ins w:id="138" w:author="Tomonori Hashimoto" w:date="2020-10-29T13:39:00Z">
        <w:del w:id="139" w:author="Browne, Adrian" w:date="2020-10-29T19:35:00Z">
          <w:r w:rsidRPr="005D404E" w:rsidDel="00AD4FB5">
            <w:rPr>
              <w:rFonts w:eastAsia="Yu Mincho"/>
              <w:highlight w:val="yellow"/>
              <w:lang w:val="en-CA" w:eastAsia="ja-JP"/>
              <w:rPrChange w:id="140" w:author="Tomonori Hashimoto" w:date="2020-10-29T13:39:00Z">
                <w:rPr>
                  <w:rFonts w:eastAsia="Yu Mincho"/>
                  <w:lang w:val="en-CA" w:eastAsia="ja-JP"/>
                </w:rPr>
              </w:rPrChange>
            </w:rPr>
            <w:delText>.</w:delText>
          </w:r>
        </w:del>
      </w:ins>
    </w:p>
    <w:p w14:paraId="7885267C" w14:textId="77777777" w:rsidR="00B177F1" w:rsidRPr="005D404E" w:rsidRDefault="00B177F1" w:rsidP="00C4714B">
      <w:pPr>
        <w:rPr>
          <w:lang w:val="en-CA"/>
        </w:rPr>
      </w:pPr>
    </w:p>
    <w:p w14:paraId="28443CB8" w14:textId="528D8938" w:rsidR="00A942ED" w:rsidRPr="00A942ED" w:rsidRDefault="00A942ED" w:rsidP="00A942ED">
      <w:pPr>
        <w:pStyle w:val="Heading1"/>
        <w:rPr>
          <w:rFonts w:eastAsia="SimSun"/>
          <w:lang w:val="en-CA"/>
        </w:rPr>
      </w:pPr>
      <w:r>
        <w:rPr>
          <w:rFonts w:eastAsia="SimSun"/>
          <w:lang w:val="en-CA"/>
        </w:rPr>
        <w:t>Planned tests</w:t>
      </w:r>
    </w:p>
    <w:p w14:paraId="5CDA287F" w14:textId="71F81670" w:rsidR="00A942ED" w:rsidRDefault="00392B9D" w:rsidP="00A942ED">
      <w:pPr>
        <w:pStyle w:val="Heading2"/>
        <w:rPr>
          <w:rFonts w:eastAsia="SimSun"/>
          <w:b w:val="0"/>
          <w:bCs w:val="0"/>
          <w:lang w:val="en-CA"/>
        </w:rPr>
      </w:pPr>
      <w:r>
        <w:rPr>
          <w:rFonts w:eastAsia="SimSun"/>
          <w:b w:val="0"/>
          <w:bCs w:val="0"/>
          <w:lang w:val="en-CA"/>
        </w:rPr>
        <w:t xml:space="preserve">Tests on proposed </w:t>
      </w:r>
      <w:r w:rsidR="0038490B">
        <w:rPr>
          <w:rFonts w:eastAsia="SimSun"/>
          <w:b w:val="0"/>
          <w:bCs w:val="0"/>
          <w:lang w:val="en-CA"/>
        </w:rPr>
        <w:t>r</w:t>
      </w:r>
      <w:r>
        <w:rPr>
          <w:rFonts w:eastAsia="SimSun"/>
          <w:b w:val="0"/>
          <w:bCs w:val="0"/>
          <w:lang w:val="en-CA"/>
        </w:rPr>
        <w:t xml:space="preserve">egular </w:t>
      </w:r>
      <w:r w:rsidR="0038490B">
        <w:rPr>
          <w:rFonts w:eastAsia="SimSun"/>
          <w:b w:val="0"/>
          <w:bCs w:val="0"/>
          <w:lang w:val="en-CA"/>
        </w:rPr>
        <w:t>r</w:t>
      </w:r>
      <w:r>
        <w:rPr>
          <w:rFonts w:eastAsia="SimSun"/>
          <w:b w:val="0"/>
          <w:bCs w:val="0"/>
          <w:lang w:val="en-CA"/>
        </w:rPr>
        <w:t xml:space="preserve">esidual </w:t>
      </w:r>
      <w:r w:rsidR="0038490B">
        <w:rPr>
          <w:rFonts w:eastAsia="SimSun"/>
          <w:b w:val="0"/>
          <w:bCs w:val="0"/>
          <w:lang w:val="en-CA"/>
        </w:rPr>
        <w:t>c</w:t>
      </w:r>
      <w:r>
        <w:rPr>
          <w:rFonts w:eastAsia="SimSun"/>
          <w:b w:val="0"/>
          <w:bCs w:val="0"/>
          <w:lang w:val="en-CA"/>
        </w:rPr>
        <w:t>oding</w:t>
      </w:r>
      <w:r w:rsidR="001E6FA2">
        <w:rPr>
          <w:rFonts w:eastAsia="SimSun"/>
          <w:b w:val="0"/>
          <w:bCs w:val="0"/>
          <w:lang w:val="en-CA"/>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21"/>
        <w:gridCol w:w="3489"/>
        <w:gridCol w:w="3940"/>
      </w:tblGrid>
      <w:tr w:rsidR="00C12912" w14:paraId="67A40563" w14:textId="77777777" w:rsidTr="00C12912">
        <w:trPr>
          <w:jc w:val="center"/>
        </w:trPr>
        <w:tc>
          <w:tcPr>
            <w:tcW w:w="1921" w:type="dxa"/>
            <w:tcBorders>
              <w:top w:val="single" w:sz="4" w:space="0" w:color="000000"/>
              <w:left w:val="single" w:sz="4" w:space="0" w:color="000000"/>
              <w:bottom w:val="single" w:sz="4" w:space="0" w:color="000000"/>
              <w:right w:val="single" w:sz="4" w:space="0" w:color="000000"/>
            </w:tcBorders>
            <w:hideMark/>
          </w:tcPr>
          <w:p w14:paraId="149D57C6" w14:textId="77777777" w:rsidR="005A596A" w:rsidRDefault="005A596A" w:rsidP="00C3292B">
            <w:pPr>
              <w:rPr>
                <w:b/>
                <w:szCs w:val="22"/>
                <w:lang w:val="nl-NL" w:eastAsia="ja-JP"/>
              </w:rPr>
            </w:pPr>
            <w:r>
              <w:rPr>
                <w:b/>
                <w:szCs w:val="22"/>
                <w:lang w:val="nl-NL" w:eastAsia="ja-JP"/>
              </w:rPr>
              <w:t>Test</w:t>
            </w:r>
          </w:p>
        </w:tc>
        <w:tc>
          <w:tcPr>
            <w:tcW w:w="3489" w:type="dxa"/>
            <w:tcBorders>
              <w:top w:val="single" w:sz="4" w:space="0" w:color="000000"/>
              <w:left w:val="single" w:sz="4" w:space="0" w:color="000000"/>
              <w:bottom w:val="single" w:sz="4" w:space="0" w:color="000000"/>
              <w:right w:val="single" w:sz="4" w:space="0" w:color="000000"/>
            </w:tcBorders>
            <w:hideMark/>
          </w:tcPr>
          <w:p w14:paraId="733D153A" w14:textId="77777777" w:rsidR="005A596A" w:rsidRDefault="005A596A" w:rsidP="00C3292B">
            <w:pPr>
              <w:rPr>
                <w:b/>
                <w:szCs w:val="22"/>
                <w:lang w:val="nl-NL" w:eastAsia="ja-JP"/>
              </w:rPr>
            </w:pPr>
            <w:r>
              <w:rPr>
                <w:b/>
                <w:szCs w:val="22"/>
                <w:lang w:val="nl-NL" w:eastAsia="ja-JP"/>
              </w:rPr>
              <w:t>Proponent(s)</w:t>
            </w:r>
          </w:p>
        </w:tc>
        <w:tc>
          <w:tcPr>
            <w:tcW w:w="3940" w:type="dxa"/>
            <w:tcBorders>
              <w:top w:val="single" w:sz="4" w:space="0" w:color="000000"/>
              <w:left w:val="single" w:sz="4" w:space="0" w:color="000000"/>
              <w:bottom w:val="single" w:sz="4" w:space="0" w:color="000000"/>
              <w:right w:val="single" w:sz="4" w:space="0" w:color="000000"/>
            </w:tcBorders>
            <w:hideMark/>
          </w:tcPr>
          <w:p w14:paraId="09644B28" w14:textId="77777777" w:rsidR="005A596A" w:rsidRDefault="005A596A" w:rsidP="00C3292B">
            <w:pPr>
              <w:rPr>
                <w:b/>
                <w:szCs w:val="22"/>
                <w:lang w:val="nl-NL" w:eastAsia="ja-JP"/>
              </w:rPr>
            </w:pPr>
            <w:r>
              <w:rPr>
                <w:b/>
                <w:szCs w:val="22"/>
                <w:lang w:val="nl-NL" w:eastAsia="ja-JP"/>
              </w:rPr>
              <w:t>Cross-checker(s)</w:t>
            </w:r>
          </w:p>
        </w:tc>
      </w:tr>
      <w:tr w:rsidR="00B60280" w14:paraId="0F48B3B3" w14:textId="77777777" w:rsidTr="00C12912">
        <w:trPr>
          <w:jc w:val="center"/>
        </w:trPr>
        <w:tc>
          <w:tcPr>
            <w:tcW w:w="1921" w:type="dxa"/>
            <w:tcBorders>
              <w:top w:val="single" w:sz="4" w:space="0" w:color="000000"/>
              <w:left w:val="single" w:sz="4" w:space="0" w:color="000000"/>
              <w:bottom w:val="single" w:sz="4" w:space="0" w:color="000000"/>
              <w:right w:val="single" w:sz="4" w:space="0" w:color="000000"/>
            </w:tcBorders>
            <w:hideMark/>
          </w:tcPr>
          <w:p w14:paraId="1A6F8839" w14:textId="56DB84B4" w:rsidR="00B60280" w:rsidRDefault="00B60280" w:rsidP="00B60280">
            <w:pPr>
              <w:spacing w:before="0"/>
              <w:jc w:val="left"/>
              <w:rPr>
                <w:szCs w:val="22"/>
                <w:lang w:val="nl-NL" w:eastAsia="ja-JP"/>
              </w:rPr>
            </w:pPr>
            <w:del w:id="141" w:author="Dmytro Rusanovskyy" w:date="2020-10-29T23:06:00Z">
              <w:r w:rsidRPr="001B5C88" w:rsidDel="00102827">
                <w:rPr>
                  <w:i/>
                  <w:iCs/>
                  <w:szCs w:val="22"/>
                  <w:lang w:val="nl-NL" w:eastAsia="ja-JP"/>
                </w:rPr>
                <w:delText>CEx</w:delText>
              </w:r>
            </w:del>
            <w:ins w:id="142" w:author="Dmytro Rusanovskyy" w:date="2020-10-29T23:06:00Z">
              <w:r w:rsidR="00102827">
                <w:rPr>
                  <w:i/>
                  <w:iCs/>
                  <w:szCs w:val="22"/>
                  <w:lang w:val="nl-NL" w:eastAsia="ja-JP"/>
                </w:rPr>
                <w:t>CE</w:t>
              </w:r>
            </w:ins>
            <w:r w:rsidRPr="001B5C88">
              <w:rPr>
                <w:i/>
                <w:iCs/>
                <w:szCs w:val="22"/>
                <w:lang w:val="nl-NL" w:eastAsia="ja-JP"/>
              </w:rPr>
              <w:t>-1.1</w:t>
            </w:r>
          </w:p>
        </w:tc>
        <w:tc>
          <w:tcPr>
            <w:tcW w:w="3489" w:type="dxa"/>
            <w:tcBorders>
              <w:top w:val="single" w:sz="4" w:space="0" w:color="000000"/>
              <w:left w:val="single" w:sz="4" w:space="0" w:color="000000"/>
              <w:bottom w:val="single" w:sz="4" w:space="0" w:color="000000"/>
              <w:right w:val="single" w:sz="4" w:space="0" w:color="000000"/>
            </w:tcBorders>
            <w:hideMark/>
          </w:tcPr>
          <w:p w14:paraId="43C9C3B4" w14:textId="4A823CD1" w:rsidR="00B60280" w:rsidRDefault="00B60280" w:rsidP="00B60280">
            <w:pPr>
              <w:spacing w:before="0"/>
              <w:jc w:val="left"/>
              <w:rPr>
                <w:szCs w:val="22"/>
                <w:lang w:val="nl-NL" w:eastAsia="ja-JP"/>
              </w:rPr>
            </w:pPr>
            <w:r>
              <w:rPr>
                <w:szCs w:val="22"/>
                <w:lang w:val="nl-NL" w:eastAsia="ja-JP"/>
              </w:rPr>
              <w:t>Qualcomm</w:t>
            </w:r>
          </w:p>
        </w:tc>
        <w:tc>
          <w:tcPr>
            <w:tcW w:w="3940" w:type="dxa"/>
            <w:tcBorders>
              <w:top w:val="single" w:sz="4" w:space="0" w:color="000000"/>
              <w:left w:val="single" w:sz="4" w:space="0" w:color="000000"/>
              <w:bottom w:val="single" w:sz="4" w:space="0" w:color="000000"/>
              <w:right w:val="single" w:sz="4" w:space="0" w:color="000000"/>
            </w:tcBorders>
            <w:hideMark/>
          </w:tcPr>
          <w:p w14:paraId="2E65B7CB" w14:textId="2E008817" w:rsidR="00B60280" w:rsidRDefault="00B60280">
            <w:pPr>
              <w:keepNext/>
              <w:spacing w:before="0" w:after="60"/>
              <w:jc w:val="left"/>
              <w:outlineLvl w:val="8"/>
              <w:rPr>
                <w:szCs w:val="22"/>
                <w:lang w:val="nl-NL" w:eastAsia="ja-JP"/>
              </w:rPr>
              <w:pPrChange w:id="143" w:author="Browne, Adrian" w:date="2020-10-29T19:34:00Z">
                <w:pPr>
                  <w:keepNext/>
                  <w:spacing w:before="0" w:after="60"/>
                  <w:ind w:left="1440"/>
                  <w:jc w:val="left"/>
                  <w:outlineLvl w:val="8"/>
                </w:pPr>
              </w:pPrChange>
            </w:pPr>
            <w:r>
              <w:rPr>
                <w:rFonts w:eastAsia="PMingLiU"/>
                <w:szCs w:val="22"/>
                <w:lang w:val="nl-NL" w:eastAsia="zh-TW"/>
              </w:rPr>
              <w:t>Sony</w:t>
            </w:r>
          </w:p>
        </w:tc>
      </w:tr>
      <w:tr w:rsidR="00B60280" w14:paraId="4E6FB86D" w14:textId="77777777" w:rsidTr="00C12912">
        <w:trPr>
          <w:jc w:val="center"/>
        </w:trPr>
        <w:tc>
          <w:tcPr>
            <w:tcW w:w="1921" w:type="dxa"/>
            <w:tcBorders>
              <w:top w:val="single" w:sz="4" w:space="0" w:color="000000"/>
              <w:left w:val="single" w:sz="4" w:space="0" w:color="000000"/>
              <w:bottom w:val="single" w:sz="4" w:space="0" w:color="000000"/>
              <w:right w:val="single" w:sz="4" w:space="0" w:color="000000"/>
            </w:tcBorders>
          </w:tcPr>
          <w:p w14:paraId="6805559C" w14:textId="3E7ECD39" w:rsidR="00B60280" w:rsidRDefault="00B60280" w:rsidP="00B60280">
            <w:pPr>
              <w:spacing w:before="0"/>
              <w:jc w:val="left"/>
              <w:rPr>
                <w:szCs w:val="22"/>
                <w:lang w:val="nl-NL" w:eastAsia="ja-JP"/>
              </w:rPr>
            </w:pPr>
            <w:del w:id="144" w:author="Dmytro Rusanovskyy" w:date="2020-10-29T23:06:00Z">
              <w:r w:rsidRPr="001B5C88" w:rsidDel="00102827">
                <w:rPr>
                  <w:i/>
                  <w:iCs/>
                  <w:szCs w:val="22"/>
                  <w:lang w:val="nl-NL" w:eastAsia="ja-JP"/>
                </w:rPr>
                <w:delText>CEx</w:delText>
              </w:r>
            </w:del>
            <w:ins w:id="145" w:author="Dmytro Rusanovskyy" w:date="2020-10-29T23:06:00Z">
              <w:r w:rsidR="00102827">
                <w:rPr>
                  <w:i/>
                  <w:iCs/>
                  <w:szCs w:val="22"/>
                  <w:lang w:val="nl-NL" w:eastAsia="ja-JP"/>
                </w:rPr>
                <w:t>CE</w:t>
              </w:r>
            </w:ins>
            <w:r w:rsidRPr="001B5C88">
              <w:rPr>
                <w:i/>
                <w:iCs/>
                <w:szCs w:val="22"/>
                <w:lang w:val="nl-NL" w:eastAsia="ja-JP"/>
              </w:rPr>
              <w:t>-1.2</w:t>
            </w:r>
          </w:p>
        </w:tc>
        <w:tc>
          <w:tcPr>
            <w:tcW w:w="3489" w:type="dxa"/>
            <w:tcBorders>
              <w:top w:val="single" w:sz="4" w:space="0" w:color="000000"/>
              <w:left w:val="single" w:sz="4" w:space="0" w:color="000000"/>
              <w:bottom w:val="single" w:sz="4" w:space="0" w:color="000000"/>
              <w:right w:val="single" w:sz="4" w:space="0" w:color="000000"/>
            </w:tcBorders>
          </w:tcPr>
          <w:p w14:paraId="2FB22F98" w14:textId="0163FE5D" w:rsidR="00B60280" w:rsidRDefault="00B60280" w:rsidP="00B60280">
            <w:pPr>
              <w:spacing w:before="0"/>
              <w:jc w:val="left"/>
              <w:rPr>
                <w:szCs w:val="22"/>
                <w:lang w:val="nl-NL" w:eastAsia="ja-JP"/>
              </w:rPr>
            </w:pPr>
            <w:r>
              <w:rPr>
                <w:szCs w:val="22"/>
                <w:lang w:val="nl-NL" w:eastAsia="ja-JP"/>
              </w:rPr>
              <w:t>Qualcomm</w:t>
            </w:r>
          </w:p>
        </w:tc>
        <w:tc>
          <w:tcPr>
            <w:tcW w:w="3940" w:type="dxa"/>
            <w:tcBorders>
              <w:top w:val="single" w:sz="4" w:space="0" w:color="000000"/>
              <w:left w:val="single" w:sz="4" w:space="0" w:color="000000"/>
              <w:bottom w:val="single" w:sz="4" w:space="0" w:color="000000"/>
              <w:right w:val="single" w:sz="4" w:space="0" w:color="000000"/>
            </w:tcBorders>
          </w:tcPr>
          <w:p w14:paraId="61D89F9A" w14:textId="6571B757" w:rsidR="00B60280" w:rsidRDefault="00B60280">
            <w:pPr>
              <w:keepNext/>
              <w:spacing w:before="0" w:after="60"/>
              <w:jc w:val="left"/>
              <w:outlineLvl w:val="8"/>
              <w:rPr>
                <w:szCs w:val="22"/>
                <w:lang w:val="nl-NL" w:eastAsia="ja-JP"/>
              </w:rPr>
              <w:pPrChange w:id="146" w:author="Browne, Adrian" w:date="2020-10-29T19:34:00Z">
                <w:pPr>
                  <w:keepNext/>
                  <w:spacing w:before="0" w:after="60"/>
                  <w:ind w:left="1440"/>
                  <w:jc w:val="left"/>
                  <w:outlineLvl w:val="8"/>
                </w:pPr>
              </w:pPrChange>
            </w:pPr>
            <w:r>
              <w:rPr>
                <w:rFonts w:eastAsia="PMingLiU"/>
                <w:szCs w:val="22"/>
                <w:lang w:val="nl-NL" w:eastAsia="zh-TW"/>
              </w:rPr>
              <w:t>Sony</w:t>
            </w:r>
          </w:p>
        </w:tc>
      </w:tr>
      <w:tr w:rsidR="003B45CB" w14:paraId="08ABACE8" w14:textId="77777777" w:rsidTr="00C12912">
        <w:trPr>
          <w:jc w:val="center"/>
        </w:trPr>
        <w:tc>
          <w:tcPr>
            <w:tcW w:w="1921" w:type="dxa"/>
            <w:tcBorders>
              <w:top w:val="single" w:sz="4" w:space="0" w:color="000000"/>
              <w:left w:val="single" w:sz="4" w:space="0" w:color="000000"/>
              <w:bottom w:val="single" w:sz="4" w:space="0" w:color="000000"/>
              <w:right w:val="single" w:sz="4" w:space="0" w:color="000000"/>
            </w:tcBorders>
          </w:tcPr>
          <w:p w14:paraId="67D9038F" w14:textId="2193E9C3" w:rsidR="003B45CB" w:rsidRPr="001B5C88" w:rsidRDefault="003B45CB" w:rsidP="0034432B">
            <w:pPr>
              <w:spacing w:before="0"/>
              <w:jc w:val="left"/>
              <w:rPr>
                <w:i/>
                <w:iCs/>
                <w:szCs w:val="22"/>
                <w:lang w:val="nl-NL" w:eastAsia="ja-JP"/>
              </w:rPr>
            </w:pPr>
            <w:del w:id="147" w:author="Dmytro Rusanovskyy" w:date="2020-10-29T23:06:00Z">
              <w:r w:rsidRPr="001B5C88" w:rsidDel="00102827">
                <w:rPr>
                  <w:i/>
                  <w:iCs/>
                  <w:szCs w:val="22"/>
                  <w:lang w:val="nl-NL" w:eastAsia="ja-JP"/>
                </w:rPr>
                <w:delText>CEx</w:delText>
              </w:r>
            </w:del>
            <w:ins w:id="148" w:author="Dmytro Rusanovskyy" w:date="2020-10-29T23:06:00Z">
              <w:r w:rsidR="00102827">
                <w:rPr>
                  <w:i/>
                  <w:iCs/>
                  <w:szCs w:val="22"/>
                  <w:lang w:val="nl-NL" w:eastAsia="ja-JP"/>
                </w:rPr>
                <w:t>CE</w:t>
              </w:r>
            </w:ins>
            <w:r w:rsidRPr="001B5C88">
              <w:rPr>
                <w:i/>
                <w:iCs/>
                <w:szCs w:val="22"/>
                <w:lang w:val="nl-NL" w:eastAsia="ja-JP"/>
              </w:rPr>
              <w:t>-1.</w:t>
            </w:r>
            <w:r>
              <w:rPr>
                <w:i/>
                <w:iCs/>
                <w:szCs w:val="22"/>
                <w:lang w:val="nl-NL" w:eastAsia="ja-JP"/>
              </w:rPr>
              <w:t>3</w:t>
            </w:r>
          </w:p>
        </w:tc>
        <w:tc>
          <w:tcPr>
            <w:tcW w:w="3489" w:type="dxa"/>
            <w:tcBorders>
              <w:top w:val="single" w:sz="4" w:space="0" w:color="000000"/>
              <w:left w:val="single" w:sz="4" w:space="0" w:color="000000"/>
              <w:bottom w:val="single" w:sz="4" w:space="0" w:color="000000"/>
              <w:right w:val="single" w:sz="4" w:space="0" w:color="000000"/>
            </w:tcBorders>
          </w:tcPr>
          <w:p w14:paraId="0B6A6769" w14:textId="0BED0EAB" w:rsidR="003B45CB" w:rsidRPr="00393B74" w:rsidRDefault="003B45CB" w:rsidP="0034432B">
            <w:pPr>
              <w:spacing w:before="0"/>
              <w:jc w:val="left"/>
              <w:rPr>
                <w:rFonts w:eastAsia="Yu Mincho"/>
                <w:szCs w:val="22"/>
                <w:lang w:val="nl-NL" w:eastAsia="ja-JP"/>
              </w:rPr>
            </w:pPr>
            <w:r>
              <w:rPr>
                <w:rFonts w:eastAsia="Yu Mincho" w:hint="eastAsia"/>
                <w:szCs w:val="22"/>
                <w:lang w:val="nl-NL" w:eastAsia="ja-JP"/>
              </w:rPr>
              <w:t>S</w:t>
            </w:r>
            <w:r>
              <w:rPr>
                <w:rFonts w:eastAsia="Yu Mincho"/>
                <w:szCs w:val="22"/>
                <w:lang w:val="nl-NL" w:eastAsia="ja-JP"/>
              </w:rPr>
              <w:t>harp</w:t>
            </w:r>
          </w:p>
        </w:tc>
        <w:tc>
          <w:tcPr>
            <w:tcW w:w="3940" w:type="dxa"/>
            <w:tcBorders>
              <w:top w:val="single" w:sz="4" w:space="0" w:color="000000"/>
              <w:left w:val="single" w:sz="4" w:space="0" w:color="000000"/>
              <w:bottom w:val="single" w:sz="4" w:space="0" w:color="000000"/>
              <w:right w:val="single" w:sz="4" w:space="0" w:color="000000"/>
            </w:tcBorders>
          </w:tcPr>
          <w:p w14:paraId="0C0DCE30" w14:textId="70FF5189" w:rsidR="003B45CB" w:rsidRPr="00393B74" w:rsidRDefault="00B60280">
            <w:pPr>
              <w:keepNext/>
              <w:spacing w:before="0" w:after="60"/>
              <w:jc w:val="left"/>
              <w:outlineLvl w:val="8"/>
              <w:rPr>
                <w:rFonts w:eastAsia="Yu Mincho"/>
                <w:szCs w:val="22"/>
                <w:lang w:val="nl-NL" w:eastAsia="ja-JP"/>
              </w:rPr>
              <w:pPrChange w:id="149" w:author="Browne, Adrian" w:date="2020-10-29T19:34:00Z">
                <w:pPr>
                  <w:keepNext/>
                  <w:spacing w:before="0" w:after="60"/>
                  <w:ind w:left="1440"/>
                  <w:jc w:val="left"/>
                  <w:outlineLvl w:val="8"/>
                </w:pPr>
              </w:pPrChange>
            </w:pPr>
            <w:r>
              <w:rPr>
                <w:rFonts w:eastAsia="PMingLiU" w:hint="eastAsia"/>
                <w:szCs w:val="22"/>
                <w:lang w:val="nl-NL" w:eastAsia="zh-TW"/>
              </w:rPr>
              <w:t>K</w:t>
            </w:r>
            <w:r>
              <w:rPr>
                <w:rFonts w:eastAsia="PMingLiU"/>
                <w:szCs w:val="22"/>
                <w:lang w:val="nl-NL" w:eastAsia="zh-TW"/>
              </w:rPr>
              <w:t>wai</w:t>
            </w:r>
          </w:p>
        </w:tc>
      </w:tr>
      <w:tr w:rsidR="00B60280" w:rsidRPr="00A33752" w14:paraId="1FA34F38" w14:textId="77777777" w:rsidTr="00A33752">
        <w:trPr>
          <w:jc w:val="center"/>
        </w:trPr>
        <w:tc>
          <w:tcPr>
            <w:tcW w:w="1921" w:type="dxa"/>
            <w:tcBorders>
              <w:top w:val="single" w:sz="4" w:space="0" w:color="000000"/>
              <w:left w:val="single" w:sz="4" w:space="0" w:color="000000"/>
              <w:bottom w:val="single" w:sz="4" w:space="0" w:color="000000"/>
              <w:right w:val="single" w:sz="4" w:space="0" w:color="000000"/>
            </w:tcBorders>
          </w:tcPr>
          <w:p w14:paraId="504B9663" w14:textId="427BA074" w:rsidR="00B60280" w:rsidRPr="00F0195D" w:rsidRDefault="00B60280" w:rsidP="00B60280">
            <w:pPr>
              <w:spacing w:before="0"/>
              <w:jc w:val="left"/>
              <w:rPr>
                <w:rFonts w:eastAsia="PMingLiU"/>
                <w:i/>
                <w:szCs w:val="22"/>
                <w:highlight w:val="yellow"/>
                <w:lang w:val="nl-NL" w:eastAsia="zh-TW"/>
              </w:rPr>
            </w:pPr>
            <w:del w:id="150" w:author="Dmytro Rusanovskyy" w:date="2020-10-29T23:06:00Z">
              <w:r w:rsidRPr="00F0195D" w:rsidDel="00102827">
                <w:rPr>
                  <w:rFonts w:eastAsia="PMingLiU"/>
                  <w:i/>
                  <w:szCs w:val="22"/>
                  <w:lang w:val="nl-NL" w:eastAsia="zh-TW"/>
                </w:rPr>
                <w:delText>CEx</w:delText>
              </w:r>
            </w:del>
            <w:ins w:id="151" w:author="Dmytro Rusanovskyy" w:date="2020-10-29T23:06:00Z">
              <w:r w:rsidR="00102827">
                <w:rPr>
                  <w:rFonts w:eastAsia="PMingLiU"/>
                  <w:i/>
                  <w:szCs w:val="22"/>
                  <w:lang w:val="nl-NL" w:eastAsia="zh-TW"/>
                </w:rPr>
                <w:t>CE</w:t>
              </w:r>
            </w:ins>
            <w:r w:rsidRPr="00F0195D">
              <w:rPr>
                <w:rFonts w:eastAsia="PMingLiU"/>
                <w:i/>
                <w:szCs w:val="22"/>
                <w:lang w:val="nl-NL" w:eastAsia="zh-TW"/>
              </w:rPr>
              <w:t>-1.4</w:t>
            </w:r>
          </w:p>
        </w:tc>
        <w:tc>
          <w:tcPr>
            <w:tcW w:w="3489" w:type="dxa"/>
            <w:tcBorders>
              <w:top w:val="single" w:sz="4" w:space="0" w:color="000000"/>
              <w:left w:val="single" w:sz="4" w:space="0" w:color="000000"/>
              <w:bottom w:val="single" w:sz="4" w:space="0" w:color="000000"/>
              <w:right w:val="single" w:sz="4" w:space="0" w:color="000000"/>
            </w:tcBorders>
          </w:tcPr>
          <w:p w14:paraId="7ED5457A" w14:textId="77777777" w:rsidR="00B60280" w:rsidRPr="00A33752" w:rsidRDefault="00B60280" w:rsidP="00B60280">
            <w:pPr>
              <w:spacing w:before="0"/>
              <w:jc w:val="left"/>
              <w:rPr>
                <w:rFonts w:eastAsia="PMingLiU"/>
                <w:szCs w:val="22"/>
                <w:lang w:val="nl-NL" w:eastAsia="zh-TW"/>
              </w:rPr>
            </w:pPr>
            <w:r>
              <w:rPr>
                <w:rFonts w:eastAsia="PMingLiU"/>
                <w:szCs w:val="22"/>
                <w:lang w:val="nl-NL" w:eastAsia="zh-TW"/>
              </w:rPr>
              <w:t>Sony</w:t>
            </w:r>
          </w:p>
        </w:tc>
        <w:tc>
          <w:tcPr>
            <w:tcW w:w="3940" w:type="dxa"/>
            <w:tcBorders>
              <w:top w:val="single" w:sz="4" w:space="0" w:color="000000"/>
              <w:left w:val="single" w:sz="4" w:space="0" w:color="000000"/>
              <w:bottom w:val="single" w:sz="4" w:space="0" w:color="000000"/>
              <w:right w:val="single" w:sz="4" w:space="0" w:color="000000"/>
            </w:tcBorders>
          </w:tcPr>
          <w:p w14:paraId="56D760A4" w14:textId="174BDF2B" w:rsidR="00B60280" w:rsidRPr="00A33752" w:rsidRDefault="00B60280">
            <w:pPr>
              <w:keepNext/>
              <w:spacing w:before="0" w:after="60"/>
              <w:jc w:val="left"/>
              <w:outlineLvl w:val="8"/>
              <w:rPr>
                <w:rFonts w:eastAsia="PMingLiU"/>
                <w:szCs w:val="22"/>
                <w:lang w:val="nl-NL" w:eastAsia="zh-TW"/>
              </w:rPr>
              <w:pPrChange w:id="152" w:author="Browne, Adrian" w:date="2020-10-29T19:34:00Z">
                <w:pPr>
                  <w:keepNext/>
                  <w:spacing w:before="0" w:after="60"/>
                  <w:ind w:left="1440"/>
                  <w:jc w:val="left"/>
                  <w:outlineLvl w:val="8"/>
                </w:pPr>
              </w:pPrChange>
            </w:pPr>
            <w:r>
              <w:rPr>
                <w:szCs w:val="22"/>
                <w:lang w:val="nl-NL" w:eastAsia="ja-JP"/>
              </w:rPr>
              <w:t>Qualcomm</w:t>
            </w:r>
          </w:p>
        </w:tc>
      </w:tr>
      <w:tr w:rsidR="00B60280" w:rsidRPr="00A33752" w14:paraId="32C0C0E9" w14:textId="77777777" w:rsidTr="00A33752">
        <w:trPr>
          <w:jc w:val="center"/>
        </w:trPr>
        <w:tc>
          <w:tcPr>
            <w:tcW w:w="1921" w:type="dxa"/>
            <w:tcBorders>
              <w:top w:val="single" w:sz="4" w:space="0" w:color="000000"/>
              <w:left w:val="single" w:sz="4" w:space="0" w:color="000000"/>
              <w:bottom w:val="single" w:sz="4" w:space="0" w:color="000000"/>
              <w:right w:val="single" w:sz="4" w:space="0" w:color="000000"/>
            </w:tcBorders>
          </w:tcPr>
          <w:p w14:paraId="5722D070" w14:textId="1BC747FA" w:rsidR="00B60280" w:rsidRPr="00F0195D" w:rsidRDefault="00B60280" w:rsidP="00B60280">
            <w:pPr>
              <w:spacing w:before="0"/>
              <w:jc w:val="left"/>
              <w:rPr>
                <w:rFonts w:eastAsia="PMingLiU"/>
                <w:i/>
                <w:szCs w:val="22"/>
                <w:highlight w:val="yellow"/>
                <w:lang w:val="nl-NL" w:eastAsia="zh-TW"/>
              </w:rPr>
            </w:pPr>
            <w:del w:id="153" w:author="Dmytro Rusanovskyy" w:date="2020-10-29T23:06:00Z">
              <w:r w:rsidRPr="00F0195D" w:rsidDel="00102827">
                <w:rPr>
                  <w:rFonts w:eastAsia="PMingLiU"/>
                  <w:i/>
                  <w:szCs w:val="22"/>
                  <w:lang w:val="nl-NL" w:eastAsia="zh-TW"/>
                </w:rPr>
                <w:lastRenderedPageBreak/>
                <w:delText>CEx</w:delText>
              </w:r>
            </w:del>
            <w:ins w:id="154" w:author="Dmytro Rusanovskyy" w:date="2020-10-29T23:06:00Z">
              <w:r w:rsidR="00102827">
                <w:rPr>
                  <w:rFonts w:eastAsia="PMingLiU"/>
                  <w:i/>
                  <w:szCs w:val="22"/>
                  <w:lang w:val="nl-NL" w:eastAsia="zh-TW"/>
                </w:rPr>
                <w:t>CE</w:t>
              </w:r>
            </w:ins>
            <w:r w:rsidRPr="00F0195D">
              <w:rPr>
                <w:rFonts w:eastAsia="PMingLiU"/>
                <w:i/>
                <w:szCs w:val="22"/>
                <w:lang w:val="nl-NL" w:eastAsia="zh-TW"/>
              </w:rPr>
              <w:t>-1.5</w:t>
            </w:r>
          </w:p>
        </w:tc>
        <w:tc>
          <w:tcPr>
            <w:tcW w:w="3489" w:type="dxa"/>
            <w:tcBorders>
              <w:top w:val="single" w:sz="4" w:space="0" w:color="000000"/>
              <w:left w:val="single" w:sz="4" w:space="0" w:color="000000"/>
              <w:bottom w:val="single" w:sz="4" w:space="0" w:color="000000"/>
              <w:right w:val="single" w:sz="4" w:space="0" w:color="000000"/>
            </w:tcBorders>
          </w:tcPr>
          <w:p w14:paraId="6DA34242" w14:textId="77777777" w:rsidR="00B60280" w:rsidRPr="00A33752" w:rsidRDefault="00B60280" w:rsidP="00B60280">
            <w:pPr>
              <w:spacing w:before="0"/>
              <w:jc w:val="left"/>
              <w:rPr>
                <w:rFonts w:eastAsia="PMingLiU"/>
                <w:szCs w:val="22"/>
                <w:lang w:val="nl-NL" w:eastAsia="zh-TW"/>
              </w:rPr>
            </w:pPr>
            <w:r>
              <w:rPr>
                <w:rFonts w:eastAsia="PMingLiU"/>
                <w:szCs w:val="22"/>
                <w:lang w:val="nl-NL" w:eastAsia="zh-TW"/>
              </w:rPr>
              <w:t>Sony</w:t>
            </w:r>
          </w:p>
        </w:tc>
        <w:tc>
          <w:tcPr>
            <w:tcW w:w="3940" w:type="dxa"/>
            <w:tcBorders>
              <w:top w:val="single" w:sz="4" w:space="0" w:color="000000"/>
              <w:left w:val="single" w:sz="4" w:space="0" w:color="000000"/>
              <w:bottom w:val="single" w:sz="4" w:space="0" w:color="000000"/>
              <w:right w:val="single" w:sz="4" w:space="0" w:color="000000"/>
            </w:tcBorders>
          </w:tcPr>
          <w:p w14:paraId="2B31DB8F" w14:textId="7A449B65" w:rsidR="00B60280" w:rsidRPr="00A33752" w:rsidRDefault="00B60280">
            <w:pPr>
              <w:keepNext/>
              <w:spacing w:before="0" w:after="60"/>
              <w:jc w:val="left"/>
              <w:outlineLvl w:val="8"/>
              <w:rPr>
                <w:rFonts w:eastAsia="PMingLiU"/>
                <w:szCs w:val="22"/>
                <w:lang w:val="nl-NL" w:eastAsia="zh-TW"/>
              </w:rPr>
              <w:pPrChange w:id="155" w:author="Browne, Adrian" w:date="2020-10-29T19:34:00Z">
                <w:pPr>
                  <w:keepNext/>
                  <w:spacing w:before="0" w:after="60"/>
                  <w:ind w:left="1440"/>
                  <w:jc w:val="left"/>
                  <w:outlineLvl w:val="8"/>
                </w:pPr>
              </w:pPrChange>
            </w:pPr>
            <w:r>
              <w:rPr>
                <w:szCs w:val="22"/>
                <w:lang w:val="nl-NL" w:eastAsia="ja-JP"/>
              </w:rPr>
              <w:t>Qualcomm</w:t>
            </w:r>
          </w:p>
        </w:tc>
      </w:tr>
    </w:tbl>
    <w:p w14:paraId="28F0226D" w14:textId="31B812B7" w:rsidR="00EB6A0A" w:rsidRDefault="00392B9D" w:rsidP="00EB6A0A">
      <w:pPr>
        <w:pStyle w:val="Heading2"/>
        <w:rPr>
          <w:rFonts w:eastAsia="SimSun"/>
          <w:b w:val="0"/>
          <w:bCs w:val="0"/>
          <w:lang w:val="en-CA"/>
        </w:rPr>
      </w:pPr>
      <w:r>
        <w:rPr>
          <w:rFonts w:eastAsia="SimSun"/>
          <w:b w:val="0"/>
          <w:bCs w:val="0"/>
          <w:lang w:val="en-CA"/>
        </w:rPr>
        <w:t xml:space="preserve">Tests on proposed </w:t>
      </w:r>
      <w:r w:rsidR="0038490B">
        <w:rPr>
          <w:rFonts w:eastAsia="SimSun"/>
          <w:b w:val="0"/>
          <w:bCs w:val="0"/>
          <w:lang w:val="en-CA"/>
        </w:rPr>
        <w:t>transform skip residual coding</w:t>
      </w:r>
      <w:r w:rsidR="001E6FA2">
        <w:rPr>
          <w:rFonts w:eastAsia="SimSun"/>
          <w:b w:val="0"/>
          <w:bCs w:val="0"/>
          <w:lang w:val="en-CA"/>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21"/>
        <w:gridCol w:w="3489"/>
        <w:gridCol w:w="3940"/>
      </w:tblGrid>
      <w:tr w:rsidR="00A62FF9" w14:paraId="243423BF" w14:textId="77777777" w:rsidTr="00C3292B">
        <w:trPr>
          <w:jc w:val="center"/>
        </w:trPr>
        <w:tc>
          <w:tcPr>
            <w:tcW w:w="1921" w:type="dxa"/>
            <w:tcBorders>
              <w:top w:val="single" w:sz="4" w:space="0" w:color="000000"/>
              <w:left w:val="single" w:sz="4" w:space="0" w:color="000000"/>
              <w:bottom w:val="single" w:sz="4" w:space="0" w:color="000000"/>
              <w:right w:val="single" w:sz="4" w:space="0" w:color="000000"/>
            </w:tcBorders>
            <w:hideMark/>
          </w:tcPr>
          <w:p w14:paraId="480CC00E" w14:textId="77777777" w:rsidR="00A62FF9" w:rsidRDefault="00A62FF9" w:rsidP="00C3292B">
            <w:pPr>
              <w:rPr>
                <w:b/>
                <w:szCs w:val="22"/>
                <w:lang w:val="nl-NL" w:eastAsia="ja-JP"/>
              </w:rPr>
            </w:pPr>
            <w:r>
              <w:rPr>
                <w:b/>
                <w:szCs w:val="22"/>
                <w:lang w:val="nl-NL" w:eastAsia="ja-JP"/>
              </w:rPr>
              <w:t>Test</w:t>
            </w:r>
          </w:p>
        </w:tc>
        <w:tc>
          <w:tcPr>
            <w:tcW w:w="3489" w:type="dxa"/>
            <w:tcBorders>
              <w:top w:val="single" w:sz="4" w:space="0" w:color="000000"/>
              <w:left w:val="single" w:sz="4" w:space="0" w:color="000000"/>
              <w:bottom w:val="single" w:sz="4" w:space="0" w:color="000000"/>
              <w:right w:val="single" w:sz="4" w:space="0" w:color="000000"/>
            </w:tcBorders>
            <w:hideMark/>
          </w:tcPr>
          <w:p w14:paraId="2C30A55D" w14:textId="77777777" w:rsidR="00A62FF9" w:rsidRDefault="00A62FF9" w:rsidP="00C3292B">
            <w:pPr>
              <w:rPr>
                <w:b/>
                <w:szCs w:val="22"/>
                <w:lang w:val="nl-NL" w:eastAsia="ja-JP"/>
              </w:rPr>
            </w:pPr>
            <w:r>
              <w:rPr>
                <w:b/>
                <w:szCs w:val="22"/>
                <w:lang w:val="nl-NL" w:eastAsia="ja-JP"/>
              </w:rPr>
              <w:t>Proponent(s)</w:t>
            </w:r>
          </w:p>
        </w:tc>
        <w:tc>
          <w:tcPr>
            <w:tcW w:w="3940" w:type="dxa"/>
            <w:tcBorders>
              <w:top w:val="single" w:sz="4" w:space="0" w:color="000000"/>
              <w:left w:val="single" w:sz="4" w:space="0" w:color="000000"/>
              <w:bottom w:val="single" w:sz="4" w:space="0" w:color="000000"/>
              <w:right w:val="single" w:sz="4" w:space="0" w:color="000000"/>
            </w:tcBorders>
            <w:hideMark/>
          </w:tcPr>
          <w:p w14:paraId="6144B72D" w14:textId="77777777" w:rsidR="00A62FF9" w:rsidRDefault="00A62FF9" w:rsidP="00C3292B">
            <w:pPr>
              <w:rPr>
                <w:b/>
                <w:szCs w:val="22"/>
                <w:lang w:val="nl-NL" w:eastAsia="ja-JP"/>
              </w:rPr>
            </w:pPr>
            <w:r>
              <w:rPr>
                <w:b/>
                <w:szCs w:val="22"/>
                <w:lang w:val="nl-NL" w:eastAsia="ja-JP"/>
              </w:rPr>
              <w:t>Cross-checker(s)</w:t>
            </w:r>
          </w:p>
        </w:tc>
      </w:tr>
      <w:tr w:rsidR="006B3443" w14:paraId="6631A968" w14:textId="77777777" w:rsidTr="00A62FF9">
        <w:trPr>
          <w:jc w:val="center"/>
        </w:trPr>
        <w:tc>
          <w:tcPr>
            <w:tcW w:w="1921" w:type="dxa"/>
            <w:tcBorders>
              <w:top w:val="single" w:sz="4" w:space="0" w:color="000000"/>
              <w:left w:val="single" w:sz="4" w:space="0" w:color="000000"/>
              <w:bottom w:val="single" w:sz="4" w:space="0" w:color="000000"/>
              <w:right w:val="single" w:sz="4" w:space="0" w:color="000000"/>
            </w:tcBorders>
          </w:tcPr>
          <w:p w14:paraId="4EFC2BE1" w14:textId="47210063" w:rsidR="006B3443" w:rsidRPr="00393B74" w:rsidRDefault="006D69EC" w:rsidP="00C3292B">
            <w:pPr>
              <w:spacing w:before="0"/>
              <w:jc w:val="left"/>
              <w:rPr>
                <w:rFonts w:eastAsia="PMingLiU"/>
                <w:szCs w:val="22"/>
                <w:highlight w:val="yellow"/>
                <w:lang w:val="nl-NL" w:eastAsia="zh-TW"/>
              </w:rPr>
            </w:pPr>
            <w:del w:id="156" w:author="Dmytro Rusanovskyy" w:date="2020-10-29T23:06:00Z">
              <w:r w:rsidRPr="00393B74" w:rsidDel="00102827">
                <w:rPr>
                  <w:rFonts w:eastAsia="PMingLiU"/>
                  <w:szCs w:val="22"/>
                  <w:lang w:val="nl-NL" w:eastAsia="zh-TW"/>
                </w:rPr>
                <w:delText>C</w:delText>
              </w:r>
              <w:r w:rsidDel="00102827">
                <w:rPr>
                  <w:rFonts w:eastAsia="PMingLiU"/>
                  <w:szCs w:val="22"/>
                  <w:lang w:val="nl-NL" w:eastAsia="zh-TW"/>
                </w:rPr>
                <w:delText>Ex</w:delText>
              </w:r>
            </w:del>
            <w:ins w:id="157" w:author="Dmytro Rusanovskyy" w:date="2020-10-29T23:06:00Z">
              <w:r w:rsidR="00102827">
                <w:rPr>
                  <w:rFonts w:eastAsia="PMingLiU"/>
                  <w:szCs w:val="22"/>
                  <w:lang w:val="nl-NL" w:eastAsia="zh-TW"/>
                </w:rPr>
                <w:t>CE</w:t>
              </w:r>
            </w:ins>
            <w:r>
              <w:rPr>
                <w:rFonts w:eastAsia="PMingLiU"/>
                <w:szCs w:val="22"/>
                <w:lang w:val="nl-NL" w:eastAsia="zh-TW"/>
              </w:rPr>
              <w:t>-2</w:t>
            </w:r>
            <w:r w:rsidR="00E32018">
              <w:rPr>
                <w:rFonts w:eastAsia="PMingLiU"/>
                <w:szCs w:val="22"/>
                <w:lang w:val="nl-NL" w:eastAsia="zh-TW"/>
              </w:rPr>
              <w:t>.1</w:t>
            </w:r>
          </w:p>
        </w:tc>
        <w:tc>
          <w:tcPr>
            <w:tcW w:w="3489" w:type="dxa"/>
            <w:tcBorders>
              <w:top w:val="single" w:sz="4" w:space="0" w:color="000000"/>
              <w:left w:val="single" w:sz="4" w:space="0" w:color="000000"/>
              <w:bottom w:val="single" w:sz="4" w:space="0" w:color="000000"/>
              <w:right w:val="single" w:sz="4" w:space="0" w:color="000000"/>
            </w:tcBorders>
          </w:tcPr>
          <w:p w14:paraId="3B2C39F2" w14:textId="31031833" w:rsidR="006B3443" w:rsidRPr="00393B74" w:rsidRDefault="006D69EC" w:rsidP="00C3292B">
            <w:pPr>
              <w:spacing w:before="0"/>
              <w:jc w:val="left"/>
              <w:rPr>
                <w:rFonts w:eastAsia="PMingLiU"/>
                <w:szCs w:val="22"/>
                <w:lang w:val="nl-NL" w:eastAsia="zh-TW"/>
              </w:rPr>
            </w:pPr>
            <w:r>
              <w:rPr>
                <w:rFonts w:eastAsia="PMingLiU" w:hint="eastAsia"/>
                <w:szCs w:val="22"/>
                <w:lang w:val="nl-NL" w:eastAsia="zh-TW"/>
              </w:rPr>
              <w:t>K</w:t>
            </w:r>
            <w:r>
              <w:rPr>
                <w:rFonts w:eastAsia="PMingLiU"/>
                <w:szCs w:val="22"/>
                <w:lang w:val="nl-NL" w:eastAsia="zh-TW"/>
              </w:rPr>
              <w:t>wai</w:t>
            </w:r>
          </w:p>
        </w:tc>
        <w:tc>
          <w:tcPr>
            <w:tcW w:w="3940" w:type="dxa"/>
            <w:tcBorders>
              <w:top w:val="single" w:sz="4" w:space="0" w:color="000000"/>
              <w:left w:val="single" w:sz="4" w:space="0" w:color="000000"/>
              <w:bottom w:val="single" w:sz="4" w:space="0" w:color="000000"/>
              <w:right w:val="single" w:sz="4" w:space="0" w:color="000000"/>
            </w:tcBorders>
          </w:tcPr>
          <w:p w14:paraId="2AB7BF46" w14:textId="0743A5C1" w:rsidR="006B3443" w:rsidRPr="00393B74" w:rsidRDefault="00B60280">
            <w:pPr>
              <w:keepNext/>
              <w:spacing w:before="0" w:after="60"/>
              <w:jc w:val="left"/>
              <w:outlineLvl w:val="8"/>
              <w:rPr>
                <w:rFonts w:eastAsia="PMingLiU"/>
                <w:szCs w:val="22"/>
                <w:lang w:val="nl-NL" w:eastAsia="zh-TW"/>
              </w:rPr>
              <w:pPrChange w:id="158" w:author="Browne, Adrian" w:date="2020-10-29T19:34:00Z">
                <w:pPr>
                  <w:keepNext/>
                  <w:spacing w:before="0" w:after="60"/>
                  <w:ind w:left="1440"/>
                  <w:jc w:val="left"/>
                  <w:outlineLvl w:val="8"/>
                </w:pPr>
              </w:pPrChange>
            </w:pPr>
            <w:r>
              <w:rPr>
                <w:rFonts w:eastAsia="Yu Mincho" w:hint="eastAsia"/>
                <w:szCs w:val="22"/>
                <w:lang w:val="nl-NL" w:eastAsia="ja-JP"/>
              </w:rPr>
              <w:t>S</w:t>
            </w:r>
            <w:r>
              <w:rPr>
                <w:rFonts w:eastAsia="Yu Mincho"/>
                <w:szCs w:val="22"/>
                <w:lang w:val="nl-NL" w:eastAsia="ja-JP"/>
              </w:rPr>
              <w:t>harp</w:t>
            </w:r>
          </w:p>
        </w:tc>
      </w:tr>
      <w:tr w:rsidR="00B60280" w:rsidRPr="00A33752" w14:paraId="6E061520" w14:textId="77777777" w:rsidTr="00A33752">
        <w:trPr>
          <w:jc w:val="center"/>
        </w:trPr>
        <w:tc>
          <w:tcPr>
            <w:tcW w:w="1921" w:type="dxa"/>
            <w:tcBorders>
              <w:top w:val="single" w:sz="4" w:space="0" w:color="000000"/>
              <w:left w:val="single" w:sz="4" w:space="0" w:color="000000"/>
              <w:bottom w:val="single" w:sz="4" w:space="0" w:color="000000"/>
              <w:right w:val="single" w:sz="4" w:space="0" w:color="000000"/>
            </w:tcBorders>
          </w:tcPr>
          <w:p w14:paraId="6E0B6A85" w14:textId="5818A324" w:rsidR="00B60280" w:rsidRPr="00A33752" w:rsidRDefault="00B60280" w:rsidP="00B60280">
            <w:pPr>
              <w:spacing w:before="0"/>
              <w:jc w:val="left"/>
              <w:rPr>
                <w:rFonts w:eastAsia="PMingLiU"/>
                <w:szCs w:val="22"/>
                <w:highlight w:val="yellow"/>
                <w:lang w:val="nl-NL" w:eastAsia="zh-TW"/>
              </w:rPr>
            </w:pPr>
            <w:del w:id="159" w:author="Dmytro Rusanovskyy" w:date="2020-10-29T23:06:00Z">
              <w:r w:rsidRPr="00A33752" w:rsidDel="00102827">
                <w:rPr>
                  <w:rFonts w:eastAsia="PMingLiU"/>
                  <w:szCs w:val="22"/>
                  <w:lang w:val="nl-NL" w:eastAsia="zh-TW"/>
                </w:rPr>
                <w:delText>C</w:delText>
              </w:r>
              <w:r w:rsidDel="00102827">
                <w:rPr>
                  <w:rFonts w:eastAsia="PMingLiU"/>
                  <w:szCs w:val="22"/>
                  <w:lang w:val="nl-NL" w:eastAsia="zh-TW"/>
                </w:rPr>
                <w:delText>Ex</w:delText>
              </w:r>
            </w:del>
            <w:ins w:id="160" w:author="Dmytro Rusanovskyy" w:date="2020-10-29T23:06:00Z">
              <w:r w:rsidR="00102827">
                <w:rPr>
                  <w:rFonts w:eastAsia="PMingLiU"/>
                  <w:szCs w:val="22"/>
                  <w:lang w:val="nl-NL" w:eastAsia="zh-TW"/>
                </w:rPr>
                <w:t>CE</w:t>
              </w:r>
            </w:ins>
            <w:r>
              <w:rPr>
                <w:rFonts w:eastAsia="PMingLiU"/>
                <w:szCs w:val="22"/>
                <w:lang w:val="nl-NL" w:eastAsia="zh-TW"/>
              </w:rPr>
              <w:t>-2.2</w:t>
            </w:r>
          </w:p>
        </w:tc>
        <w:tc>
          <w:tcPr>
            <w:tcW w:w="3489" w:type="dxa"/>
            <w:tcBorders>
              <w:top w:val="single" w:sz="4" w:space="0" w:color="000000"/>
              <w:left w:val="single" w:sz="4" w:space="0" w:color="000000"/>
              <w:bottom w:val="single" w:sz="4" w:space="0" w:color="000000"/>
              <w:right w:val="single" w:sz="4" w:space="0" w:color="000000"/>
            </w:tcBorders>
          </w:tcPr>
          <w:p w14:paraId="470272B1" w14:textId="77777777" w:rsidR="00B60280" w:rsidRPr="00A33752" w:rsidRDefault="00B60280" w:rsidP="00B60280">
            <w:pPr>
              <w:spacing w:before="0"/>
              <w:jc w:val="left"/>
              <w:rPr>
                <w:rFonts w:eastAsia="PMingLiU"/>
                <w:szCs w:val="22"/>
                <w:lang w:val="nl-NL" w:eastAsia="zh-TW"/>
              </w:rPr>
            </w:pPr>
            <w:r>
              <w:rPr>
                <w:rFonts w:eastAsia="PMingLiU"/>
                <w:szCs w:val="22"/>
                <w:lang w:val="nl-NL" w:eastAsia="zh-TW"/>
              </w:rPr>
              <w:t>Sony</w:t>
            </w:r>
          </w:p>
        </w:tc>
        <w:tc>
          <w:tcPr>
            <w:tcW w:w="3940" w:type="dxa"/>
            <w:tcBorders>
              <w:top w:val="single" w:sz="4" w:space="0" w:color="000000"/>
              <w:left w:val="single" w:sz="4" w:space="0" w:color="000000"/>
              <w:bottom w:val="single" w:sz="4" w:space="0" w:color="000000"/>
              <w:right w:val="single" w:sz="4" w:space="0" w:color="000000"/>
            </w:tcBorders>
          </w:tcPr>
          <w:p w14:paraId="43F6CC3D" w14:textId="64E6D841" w:rsidR="00B60280" w:rsidRPr="00A33752" w:rsidRDefault="00B60280">
            <w:pPr>
              <w:keepNext/>
              <w:spacing w:before="0" w:after="60"/>
              <w:jc w:val="left"/>
              <w:outlineLvl w:val="8"/>
              <w:rPr>
                <w:rFonts w:eastAsia="PMingLiU"/>
                <w:szCs w:val="22"/>
                <w:lang w:val="nl-NL" w:eastAsia="zh-TW"/>
              </w:rPr>
              <w:pPrChange w:id="161" w:author="Browne, Adrian" w:date="2020-10-29T19:34:00Z">
                <w:pPr>
                  <w:keepNext/>
                  <w:spacing w:before="0" w:after="60"/>
                  <w:ind w:left="1440"/>
                  <w:jc w:val="left"/>
                  <w:outlineLvl w:val="8"/>
                </w:pPr>
              </w:pPrChange>
            </w:pPr>
            <w:r w:rsidRPr="00A1616A">
              <w:rPr>
                <w:rFonts w:eastAsia="PMingLiU" w:hint="eastAsia"/>
                <w:szCs w:val="22"/>
                <w:lang w:val="nl-NL" w:eastAsia="zh-TW"/>
              </w:rPr>
              <w:t>K</w:t>
            </w:r>
            <w:r w:rsidRPr="00A1616A">
              <w:rPr>
                <w:rFonts w:eastAsia="PMingLiU"/>
                <w:szCs w:val="22"/>
                <w:lang w:val="nl-NL" w:eastAsia="zh-TW"/>
              </w:rPr>
              <w:t>wai</w:t>
            </w:r>
          </w:p>
        </w:tc>
      </w:tr>
      <w:tr w:rsidR="00B60280" w:rsidRPr="00A33752" w14:paraId="67382379" w14:textId="77777777" w:rsidTr="00A33752">
        <w:trPr>
          <w:jc w:val="center"/>
        </w:trPr>
        <w:tc>
          <w:tcPr>
            <w:tcW w:w="1921" w:type="dxa"/>
            <w:tcBorders>
              <w:top w:val="single" w:sz="4" w:space="0" w:color="000000"/>
              <w:left w:val="single" w:sz="4" w:space="0" w:color="000000"/>
              <w:bottom w:val="single" w:sz="4" w:space="0" w:color="000000"/>
              <w:right w:val="single" w:sz="4" w:space="0" w:color="000000"/>
            </w:tcBorders>
          </w:tcPr>
          <w:p w14:paraId="7A656C13" w14:textId="4437795D" w:rsidR="00B60280" w:rsidRPr="00A33752" w:rsidRDefault="00B60280" w:rsidP="00B60280">
            <w:pPr>
              <w:spacing w:before="0"/>
              <w:jc w:val="left"/>
              <w:rPr>
                <w:rFonts w:eastAsia="PMingLiU"/>
                <w:szCs w:val="22"/>
                <w:highlight w:val="yellow"/>
                <w:lang w:val="nl-NL" w:eastAsia="zh-TW"/>
              </w:rPr>
            </w:pPr>
            <w:del w:id="162" w:author="Dmytro Rusanovskyy" w:date="2020-10-29T23:06:00Z">
              <w:r w:rsidRPr="00A33752" w:rsidDel="00102827">
                <w:rPr>
                  <w:rFonts w:eastAsia="PMingLiU"/>
                  <w:szCs w:val="22"/>
                  <w:lang w:val="nl-NL" w:eastAsia="zh-TW"/>
                </w:rPr>
                <w:delText>C</w:delText>
              </w:r>
              <w:r w:rsidDel="00102827">
                <w:rPr>
                  <w:rFonts w:eastAsia="PMingLiU"/>
                  <w:szCs w:val="22"/>
                  <w:lang w:val="nl-NL" w:eastAsia="zh-TW"/>
                </w:rPr>
                <w:delText>Ex</w:delText>
              </w:r>
            </w:del>
            <w:ins w:id="163" w:author="Dmytro Rusanovskyy" w:date="2020-10-29T23:06:00Z">
              <w:r w:rsidR="00102827">
                <w:rPr>
                  <w:rFonts w:eastAsia="PMingLiU"/>
                  <w:szCs w:val="22"/>
                  <w:lang w:val="nl-NL" w:eastAsia="zh-TW"/>
                </w:rPr>
                <w:t>CE</w:t>
              </w:r>
            </w:ins>
            <w:r>
              <w:rPr>
                <w:rFonts w:eastAsia="PMingLiU"/>
                <w:szCs w:val="22"/>
                <w:lang w:val="nl-NL" w:eastAsia="zh-TW"/>
              </w:rPr>
              <w:t>-2.3</w:t>
            </w:r>
          </w:p>
        </w:tc>
        <w:tc>
          <w:tcPr>
            <w:tcW w:w="3489" w:type="dxa"/>
            <w:tcBorders>
              <w:top w:val="single" w:sz="4" w:space="0" w:color="000000"/>
              <w:left w:val="single" w:sz="4" w:space="0" w:color="000000"/>
              <w:bottom w:val="single" w:sz="4" w:space="0" w:color="000000"/>
              <w:right w:val="single" w:sz="4" w:space="0" w:color="000000"/>
            </w:tcBorders>
          </w:tcPr>
          <w:p w14:paraId="1FF0140F" w14:textId="77777777" w:rsidR="00B60280" w:rsidRPr="00A33752" w:rsidRDefault="00B60280" w:rsidP="00B60280">
            <w:pPr>
              <w:spacing w:before="0"/>
              <w:jc w:val="left"/>
              <w:rPr>
                <w:rFonts w:eastAsia="PMingLiU"/>
                <w:szCs w:val="22"/>
                <w:lang w:val="nl-NL" w:eastAsia="zh-TW"/>
              </w:rPr>
            </w:pPr>
            <w:r>
              <w:rPr>
                <w:rFonts w:eastAsia="PMingLiU"/>
                <w:szCs w:val="22"/>
                <w:lang w:val="nl-NL" w:eastAsia="zh-TW"/>
              </w:rPr>
              <w:t>Sony</w:t>
            </w:r>
          </w:p>
        </w:tc>
        <w:tc>
          <w:tcPr>
            <w:tcW w:w="3940" w:type="dxa"/>
            <w:tcBorders>
              <w:top w:val="single" w:sz="4" w:space="0" w:color="000000"/>
              <w:left w:val="single" w:sz="4" w:space="0" w:color="000000"/>
              <w:bottom w:val="single" w:sz="4" w:space="0" w:color="000000"/>
              <w:right w:val="single" w:sz="4" w:space="0" w:color="000000"/>
            </w:tcBorders>
          </w:tcPr>
          <w:p w14:paraId="583E405D" w14:textId="1BA8647D" w:rsidR="00B60280" w:rsidRPr="00A33752" w:rsidRDefault="00B60280">
            <w:pPr>
              <w:keepNext/>
              <w:spacing w:before="0" w:after="60"/>
              <w:jc w:val="left"/>
              <w:outlineLvl w:val="8"/>
              <w:rPr>
                <w:rFonts w:eastAsia="PMingLiU"/>
                <w:szCs w:val="22"/>
                <w:lang w:val="nl-NL" w:eastAsia="zh-TW"/>
              </w:rPr>
              <w:pPrChange w:id="164" w:author="Browne, Adrian" w:date="2020-10-29T19:34:00Z">
                <w:pPr>
                  <w:keepNext/>
                  <w:spacing w:before="0" w:after="60"/>
                  <w:ind w:left="1440"/>
                  <w:jc w:val="left"/>
                  <w:outlineLvl w:val="8"/>
                </w:pPr>
              </w:pPrChange>
            </w:pPr>
            <w:r w:rsidRPr="00A1616A">
              <w:rPr>
                <w:rFonts w:eastAsia="PMingLiU" w:hint="eastAsia"/>
                <w:szCs w:val="22"/>
                <w:lang w:val="nl-NL" w:eastAsia="zh-TW"/>
              </w:rPr>
              <w:t>K</w:t>
            </w:r>
            <w:r w:rsidRPr="00A1616A">
              <w:rPr>
                <w:rFonts w:eastAsia="PMingLiU"/>
                <w:szCs w:val="22"/>
                <w:lang w:val="nl-NL" w:eastAsia="zh-TW"/>
              </w:rPr>
              <w:t>wai</w:t>
            </w:r>
          </w:p>
        </w:tc>
      </w:tr>
    </w:tbl>
    <w:p w14:paraId="5C5FF65B" w14:textId="17C86C56" w:rsidR="00C367B7" w:rsidDel="00BB44BA" w:rsidRDefault="00C367B7" w:rsidP="00EB6A0A">
      <w:pPr>
        <w:rPr>
          <w:del w:id="165" w:author="Browne, Adrian" w:date="2020-10-29T19:12:00Z"/>
          <w:lang w:val="en-CA"/>
        </w:rPr>
      </w:pPr>
    </w:p>
    <w:p w14:paraId="66B326A9" w14:textId="5E0FD217" w:rsidR="00F75626" w:rsidDel="00BB44BA" w:rsidRDefault="00F75626" w:rsidP="00F75626">
      <w:pPr>
        <w:rPr>
          <w:del w:id="166" w:author="Browne, Adrian" w:date="2020-10-29T19:12:00Z"/>
        </w:rPr>
      </w:pPr>
    </w:p>
    <w:p w14:paraId="1387D21E" w14:textId="65129E0F" w:rsidR="00BB44BA" w:rsidRDefault="00BB44BA" w:rsidP="0051353B">
      <w:pPr>
        <w:pStyle w:val="Heading1"/>
        <w:rPr>
          <w:ins w:id="167" w:author="Browne, Adrian" w:date="2020-10-29T19:12:00Z"/>
          <w:rFonts w:eastAsia="SimSun"/>
          <w:lang w:val="en-CA"/>
        </w:rPr>
      </w:pPr>
      <w:ins w:id="168" w:author="Browne, Adrian" w:date="2020-10-29T19:12:00Z">
        <w:r>
          <w:rPr>
            <w:rFonts w:eastAsia="SimSun"/>
            <w:lang w:val="en-CA"/>
          </w:rPr>
          <w:t>Combination Tests</w:t>
        </w:r>
      </w:ins>
    </w:p>
    <w:p w14:paraId="16468AD4" w14:textId="396AA85B" w:rsidR="00BB44BA" w:rsidRDefault="00BB44BA">
      <w:pPr>
        <w:rPr>
          <w:ins w:id="169" w:author="Browne, Adrian" w:date="2020-10-29T19:32:00Z"/>
          <w:lang w:val="en-CA"/>
        </w:rPr>
        <w:pPrChange w:id="170" w:author="Browne, Adrian" w:date="2020-10-29T19:12:00Z">
          <w:pPr>
            <w:pStyle w:val="Heading1"/>
          </w:pPr>
        </w:pPrChange>
      </w:pPr>
      <w:ins w:id="171" w:author="Browne, Adrian" w:date="2020-10-29T19:12:00Z">
        <w:r>
          <w:rPr>
            <w:lang w:val="en-CA"/>
          </w:rPr>
          <w:t xml:space="preserve">Following the </w:t>
        </w:r>
      </w:ins>
      <w:ins w:id="172" w:author="Browne, Adrian" w:date="2020-10-29T19:13:00Z">
        <w:r>
          <w:rPr>
            <w:lang w:val="en-CA"/>
          </w:rPr>
          <w:t>completion of the initial experiments for RRC (</w:t>
        </w:r>
        <w:del w:id="173" w:author="Dmytro Rusanovskyy" w:date="2020-10-29T23:06:00Z">
          <w:r w:rsidDel="00102827">
            <w:rPr>
              <w:lang w:val="en-CA"/>
            </w:rPr>
            <w:delText>CEx</w:delText>
          </w:r>
        </w:del>
      </w:ins>
      <w:ins w:id="174" w:author="Dmytro Rusanovskyy" w:date="2020-10-29T23:06:00Z">
        <w:r w:rsidR="00102827">
          <w:rPr>
            <w:lang w:val="en-CA"/>
          </w:rPr>
          <w:t>CE</w:t>
        </w:r>
      </w:ins>
      <w:ins w:id="175" w:author="Browne, Adrian" w:date="2020-10-29T19:13:00Z">
        <w:r>
          <w:rPr>
            <w:lang w:val="en-CA"/>
          </w:rPr>
          <w:t>-1) and TSRC (</w:t>
        </w:r>
        <w:del w:id="176" w:author="Dmytro Rusanovskyy" w:date="2020-10-29T23:06:00Z">
          <w:r w:rsidDel="00102827">
            <w:rPr>
              <w:lang w:val="en-CA"/>
            </w:rPr>
            <w:delText>CEx</w:delText>
          </w:r>
        </w:del>
      </w:ins>
      <w:ins w:id="177" w:author="Dmytro Rusanovskyy" w:date="2020-10-29T23:06:00Z">
        <w:r w:rsidR="00102827">
          <w:rPr>
            <w:lang w:val="en-CA"/>
          </w:rPr>
          <w:t>CE</w:t>
        </w:r>
      </w:ins>
      <w:ins w:id="178" w:author="Browne, Adrian" w:date="2020-10-29T19:13:00Z">
        <w:r>
          <w:rPr>
            <w:lang w:val="en-CA"/>
          </w:rPr>
          <w:t>-2</w:t>
        </w:r>
      </w:ins>
      <w:ins w:id="179" w:author="Browne, Adrian" w:date="2020-10-29T19:14:00Z">
        <w:r>
          <w:rPr>
            <w:lang w:val="en-CA"/>
          </w:rPr>
          <w:t>), one or more combinations of the experiments</w:t>
        </w:r>
      </w:ins>
      <w:ins w:id="180" w:author="Browne, Adrian" w:date="2020-10-29T19:15:00Z">
        <w:r>
          <w:rPr>
            <w:lang w:val="en-CA"/>
          </w:rPr>
          <w:t xml:space="preserve"> will be tested. The deadline for determining the number of combinations and the components being combined </w:t>
        </w:r>
      </w:ins>
      <w:ins w:id="181" w:author="Browne, Adrian" w:date="2020-10-29T21:10:00Z">
        <w:r w:rsidR="00AB069C">
          <w:rPr>
            <w:lang w:val="en-CA"/>
          </w:rPr>
          <w:t>is</w:t>
        </w:r>
      </w:ins>
      <w:ins w:id="182" w:author="Browne, Adrian" w:date="2020-10-29T19:15:00Z">
        <w:r>
          <w:rPr>
            <w:lang w:val="en-CA"/>
          </w:rPr>
          <w:t xml:space="preserve"> T4.</w:t>
        </w:r>
      </w:ins>
      <w:ins w:id="183" w:author="Browne, Adrian" w:date="2020-10-29T19:17:00Z">
        <w:r>
          <w:rPr>
            <w:lang w:val="en-CA"/>
          </w:rPr>
          <w:t xml:space="preserve"> Cross-checkers for the combination tests will also be determined</w:t>
        </w:r>
      </w:ins>
      <w:ins w:id="184" w:author="Browne, Adrian" w:date="2020-10-29T19:18:00Z">
        <w:r>
          <w:rPr>
            <w:lang w:val="en-CA"/>
          </w:rPr>
          <w:t xml:space="preserve"> by T4.</w:t>
        </w:r>
      </w:ins>
      <w:ins w:id="185" w:author="Browne, Adrian" w:date="2020-10-29T19:13:00Z">
        <w:r>
          <w:rPr>
            <w:lang w:val="en-CA"/>
          </w:rPr>
          <w:t xml:space="preserve"> </w:t>
        </w:r>
      </w:ins>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21"/>
        <w:gridCol w:w="3489"/>
        <w:gridCol w:w="3940"/>
      </w:tblGrid>
      <w:tr w:rsidR="00AD4FB5" w14:paraId="4B592004" w14:textId="77777777" w:rsidTr="00D60D6C">
        <w:trPr>
          <w:jc w:val="center"/>
          <w:ins w:id="186" w:author="Browne, Adrian" w:date="2020-10-29T19:32:00Z"/>
        </w:trPr>
        <w:tc>
          <w:tcPr>
            <w:tcW w:w="1921" w:type="dxa"/>
            <w:tcBorders>
              <w:top w:val="single" w:sz="4" w:space="0" w:color="000000"/>
              <w:left w:val="single" w:sz="4" w:space="0" w:color="000000"/>
              <w:bottom w:val="single" w:sz="4" w:space="0" w:color="000000"/>
              <w:right w:val="single" w:sz="4" w:space="0" w:color="000000"/>
            </w:tcBorders>
            <w:hideMark/>
          </w:tcPr>
          <w:p w14:paraId="2304EC9B" w14:textId="77777777" w:rsidR="00AD4FB5" w:rsidRDefault="00AD4FB5">
            <w:pPr>
              <w:keepNext/>
              <w:keepLines/>
              <w:rPr>
                <w:ins w:id="187" w:author="Browne, Adrian" w:date="2020-10-29T19:32:00Z"/>
                <w:b/>
                <w:szCs w:val="22"/>
                <w:lang w:val="nl-NL" w:eastAsia="ja-JP"/>
              </w:rPr>
              <w:pPrChange w:id="188" w:author="Browne, Adrian" w:date="2020-10-29T20:07:00Z">
                <w:pPr/>
              </w:pPrChange>
            </w:pPr>
            <w:ins w:id="189" w:author="Browne, Adrian" w:date="2020-10-29T19:32:00Z">
              <w:r>
                <w:rPr>
                  <w:b/>
                  <w:szCs w:val="22"/>
                  <w:lang w:val="nl-NL" w:eastAsia="ja-JP"/>
                </w:rPr>
                <w:t>Test</w:t>
              </w:r>
            </w:ins>
          </w:p>
        </w:tc>
        <w:tc>
          <w:tcPr>
            <w:tcW w:w="3489" w:type="dxa"/>
            <w:tcBorders>
              <w:top w:val="single" w:sz="4" w:space="0" w:color="000000"/>
              <w:left w:val="single" w:sz="4" w:space="0" w:color="000000"/>
              <w:bottom w:val="single" w:sz="4" w:space="0" w:color="000000"/>
              <w:right w:val="single" w:sz="4" w:space="0" w:color="000000"/>
            </w:tcBorders>
            <w:hideMark/>
          </w:tcPr>
          <w:p w14:paraId="0EF5C5A9" w14:textId="77777777" w:rsidR="00AD4FB5" w:rsidRDefault="00AD4FB5">
            <w:pPr>
              <w:keepNext/>
              <w:keepLines/>
              <w:rPr>
                <w:ins w:id="190" w:author="Browne, Adrian" w:date="2020-10-29T19:32:00Z"/>
                <w:b/>
                <w:szCs w:val="22"/>
                <w:lang w:val="nl-NL" w:eastAsia="ja-JP"/>
              </w:rPr>
              <w:pPrChange w:id="191" w:author="Browne, Adrian" w:date="2020-10-29T20:07:00Z">
                <w:pPr/>
              </w:pPrChange>
            </w:pPr>
            <w:ins w:id="192" w:author="Browne, Adrian" w:date="2020-10-29T19:32:00Z">
              <w:r>
                <w:rPr>
                  <w:b/>
                  <w:szCs w:val="22"/>
                  <w:lang w:val="nl-NL" w:eastAsia="ja-JP"/>
                </w:rPr>
                <w:t>Proponent(s)</w:t>
              </w:r>
            </w:ins>
          </w:p>
        </w:tc>
        <w:tc>
          <w:tcPr>
            <w:tcW w:w="3940" w:type="dxa"/>
            <w:tcBorders>
              <w:top w:val="single" w:sz="4" w:space="0" w:color="000000"/>
              <w:left w:val="single" w:sz="4" w:space="0" w:color="000000"/>
              <w:bottom w:val="single" w:sz="4" w:space="0" w:color="000000"/>
              <w:right w:val="single" w:sz="4" w:space="0" w:color="000000"/>
            </w:tcBorders>
            <w:hideMark/>
          </w:tcPr>
          <w:p w14:paraId="05ACA596" w14:textId="77777777" w:rsidR="00AD4FB5" w:rsidRDefault="00AD4FB5">
            <w:pPr>
              <w:keepNext/>
              <w:keepLines/>
              <w:rPr>
                <w:ins w:id="193" w:author="Browne, Adrian" w:date="2020-10-29T19:32:00Z"/>
                <w:b/>
                <w:szCs w:val="22"/>
                <w:lang w:val="nl-NL" w:eastAsia="ja-JP"/>
              </w:rPr>
              <w:pPrChange w:id="194" w:author="Browne, Adrian" w:date="2020-10-29T20:07:00Z">
                <w:pPr/>
              </w:pPrChange>
            </w:pPr>
            <w:ins w:id="195" w:author="Browne, Adrian" w:date="2020-10-29T19:32:00Z">
              <w:r>
                <w:rPr>
                  <w:b/>
                  <w:szCs w:val="22"/>
                  <w:lang w:val="nl-NL" w:eastAsia="ja-JP"/>
                </w:rPr>
                <w:t>Cross-checker(s)</w:t>
              </w:r>
            </w:ins>
          </w:p>
        </w:tc>
      </w:tr>
      <w:tr w:rsidR="00AD4FB5" w14:paraId="77582654" w14:textId="77777777" w:rsidTr="00D60D6C">
        <w:trPr>
          <w:jc w:val="center"/>
          <w:ins w:id="196" w:author="Browne, Adrian" w:date="2020-10-29T19:32:00Z"/>
        </w:trPr>
        <w:tc>
          <w:tcPr>
            <w:tcW w:w="1921" w:type="dxa"/>
            <w:tcBorders>
              <w:top w:val="single" w:sz="4" w:space="0" w:color="000000"/>
              <w:left w:val="single" w:sz="4" w:space="0" w:color="000000"/>
              <w:bottom w:val="single" w:sz="4" w:space="0" w:color="000000"/>
              <w:right w:val="single" w:sz="4" w:space="0" w:color="000000"/>
            </w:tcBorders>
          </w:tcPr>
          <w:p w14:paraId="352E1FF5" w14:textId="4BC98A84" w:rsidR="00AD4FB5" w:rsidRPr="00393B74" w:rsidRDefault="00AD4FB5">
            <w:pPr>
              <w:keepNext/>
              <w:keepLines/>
              <w:spacing w:before="0"/>
              <w:jc w:val="left"/>
              <w:rPr>
                <w:ins w:id="197" w:author="Browne, Adrian" w:date="2020-10-29T19:32:00Z"/>
                <w:rFonts w:eastAsia="PMingLiU"/>
                <w:szCs w:val="22"/>
                <w:highlight w:val="yellow"/>
                <w:lang w:val="nl-NL" w:eastAsia="zh-TW"/>
              </w:rPr>
              <w:pPrChange w:id="198" w:author="Browne, Adrian" w:date="2020-10-29T20:07:00Z">
                <w:pPr>
                  <w:spacing w:before="0"/>
                  <w:jc w:val="left"/>
                </w:pPr>
              </w:pPrChange>
            </w:pPr>
            <w:ins w:id="199" w:author="Browne, Adrian" w:date="2020-10-29T19:32:00Z">
              <w:del w:id="200" w:author="Dmytro Rusanovskyy" w:date="2020-10-29T23:06:00Z">
                <w:r w:rsidRPr="00393B74" w:rsidDel="00102827">
                  <w:rPr>
                    <w:rFonts w:eastAsia="PMingLiU"/>
                    <w:szCs w:val="22"/>
                    <w:lang w:val="nl-NL" w:eastAsia="zh-TW"/>
                  </w:rPr>
                  <w:delText>C</w:delText>
                </w:r>
                <w:r w:rsidDel="00102827">
                  <w:rPr>
                    <w:rFonts w:eastAsia="PMingLiU"/>
                    <w:szCs w:val="22"/>
                    <w:lang w:val="nl-NL" w:eastAsia="zh-TW"/>
                  </w:rPr>
                  <w:delText>Ex</w:delText>
                </w:r>
              </w:del>
            </w:ins>
            <w:ins w:id="201" w:author="Dmytro Rusanovskyy" w:date="2020-10-29T23:06:00Z">
              <w:r w:rsidR="00102827">
                <w:rPr>
                  <w:rFonts w:eastAsia="PMingLiU"/>
                  <w:szCs w:val="22"/>
                  <w:lang w:val="nl-NL" w:eastAsia="zh-TW"/>
                </w:rPr>
                <w:t>CE</w:t>
              </w:r>
            </w:ins>
            <w:ins w:id="202" w:author="Browne, Adrian" w:date="2020-10-29T19:32:00Z">
              <w:r>
                <w:rPr>
                  <w:rFonts w:eastAsia="PMingLiU"/>
                  <w:szCs w:val="22"/>
                  <w:lang w:val="nl-NL" w:eastAsia="zh-TW"/>
                </w:rPr>
                <w:t>-3.1</w:t>
              </w:r>
            </w:ins>
          </w:p>
        </w:tc>
        <w:tc>
          <w:tcPr>
            <w:tcW w:w="3489" w:type="dxa"/>
            <w:tcBorders>
              <w:top w:val="single" w:sz="4" w:space="0" w:color="000000"/>
              <w:left w:val="single" w:sz="4" w:space="0" w:color="000000"/>
              <w:bottom w:val="single" w:sz="4" w:space="0" w:color="000000"/>
              <w:right w:val="single" w:sz="4" w:space="0" w:color="000000"/>
            </w:tcBorders>
          </w:tcPr>
          <w:p w14:paraId="458CC010" w14:textId="553423A7" w:rsidR="00AD4FB5" w:rsidRPr="00393B74" w:rsidRDefault="00AD4FB5">
            <w:pPr>
              <w:keepNext/>
              <w:keepLines/>
              <w:spacing w:before="0"/>
              <w:jc w:val="left"/>
              <w:rPr>
                <w:ins w:id="203" w:author="Browne, Adrian" w:date="2020-10-29T19:32:00Z"/>
                <w:rFonts w:eastAsia="PMingLiU"/>
                <w:szCs w:val="22"/>
                <w:lang w:val="nl-NL" w:eastAsia="zh-TW"/>
              </w:rPr>
              <w:pPrChange w:id="204" w:author="Browne, Adrian" w:date="2020-10-29T20:07:00Z">
                <w:pPr>
                  <w:spacing w:before="0"/>
                  <w:jc w:val="left"/>
                </w:pPr>
              </w:pPrChange>
            </w:pPr>
            <w:ins w:id="205" w:author="Browne, Adrian" w:date="2020-10-29T19:34:00Z">
              <w:r>
                <w:rPr>
                  <w:rFonts w:eastAsia="PMingLiU"/>
                  <w:szCs w:val="22"/>
                  <w:lang w:val="nl-NL" w:eastAsia="zh-TW"/>
                </w:rPr>
                <w:t>TBD</w:t>
              </w:r>
            </w:ins>
          </w:p>
        </w:tc>
        <w:tc>
          <w:tcPr>
            <w:tcW w:w="3940" w:type="dxa"/>
            <w:tcBorders>
              <w:top w:val="single" w:sz="4" w:space="0" w:color="000000"/>
              <w:left w:val="single" w:sz="4" w:space="0" w:color="000000"/>
              <w:bottom w:val="single" w:sz="4" w:space="0" w:color="000000"/>
              <w:right w:val="single" w:sz="4" w:space="0" w:color="000000"/>
            </w:tcBorders>
          </w:tcPr>
          <w:p w14:paraId="43B0F948" w14:textId="3EFA7A48" w:rsidR="00AD4FB5" w:rsidRPr="00393B74" w:rsidRDefault="00AD4FB5">
            <w:pPr>
              <w:keepNext/>
              <w:keepLines/>
              <w:spacing w:before="0" w:after="60"/>
              <w:jc w:val="left"/>
              <w:outlineLvl w:val="8"/>
              <w:rPr>
                <w:ins w:id="206" w:author="Browne, Adrian" w:date="2020-10-29T19:32:00Z"/>
                <w:rFonts w:eastAsia="PMingLiU"/>
                <w:szCs w:val="22"/>
                <w:lang w:val="nl-NL" w:eastAsia="zh-TW"/>
              </w:rPr>
              <w:pPrChange w:id="207" w:author="Browne, Adrian" w:date="2020-10-29T20:07:00Z">
                <w:pPr>
                  <w:keepNext/>
                  <w:spacing w:before="0" w:after="60"/>
                  <w:ind w:left="1440"/>
                  <w:jc w:val="left"/>
                  <w:outlineLvl w:val="8"/>
                </w:pPr>
              </w:pPrChange>
            </w:pPr>
            <w:ins w:id="208" w:author="Browne, Adrian" w:date="2020-10-29T19:35:00Z">
              <w:r>
                <w:rPr>
                  <w:rFonts w:eastAsia="Yu Mincho"/>
                  <w:szCs w:val="22"/>
                  <w:lang w:val="nl-NL" w:eastAsia="ja-JP"/>
                </w:rPr>
                <w:t>TBD</w:t>
              </w:r>
            </w:ins>
          </w:p>
        </w:tc>
      </w:tr>
      <w:tr w:rsidR="00AD4FB5" w:rsidRPr="00A33752" w14:paraId="24850F91" w14:textId="77777777" w:rsidTr="00D60D6C">
        <w:trPr>
          <w:jc w:val="center"/>
          <w:ins w:id="209" w:author="Browne, Adrian" w:date="2020-10-29T19:32:00Z"/>
        </w:trPr>
        <w:tc>
          <w:tcPr>
            <w:tcW w:w="1921" w:type="dxa"/>
            <w:tcBorders>
              <w:top w:val="single" w:sz="4" w:space="0" w:color="000000"/>
              <w:left w:val="single" w:sz="4" w:space="0" w:color="000000"/>
              <w:bottom w:val="single" w:sz="4" w:space="0" w:color="000000"/>
              <w:right w:val="single" w:sz="4" w:space="0" w:color="000000"/>
            </w:tcBorders>
          </w:tcPr>
          <w:p w14:paraId="0BC3694B" w14:textId="49484B7D" w:rsidR="00AD4FB5" w:rsidRPr="00A33752" w:rsidRDefault="00AD4FB5">
            <w:pPr>
              <w:keepNext/>
              <w:keepLines/>
              <w:spacing w:before="0"/>
              <w:jc w:val="left"/>
              <w:rPr>
                <w:ins w:id="210" w:author="Browne, Adrian" w:date="2020-10-29T19:32:00Z"/>
                <w:rFonts w:eastAsia="PMingLiU"/>
                <w:szCs w:val="22"/>
                <w:highlight w:val="yellow"/>
                <w:lang w:val="nl-NL" w:eastAsia="zh-TW"/>
              </w:rPr>
              <w:pPrChange w:id="211" w:author="Browne, Adrian" w:date="2020-10-29T20:07:00Z">
                <w:pPr>
                  <w:spacing w:before="0"/>
                  <w:jc w:val="left"/>
                </w:pPr>
              </w:pPrChange>
            </w:pPr>
            <w:ins w:id="212" w:author="Browne, Adrian" w:date="2020-10-29T19:33:00Z">
              <w:r>
                <w:rPr>
                  <w:rFonts w:eastAsia="PMingLiU"/>
                  <w:szCs w:val="22"/>
                  <w:lang w:val="nl-NL" w:eastAsia="zh-TW"/>
                </w:rPr>
                <w:t>..</w:t>
              </w:r>
            </w:ins>
          </w:p>
        </w:tc>
        <w:tc>
          <w:tcPr>
            <w:tcW w:w="3489" w:type="dxa"/>
            <w:tcBorders>
              <w:top w:val="single" w:sz="4" w:space="0" w:color="000000"/>
              <w:left w:val="single" w:sz="4" w:space="0" w:color="000000"/>
              <w:bottom w:val="single" w:sz="4" w:space="0" w:color="000000"/>
              <w:right w:val="single" w:sz="4" w:space="0" w:color="000000"/>
            </w:tcBorders>
          </w:tcPr>
          <w:p w14:paraId="62AB10A0" w14:textId="2DC3A788" w:rsidR="00AD4FB5" w:rsidRPr="00A33752" w:rsidRDefault="00AD4FB5">
            <w:pPr>
              <w:keepNext/>
              <w:keepLines/>
              <w:spacing w:before="0"/>
              <w:jc w:val="left"/>
              <w:rPr>
                <w:ins w:id="213" w:author="Browne, Adrian" w:date="2020-10-29T19:32:00Z"/>
                <w:rFonts w:eastAsia="PMingLiU"/>
                <w:szCs w:val="22"/>
                <w:lang w:val="nl-NL" w:eastAsia="zh-TW"/>
              </w:rPr>
              <w:pPrChange w:id="214" w:author="Browne, Adrian" w:date="2020-10-29T20:07:00Z">
                <w:pPr>
                  <w:spacing w:before="0"/>
                  <w:jc w:val="left"/>
                </w:pPr>
              </w:pPrChange>
            </w:pPr>
            <w:ins w:id="215" w:author="Browne, Adrian" w:date="2020-10-29T19:33:00Z">
              <w:r>
                <w:rPr>
                  <w:rFonts w:eastAsia="PMingLiU"/>
                  <w:szCs w:val="22"/>
                  <w:lang w:val="nl-NL" w:eastAsia="zh-TW"/>
                </w:rPr>
                <w:t>..</w:t>
              </w:r>
            </w:ins>
          </w:p>
        </w:tc>
        <w:tc>
          <w:tcPr>
            <w:tcW w:w="3940" w:type="dxa"/>
            <w:tcBorders>
              <w:top w:val="single" w:sz="4" w:space="0" w:color="000000"/>
              <w:left w:val="single" w:sz="4" w:space="0" w:color="000000"/>
              <w:bottom w:val="single" w:sz="4" w:space="0" w:color="000000"/>
              <w:right w:val="single" w:sz="4" w:space="0" w:color="000000"/>
            </w:tcBorders>
          </w:tcPr>
          <w:p w14:paraId="57A9B4AC" w14:textId="128C2819" w:rsidR="00AD4FB5" w:rsidRPr="00A33752" w:rsidRDefault="00AD4FB5">
            <w:pPr>
              <w:keepNext/>
              <w:keepLines/>
              <w:spacing w:before="0" w:after="60"/>
              <w:jc w:val="left"/>
              <w:outlineLvl w:val="8"/>
              <w:rPr>
                <w:ins w:id="216" w:author="Browne, Adrian" w:date="2020-10-29T19:32:00Z"/>
                <w:rFonts w:eastAsia="PMingLiU"/>
                <w:szCs w:val="22"/>
                <w:lang w:val="nl-NL" w:eastAsia="zh-TW"/>
              </w:rPr>
              <w:pPrChange w:id="217" w:author="Browne, Adrian" w:date="2020-10-29T20:07:00Z">
                <w:pPr>
                  <w:keepNext/>
                  <w:spacing w:before="0" w:after="60"/>
                  <w:ind w:left="1440"/>
                  <w:jc w:val="left"/>
                  <w:outlineLvl w:val="8"/>
                </w:pPr>
              </w:pPrChange>
            </w:pPr>
            <w:ins w:id="218" w:author="Browne, Adrian" w:date="2020-10-29T19:35:00Z">
              <w:r>
                <w:rPr>
                  <w:rFonts w:eastAsia="PMingLiU"/>
                  <w:szCs w:val="22"/>
                  <w:lang w:val="nl-NL" w:eastAsia="zh-TW"/>
                </w:rPr>
                <w:t>..</w:t>
              </w:r>
            </w:ins>
          </w:p>
        </w:tc>
      </w:tr>
      <w:tr w:rsidR="00AD4FB5" w:rsidRPr="00A33752" w14:paraId="53C86CCF" w14:textId="77777777" w:rsidTr="00D60D6C">
        <w:trPr>
          <w:jc w:val="center"/>
          <w:ins w:id="219" w:author="Browne, Adrian" w:date="2020-10-29T19:32:00Z"/>
        </w:trPr>
        <w:tc>
          <w:tcPr>
            <w:tcW w:w="1921" w:type="dxa"/>
            <w:tcBorders>
              <w:top w:val="single" w:sz="4" w:space="0" w:color="000000"/>
              <w:left w:val="single" w:sz="4" w:space="0" w:color="000000"/>
              <w:bottom w:val="single" w:sz="4" w:space="0" w:color="000000"/>
              <w:right w:val="single" w:sz="4" w:space="0" w:color="000000"/>
            </w:tcBorders>
          </w:tcPr>
          <w:p w14:paraId="1FB2E26D" w14:textId="47CC2473" w:rsidR="00AD4FB5" w:rsidRPr="00A33752" w:rsidRDefault="00AD4FB5">
            <w:pPr>
              <w:keepNext/>
              <w:keepLines/>
              <w:spacing w:before="0"/>
              <w:jc w:val="left"/>
              <w:rPr>
                <w:ins w:id="220" w:author="Browne, Adrian" w:date="2020-10-29T19:32:00Z"/>
                <w:rFonts w:eastAsia="PMingLiU"/>
                <w:szCs w:val="22"/>
                <w:highlight w:val="yellow"/>
                <w:lang w:val="nl-NL" w:eastAsia="zh-TW"/>
              </w:rPr>
              <w:pPrChange w:id="221" w:author="Browne, Adrian" w:date="2020-10-29T20:07:00Z">
                <w:pPr>
                  <w:spacing w:before="0"/>
                  <w:jc w:val="left"/>
                </w:pPr>
              </w:pPrChange>
            </w:pPr>
            <w:ins w:id="222" w:author="Browne, Adrian" w:date="2020-10-29T19:33:00Z">
              <w:r>
                <w:rPr>
                  <w:rFonts w:eastAsia="PMingLiU"/>
                  <w:szCs w:val="22"/>
                  <w:highlight w:val="yellow"/>
                  <w:lang w:val="nl-NL" w:eastAsia="zh-TW"/>
                </w:rPr>
                <w:t>..</w:t>
              </w:r>
            </w:ins>
          </w:p>
        </w:tc>
        <w:tc>
          <w:tcPr>
            <w:tcW w:w="3489" w:type="dxa"/>
            <w:tcBorders>
              <w:top w:val="single" w:sz="4" w:space="0" w:color="000000"/>
              <w:left w:val="single" w:sz="4" w:space="0" w:color="000000"/>
              <w:bottom w:val="single" w:sz="4" w:space="0" w:color="000000"/>
              <w:right w:val="single" w:sz="4" w:space="0" w:color="000000"/>
            </w:tcBorders>
          </w:tcPr>
          <w:p w14:paraId="2CA544A5" w14:textId="7860E61A" w:rsidR="00AD4FB5" w:rsidRPr="00A33752" w:rsidRDefault="00AD4FB5">
            <w:pPr>
              <w:keepNext/>
              <w:keepLines/>
              <w:spacing w:before="0"/>
              <w:jc w:val="left"/>
              <w:rPr>
                <w:ins w:id="223" w:author="Browne, Adrian" w:date="2020-10-29T19:32:00Z"/>
                <w:rFonts w:eastAsia="PMingLiU"/>
                <w:szCs w:val="22"/>
                <w:lang w:val="nl-NL" w:eastAsia="zh-TW"/>
              </w:rPr>
              <w:pPrChange w:id="224" w:author="Browne, Adrian" w:date="2020-10-29T20:07:00Z">
                <w:pPr>
                  <w:spacing w:before="0"/>
                  <w:jc w:val="left"/>
                </w:pPr>
              </w:pPrChange>
            </w:pPr>
            <w:ins w:id="225" w:author="Browne, Adrian" w:date="2020-10-29T19:33:00Z">
              <w:r>
                <w:rPr>
                  <w:rFonts w:eastAsia="PMingLiU"/>
                  <w:szCs w:val="22"/>
                  <w:lang w:val="nl-NL" w:eastAsia="zh-TW"/>
                </w:rPr>
                <w:t>..</w:t>
              </w:r>
            </w:ins>
          </w:p>
        </w:tc>
        <w:tc>
          <w:tcPr>
            <w:tcW w:w="3940" w:type="dxa"/>
            <w:tcBorders>
              <w:top w:val="single" w:sz="4" w:space="0" w:color="000000"/>
              <w:left w:val="single" w:sz="4" w:space="0" w:color="000000"/>
              <w:bottom w:val="single" w:sz="4" w:space="0" w:color="000000"/>
              <w:right w:val="single" w:sz="4" w:space="0" w:color="000000"/>
            </w:tcBorders>
          </w:tcPr>
          <w:p w14:paraId="5B4727A3" w14:textId="648BE43A" w:rsidR="00AD4FB5" w:rsidRPr="00A33752" w:rsidRDefault="00AD4FB5">
            <w:pPr>
              <w:keepNext/>
              <w:keepLines/>
              <w:spacing w:before="0" w:after="60"/>
              <w:jc w:val="left"/>
              <w:outlineLvl w:val="8"/>
              <w:rPr>
                <w:ins w:id="226" w:author="Browne, Adrian" w:date="2020-10-29T19:32:00Z"/>
                <w:rFonts w:eastAsia="PMingLiU"/>
                <w:szCs w:val="22"/>
                <w:lang w:val="nl-NL" w:eastAsia="zh-TW"/>
              </w:rPr>
              <w:pPrChange w:id="227" w:author="Browne, Adrian" w:date="2020-10-29T20:07:00Z">
                <w:pPr>
                  <w:keepNext/>
                  <w:spacing w:before="0" w:after="60"/>
                  <w:ind w:left="1440"/>
                  <w:jc w:val="left"/>
                  <w:outlineLvl w:val="8"/>
                </w:pPr>
              </w:pPrChange>
            </w:pPr>
            <w:ins w:id="228" w:author="Browne, Adrian" w:date="2020-10-29T19:35:00Z">
              <w:r>
                <w:rPr>
                  <w:rFonts w:eastAsia="PMingLiU"/>
                  <w:szCs w:val="22"/>
                  <w:lang w:val="nl-NL" w:eastAsia="zh-TW"/>
                </w:rPr>
                <w:t>..</w:t>
              </w:r>
            </w:ins>
          </w:p>
        </w:tc>
      </w:tr>
    </w:tbl>
    <w:p w14:paraId="66E426F2" w14:textId="77777777" w:rsidR="00AD4FB5" w:rsidRPr="00BB44BA" w:rsidRDefault="00AD4FB5">
      <w:pPr>
        <w:rPr>
          <w:ins w:id="229" w:author="Browne, Adrian" w:date="2020-10-29T19:12:00Z"/>
          <w:lang w:val="en-CA"/>
          <w:rPrChange w:id="230" w:author="Browne, Adrian" w:date="2020-10-29T19:12:00Z">
            <w:rPr>
              <w:ins w:id="231" w:author="Browne, Adrian" w:date="2020-10-29T19:12:00Z"/>
              <w:rFonts w:eastAsia="SimSun"/>
              <w:lang w:val="en-CA"/>
            </w:rPr>
          </w:rPrChange>
        </w:rPr>
        <w:pPrChange w:id="232" w:author="Browne, Adrian" w:date="2020-10-29T19:12:00Z">
          <w:pPr>
            <w:pStyle w:val="Heading1"/>
          </w:pPr>
        </w:pPrChange>
      </w:pPr>
    </w:p>
    <w:p w14:paraId="5C2B58BC" w14:textId="22257F0D" w:rsidR="0051353B" w:rsidRPr="00A942ED" w:rsidRDefault="0051353B" w:rsidP="0051353B">
      <w:pPr>
        <w:pStyle w:val="Heading1"/>
        <w:rPr>
          <w:rFonts w:eastAsia="SimSun"/>
          <w:lang w:val="en-CA"/>
        </w:rPr>
      </w:pPr>
      <w:r>
        <w:rPr>
          <w:rFonts w:eastAsia="SimSun"/>
          <w:lang w:val="en-CA"/>
        </w:rPr>
        <w:t>Tests description:</w:t>
      </w:r>
    </w:p>
    <w:p w14:paraId="702FF28E" w14:textId="77777777" w:rsidR="004C3625" w:rsidRDefault="004C3625" w:rsidP="004C3625">
      <w:pPr>
        <w:pStyle w:val="Heading2"/>
        <w:numPr>
          <w:ilvl w:val="0"/>
          <w:numId w:val="0"/>
        </w:numPr>
        <w:ind w:left="720" w:hanging="720"/>
        <w:rPr>
          <w:ins w:id="233" w:author="Dmytro Rusanovskyy" w:date="2020-10-29T23:07:00Z"/>
          <w:szCs w:val="22"/>
          <w:lang w:val="nl-NL" w:eastAsia="ja-JP"/>
        </w:rPr>
      </w:pPr>
      <w:ins w:id="234" w:author="Dmytro Rusanovskyy" w:date="2020-10-29T23:07:00Z">
        <w:r>
          <w:rPr>
            <w:szCs w:val="22"/>
            <w:lang w:val="nl-NL" w:eastAsia="ja-JP"/>
          </w:rPr>
          <w:t>CE-1.1: Method of JVET-T0105 without locally adaptivity</w:t>
        </w:r>
      </w:ins>
    </w:p>
    <w:p w14:paraId="7A792B7E" w14:textId="77777777" w:rsidR="004C3625" w:rsidRPr="00976E22" w:rsidRDefault="004C3625" w:rsidP="004C3625">
      <w:pPr>
        <w:rPr>
          <w:ins w:id="235" w:author="Dmytro Rusanovskyy" w:date="2020-10-29T23:07:00Z"/>
          <w:szCs w:val="22"/>
          <w:lang w:val="en-CA" w:eastAsia="ja-JP"/>
        </w:rPr>
      </w:pPr>
      <w:ins w:id="236" w:author="Dmytro Rusanovskyy" w:date="2020-10-29T23:07:00Z">
        <w:r>
          <w:rPr>
            <w:lang w:val="nl-NL" w:eastAsia="ja-JP"/>
          </w:rPr>
          <w:t xml:space="preserve">In this test, method proposed in JVET-T0105 with globally derived adjusment for rice parameter derivation is being evaluated. </w:t>
        </w:r>
        <w:r>
          <w:rPr>
            <w:lang w:val="en-CA" w:eastAsia="ja-JP"/>
          </w:rPr>
          <w:t xml:space="preserve">Adjustment parameters are determined from signalled syntax </w:t>
        </w:r>
        <w:proofErr w:type="spellStart"/>
        <w:r>
          <w:rPr>
            <w:lang w:val="en-CA" w:eastAsia="ja-JP"/>
          </w:rPr>
          <w:t>elemments</w:t>
        </w:r>
        <w:proofErr w:type="spellEnd"/>
        <w:r>
          <w:rPr>
            <w:lang w:val="en-CA" w:eastAsia="ja-JP"/>
          </w:rPr>
          <w:t xml:space="preserve">, without local adaptation within a block (no dependency on </w:t>
        </w:r>
        <w:proofErr w:type="spellStart"/>
        <w:r>
          <w:rPr>
            <w:lang w:val="en-CA" w:eastAsia="ja-JP"/>
          </w:rPr>
          <w:t>locSumAbs</w:t>
        </w:r>
        <w:proofErr w:type="spellEnd"/>
        <w:r>
          <w:rPr>
            <w:lang w:val="en-CA" w:eastAsia="ja-JP"/>
          </w:rPr>
          <w:t>). Two subtests are planned:</w:t>
        </w:r>
      </w:ins>
    </w:p>
    <w:p w14:paraId="15866EFF" w14:textId="77777777" w:rsidR="004C3625" w:rsidRPr="00894E29" w:rsidRDefault="004C3625" w:rsidP="004C3625">
      <w:pPr>
        <w:pStyle w:val="ListParagraph"/>
        <w:numPr>
          <w:ilvl w:val="0"/>
          <w:numId w:val="22"/>
        </w:numPr>
        <w:rPr>
          <w:ins w:id="237" w:author="Dmytro Rusanovskyy" w:date="2020-10-29T23:07:00Z"/>
          <w:lang w:val="en-CA"/>
        </w:rPr>
      </w:pPr>
      <w:ins w:id="238" w:author="Dmytro Rusanovskyy" w:date="2020-10-29T23:07:00Z">
        <w:r>
          <w:rPr>
            <w:b/>
            <w:bCs/>
            <w:lang w:val="en-CA"/>
          </w:rPr>
          <w:t>Test CE-1.</w:t>
        </w:r>
        <w:proofErr w:type="gramStart"/>
        <w:r>
          <w:rPr>
            <w:b/>
            <w:bCs/>
            <w:lang w:val="en-CA"/>
          </w:rPr>
          <w:t>1.a</w:t>
        </w:r>
        <w:proofErr w:type="gramEnd"/>
        <w:r>
          <w:rPr>
            <w:b/>
            <w:bCs/>
            <w:lang w:val="en-CA"/>
          </w:rPr>
          <w:t xml:space="preserve">: </w:t>
        </w:r>
        <w:r w:rsidRPr="00894E29">
          <w:rPr>
            <w:lang w:val="en-CA"/>
          </w:rPr>
          <w:t>SPS-level</w:t>
        </w:r>
        <w:r>
          <w:rPr>
            <w:lang w:val="en-CA"/>
          </w:rPr>
          <w:t xml:space="preserve"> control information is used to derive </w:t>
        </w:r>
        <w:r w:rsidRPr="00894E29">
          <w:rPr>
            <w:lang w:val="en-CA"/>
          </w:rPr>
          <w:t>adjustment parameters.</w:t>
        </w:r>
        <w:r>
          <w:rPr>
            <w:b/>
            <w:bCs/>
            <w:lang w:val="en-CA"/>
          </w:rPr>
          <w:t xml:space="preserve"> </w:t>
        </w:r>
      </w:ins>
    </w:p>
    <w:p w14:paraId="615CE79B" w14:textId="77036D4B" w:rsidR="004C3625" w:rsidRPr="001946B1" w:rsidRDefault="004C3625" w:rsidP="004C3625">
      <w:pPr>
        <w:pStyle w:val="ListParagraph"/>
        <w:numPr>
          <w:ilvl w:val="0"/>
          <w:numId w:val="22"/>
        </w:numPr>
        <w:rPr>
          <w:ins w:id="239" w:author="Dmytro Rusanovskyy" w:date="2020-10-29T23:07:00Z"/>
          <w:lang w:val="en-CA"/>
        </w:rPr>
      </w:pPr>
      <w:ins w:id="240" w:author="Dmytro Rusanovskyy" w:date="2020-10-29T23:07:00Z">
        <w:r>
          <w:rPr>
            <w:b/>
            <w:bCs/>
            <w:lang w:val="en-CA"/>
          </w:rPr>
          <w:t>Test CE-1.</w:t>
        </w:r>
        <w:proofErr w:type="gramStart"/>
        <w:r>
          <w:rPr>
            <w:b/>
            <w:bCs/>
            <w:lang w:val="en-CA"/>
          </w:rPr>
          <w:t>1.b</w:t>
        </w:r>
        <w:proofErr w:type="gramEnd"/>
        <w:r>
          <w:rPr>
            <w:b/>
            <w:bCs/>
            <w:lang w:val="en-CA"/>
          </w:rPr>
          <w:t xml:space="preserve">: </w:t>
        </w:r>
        <w:r w:rsidRPr="007A4F4B">
          <w:rPr>
            <w:lang w:val="en-CA"/>
          </w:rPr>
          <w:t xml:space="preserve">Syntax elements controlling adjustment parameters are signalled at the </w:t>
        </w:r>
      </w:ins>
      <w:ins w:id="241" w:author="Dmytro Rusanovskyy" w:date="2020-10-30T11:52:00Z">
        <w:r w:rsidR="00182C45">
          <w:rPr>
            <w:lang w:val="en-CA"/>
          </w:rPr>
          <w:t>sub-</w:t>
        </w:r>
      </w:ins>
      <w:ins w:id="242" w:author="Dmytro Rusanovskyy" w:date="2020-10-29T23:07:00Z">
        <w:r w:rsidRPr="007A4F4B">
          <w:rPr>
            <w:lang w:val="en-CA"/>
          </w:rPr>
          <w:t>SPS level</w:t>
        </w:r>
      </w:ins>
      <w:ins w:id="243" w:author="Dmytro Rusanovskyy" w:date="2020-10-30T11:52:00Z">
        <w:r w:rsidR="00182C45">
          <w:rPr>
            <w:lang w:val="en-CA"/>
          </w:rPr>
          <w:t>s</w:t>
        </w:r>
      </w:ins>
      <w:ins w:id="244" w:author="Dmytro Rusanovskyy" w:date="2020-10-30T11:50:00Z">
        <w:r w:rsidR="00D22DF7">
          <w:rPr>
            <w:lang w:val="en-CA"/>
          </w:rPr>
          <w:t xml:space="preserve">, e.g. </w:t>
        </w:r>
      </w:ins>
      <w:ins w:id="245" w:author="Dmytro Rusanovskyy" w:date="2020-10-30T11:52:00Z">
        <w:r w:rsidR="00947F29">
          <w:rPr>
            <w:lang w:val="en-CA"/>
          </w:rPr>
          <w:t xml:space="preserve">at </w:t>
        </w:r>
      </w:ins>
      <w:ins w:id="246" w:author="Dmytro Rusanovskyy" w:date="2020-10-30T11:50:00Z">
        <w:r w:rsidR="00D22DF7">
          <w:rPr>
            <w:lang w:val="en-CA"/>
          </w:rPr>
          <w:t>slice level</w:t>
        </w:r>
      </w:ins>
      <w:ins w:id="247" w:author="Dmytro Rusanovskyy" w:date="2020-10-29T23:07:00Z">
        <w:r w:rsidRPr="007A4F4B">
          <w:rPr>
            <w:lang w:val="en-CA"/>
          </w:rPr>
          <w:t>.</w:t>
        </w:r>
      </w:ins>
    </w:p>
    <w:p w14:paraId="442DFD46" w14:textId="77777777" w:rsidR="004C3625" w:rsidRDefault="004C3625" w:rsidP="004C3625">
      <w:pPr>
        <w:pStyle w:val="Heading2"/>
        <w:numPr>
          <w:ilvl w:val="0"/>
          <w:numId w:val="0"/>
        </w:numPr>
        <w:ind w:left="720" w:hanging="720"/>
        <w:rPr>
          <w:ins w:id="248" w:author="Dmytro Rusanovskyy" w:date="2020-10-29T23:07:00Z"/>
          <w:szCs w:val="22"/>
          <w:lang w:val="nl-NL" w:eastAsia="ja-JP"/>
        </w:rPr>
      </w:pPr>
      <w:ins w:id="249" w:author="Dmytro Rusanovskyy" w:date="2020-10-29T23:07:00Z">
        <w:r>
          <w:rPr>
            <w:szCs w:val="22"/>
            <w:lang w:val="nl-NL" w:eastAsia="ja-JP"/>
          </w:rPr>
          <w:t>CE-1.2: Method of JVET-T0105 with local adaptivity</w:t>
        </w:r>
      </w:ins>
    </w:p>
    <w:p w14:paraId="335A49B6" w14:textId="77777777" w:rsidR="004C3625" w:rsidRPr="006A5B9B" w:rsidRDefault="004C3625" w:rsidP="004C3625">
      <w:pPr>
        <w:rPr>
          <w:ins w:id="250" w:author="Dmytro Rusanovskyy" w:date="2020-10-29T23:07:00Z"/>
          <w:lang w:val="nl-NL" w:eastAsia="ja-JP"/>
        </w:rPr>
      </w:pPr>
      <w:ins w:id="251" w:author="Dmytro Rusanovskyy" w:date="2020-10-29T23:07:00Z">
        <w:r>
          <w:rPr>
            <w:lang w:val="nl-NL" w:eastAsia="ja-JP"/>
          </w:rPr>
          <w:t xml:space="preserve">In this test, method proposed in JVET-T0105 with locally adaptive adjusment for Rice parameter derivation is being evaluated. </w:t>
        </w:r>
        <w:r>
          <w:rPr>
            <w:lang w:val="en-CA" w:eastAsia="ja-JP"/>
          </w:rPr>
          <w:t xml:space="preserve">Adjustment parameters are determined from signalled syntax </w:t>
        </w:r>
        <w:proofErr w:type="spellStart"/>
        <w:r>
          <w:rPr>
            <w:lang w:val="en-CA" w:eastAsia="ja-JP"/>
          </w:rPr>
          <w:t>elemments</w:t>
        </w:r>
        <w:proofErr w:type="spellEnd"/>
        <w:r>
          <w:rPr>
            <w:lang w:val="en-CA" w:eastAsia="ja-JP"/>
          </w:rPr>
          <w:t xml:space="preserve">, and updated locally, depending on </w:t>
        </w:r>
        <w:proofErr w:type="spellStart"/>
        <w:r>
          <w:rPr>
            <w:lang w:val="en-CA" w:eastAsia="ja-JP"/>
          </w:rPr>
          <w:t>locSumAbs</w:t>
        </w:r>
        <w:proofErr w:type="spellEnd"/>
        <w:r>
          <w:rPr>
            <w:lang w:val="en-CA" w:eastAsia="ja-JP"/>
          </w:rPr>
          <w:t xml:space="preserve"> value within currently coded block.</w:t>
        </w:r>
      </w:ins>
    </w:p>
    <w:p w14:paraId="5FA7E180" w14:textId="43C467B0" w:rsidR="0051353B" w:rsidDel="004C3625" w:rsidRDefault="0051353B" w:rsidP="0051353B">
      <w:pPr>
        <w:pStyle w:val="Heading2"/>
        <w:numPr>
          <w:ilvl w:val="0"/>
          <w:numId w:val="0"/>
        </w:numPr>
        <w:ind w:left="720" w:hanging="720"/>
        <w:rPr>
          <w:del w:id="252" w:author="Dmytro Rusanovskyy" w:date="2020-10-29T23:07:00Z"/>
          <w:szCs w:val="22"/>
          <w:lang w:val="nl-NL" w:eastAsia="ja-JP"/>
        </w:rPr>
      </w:pPr>
      <w:del w:id="253" w:author="Dmytro Rusanovskyy" w:date="2020-10-29T23:06:00Z">
        <w:r w:rsidDel="00102827">
          <w:rPr>
            <w:szCs w:val="22"/>
            <w:lang w:val="nl-NL" w:eastAsia="ja-JP"/>
          </w:rPr>
          <w:delText>CEX</w:delText>
        </w:r>
      </w:del>
      <w:del w:id="254" w:author="Dmytro Rusanovskyy" w:date="2020-10-29T23:07:00Z">
        <w:r w:rsidDel="004C3625">
          <w:rPr>
            <w:szCs w:val="22"/>
            <w:lang w:val="nl-NL" w:eastAsia="ja-JP"/>
          </w:rPr>
          <w:delText xml:space="preserve">-1.1: </w:delText>
        </w:r>
        <w:r w:rsidR="00741B02" w:rsidDel="004C3625">
          <w:rPr>
            <w:szCs w:val="22"/>
            <w:lang w:val="nl-NL" w:eastAsia="ja-JP"/>
          </w:rPr>
          <w:delText>M</w:delText>
        </w:r>
        <w:r w:rsidR="0055307A" w:rsidDel="004C3625">
          <w:rPr>
            <w:szCs w:val="22"/>
            <w:lang w:val="nl-NL" w:eastAsia="ja-JP"/>
          </w:rPr>
          <w:delText xml:space="preserve">ethod of JVET-T0105 </w:delText>
        </w:r>
        <w:r w:rsidR="003165E4" w:rsidDel="004C3625">
          <w:rPr>
            <w:szCs w:val="22"/>
            <w:lang w:val="nl-NL" w:eastAsia="ja-JP"/>
          </w:rPr>
          <w:delText>without adaptive adjustment</w:delText>
        </w:r>
        <w:r w:rsidR="00E42871" w:rsidDel="004C3625">
          <w:rPr>
            <w:szCs w:val="22"/>
            <w:lang w:val="nl-NL" w:eastAsia="ja-JP"/>
          </w:rPr>
          <w:delText xml:space="preserve">. </w:delText>
        </w:r>
      </w:del>
    </w:p>
    <w:p w14:paraId="4682D333" w14:textId="5C8D25B9" w:rsidR="0051353B" w:rsidDel="004C3625" w:rsidRDefault="0051353B" w:rsidP="0051353B">
      <w:pPr>
        <w:rPr>
          <w:del w:id="255" w:author="Dmytro Rusanovskyy" w:date="2020-10-29T23:07:00Z"/>
          <w:lang w:val="nl-NL" w:eastAsia="ja-JP"/>
        </w:rPr>
      </w:pPr>
      <w:del w:id="256" w:author="Dmytro Rusanovskyy" w:date="2020-10-29T23:07:00Z">
        <w:r w:rsidDel="004C3625">
          <w:rPr>
            <w:lang w:val="nl-NL" w:eastAsia="ja-JP"/>
          </w:rPr>
          <w:delText>Method proposed in JVET-</w:delText>
        </w:r>
        <w:r w:rsidR="00E32018" w:rsidDel="004C3625">
          <w:rPr>
            <w:lang w:val="nl-NL" w:eastAsia="ja-JP"/>
          </w:rPr>
          <w:delText>T</w:delText>
        </w:r>
        <w:r w:rsidDel="004C3625">
          <w:rPr>
            <w:lang w:val="nl-NL" w:eastAsia="ja-JP"/>
          </w:rPr>
          <w:delText>0105</w:delText>
        </w:r>
        <w:r w:rsidR="003165E4" w:rsidDel="004C3625">
          <w:rPr>
            <w:lang w:val="nl-NL" w:eastAsia="ja-JP"/>
          </w:rPr>
          <w:delText xml:space="preserve"> with globally derived adjus</w:delText>
        </w:r>
      </w:del>
      <w:ins w:id="257" w:author="Browne, Adrian" w:date="2020-10-29T20:08:00Z">
        <w:del w:id="258" w:author="Dmytro Rusanovskyy" w:date="2020-10-29T23:07:00Z">
          <w:r w:rsidR="000F1E29" w:rsidDel="004C3625">
            <w:rPr>
              <w:lang w:val="nl-NL" w:eastAsia="ja-JP"/>
            </w:rPr>
            <w:delText>t</w:delText>
          </w:r>
        </w:del>
      </w:ins>
      <w:del w:id="259" w:author="Dmytro Rusanovskyy" w:date="2020-10-29T23:07:00Z">
        <w:r w:rsidR="003165E4" w:rsidDel="004C3625">
          <w:rPr>
            <w:lang w:val="nl-NL" w:eastAsia="ja-JP"/>
          </w:rPr>
          <w:delText xml:space="preserve">ment </w:delText>
        </w:r>
        <w:r w:rsidR="00DD2EAB" w:rsidDel="004C3625">
          <w:rPr>
            <w:lang w:val="nl-NL" w:eastAsia="ja-JP"/>
          </w:rPr>
          <w:delText>for rice parameter derivation</w:delText>
        </w:r>
        <w:r w:rsidDel="004C3625">
          <w:rPr>
            <w:lang w:val="nl-NL" w:eastAsia="ja-JP"/>
          </w:rPr>
          <w:delText xml:space="preserve">. </w:delText>
        </w:r>
      </w:del>
    </w:p>
    <w:p w14:paraId="0CEACA4A" w14:textId="2DECFF7A" w:rsidR="003165E4" w:rsidDel="004C3625" w:rsidRDefault="003165E4" w:rsidP="00C4714B">
      <w:pPr>
        <w:rPr>
          <w:del w:id="260" w:author="Dmytro Rusanovskyy" w:date="2020-10-29T23:07:00Z"/>
          <w:lang w:val="en-CA"/>
        </w:rPr>
      </w:pPr>
    </w:p>
    <w:p w14:paraId="2E86C4F1" w14:textId="35FECCC2" w:rsidR="003165E4" w:rsidDel="004C3625" w:rsidRDefault="003165E4" w:rsidP="003165E4">
      <w:pPr>
        <w:pStyle w:val="Heading2"/>
        <w:numPr>
          <w:ilvl w:val="0"/>
          <w:numId w:val="0"/>
        </w:numPr>
        <w:ind w:left="720" w:hanging="720"/>
        <w:rPr>
          <w:del w:id="261" w:author="Dmytro Rusanovskyy" w:date="2020-10-29T23:07:00Z"/>
          <w:szCs w:val="22"/>
          <w:lang w:val="nl-NL" w:eastAsia="ja-JP"/>
        </w:rPr>
      </w:pPr>
      <w:del w:id="262" w:author="Dmytro Rusanovskyy" w:date="2020-10-29T23:06:00Z">
        <w:r w:rsidDel="00102827">
          <w:rPr>
            <w:szCs w:val="22"/>
            <w:lang w:val="nl-NL" w:eastAsia="ja-JP"/>
          </w:rPr>
          <w:delText>CEX</w:delText>
        </w:r>
      </w:del>
      <w:del w:id="263" w:author="Dmytro Rusanovskyy" w:date="2020-10-29T23:07:00Z">
        <w:r w:rsidDel="004C3625">
          <w:rPr>
            <w:szCs w:val="22"/>
            <w:lang w:val="nl-NL" w:eastAsia="ja-JP"/>
          </w:rPr>
          <w:delText>-</w:delText>
        </w:r>
        <w:r w:rsidR="00470E85" w:rsidDel="004C3625">
          <w:rPr>
            <w:szCs w:val="22"/>
            <w:lang w:val="nl-NL" w:eastAsia="ja-JP"/>
          </w:rPr>
          <w:delText>1</w:delText>
        </w:r>
        <w:r w:rsidDel="004C3625">
          <w:rPr>
            <w:szCs w:val="22"/>
            <w:lang w:val="nl-NL" w:eastAsia="ja-JP"/>
          </w:rPr>
          <w:delText>.</w:delText>
        </w:r>
        <w:r w:rsidR="00470E85" w:rsidDel="004C3625">
          <w:rPr>
            <w:szCs w:val="22"/>
            <w:lang w:val="nl-NL" w:eastAsia="ja-JP"/>
          </w:rPr>
          <w:delText>2</w:delText>
        </w:r>
        <w:r w:rsidDel="004C3625">
          <w:rPr>
            <w:szCs w:val="22"/>
            <w:lang w:val="nl-NL" w:eastAsia="ja-JP"/>
          </w:rPr>
          <w:delText xml:space="preserve">: </w:delText>
        </w:r>
        <w:r w:rsidR="00741B02" w:rsidDel="004C3625">
          <w:rPr>
            <w:szCs w:val="22"/>
            <w:lang w:val="nl-NL" w:eastAsia="ja-JP"/>
          </w:rPr>
          <w:delText>M</w:delText>
        </w:r>
        <w:r w:rsidDel="004C3625">
          <w:rPr>
            <w:szCs w:val="22"/>
            <w:lang w:val="nl-NL" w:eastAsia="ja-JP"/>
          </w:rPr>
          <w:delText xml:space="preserve">ethod of JVET-T0105 with content adaptive adjustment. </w:delText>
        </w:r>
      </w:del>
    </w:p>
    <w:p w14:paraId="033E1C42" w14:textId="17BE076F" w:rsidR="003165E4" w:rsidDel="004C3625" w:rsidRDefault="003165E4" w:rsidP="003165E4">
      <w:pPr>
        <w:rPr>
          <w:del w:id="264" w:author="Dmytro Rusanovskyy" w:date="2020-10-29T23:07:00Z"/>
          <w:lang w:val="nl-NL" w:eastAsia="ja-JP"/>
        </w:rPr>
      </w:pPr>
      <w:del w:id="265" w:author="Dmytro Rusanovskyy" w:date="2020-10-29T23:07:00Z">
        <w:r w:rsidDel="004C3625">
          <w:rPr>
            <w:lang w:val="nl-NL" w:eastAsia="ja-JP"/>
          </w:rPr>
          <w:delText>Method proposed in JVET-</w:delText>
        </w:r>
        <w:r w:rsidR="00E32018" w:rsidDel="004C3625">
          <w:rPr>
            <w:lang w:val="nl-NL" w:eastAsia="ja-JP"/>
          </w:rPr>
          <w:delText>T</w:delText>
        </w:r>
        <w:r w:rsidDel="004C3625">
          <w:rPr>
            <w:lang w:val="nl-NL" w:eastAsia="ja-JP"/>
          </w:rPr>
          <w:delText>0105 with locally adaptive adjus</w:delText>
        </w:r>
      </w:del>
      <w:ins w:id="266" w:author="Browne, Adrian" w:date="2020-10-29T20:08:00Z">
        <w:del w:id="267" w:author="Dmytro Rusanovskyy" w:date="2020-10-29T23:07:00Z">
          <w:r w:rsidR="000F1E29" w:rsidDel="004C3625">
            <w:rPr>
              <w:lang w:val="nl-NL" w:eastAsia="ja-JP"/>
            </w:rPr>
            <w:delText>t</w:delText>
          </w:r>
        </w:del>
      </w:ins>
      <w:del w:id="268" w:author="Dmytro Rusanovskyy" w:date="2020-10-29T23:07:00Z">
        <w:r w:rsidDel="004C3625">
          <w:rPr>
            <w:lang w:val="nl-NL" w:eastAsia="ja-JP"/>
          </w:rPr>
          <w:delText xml:space="preserve">ment </w:delText>
        </w:r>
        <w:r w:rsidR="00DD2EAB" w:rsidDel="004C3625">
          <w:rPr>
            <w:lang w:val="nl-NL" w:eastAsia="ja-JP"/>
          </w:rPr>
          <w:delText>for rice parameter derivation</w:delText>
        </w:r>
        <w:r w:rsidDel="004C3625">
          <w:rPr>
            <w:lang w:val="nl-NL" w:eastAsia="ja-JP"/>
          </w:rPr>
          <w:delText xml:space="preserve">. </w:delText>
        </w:r>
      </w:del>
    </w:p>
    <w:p w14:paraId="00CEC721" w14:textId="4510F5F1" w:rsidR="003165E4" w:rsidRDefault="003165E4" w:rsidP="003165E4"/>
    <w:p w14:paraId="4D84062F" w14:textId="09DE034E" w:rsidR="003B45CB" w:rsidRDefault="003B45CB" w:rsidP="003B45CB">
      <w:pPr>
        <w:pStyle w:val="Heading2"/>
        <w:numPr>
          <w:ilvl w:val="0"/>
          <w:numId w:val="0"/>
        </w:numPr>
        <w:ind w:left="720" w:hanging="720"/>
        <w:rPr>
          <w:szCs w:val="22"/>
          <w:lang w:val="nl-NL" w:eastAsia="ja-JP"/>
        </w:rPr>
      </w:pPr>
      <w:del w:id="269" w:author="Dmytro Rusanovskyy" w:date="2020-10-29T23:06:00Z">
        <w:r w:rsidDel="00102827">
          <w:rPr>
            <w:szCs w:val="22"/>
            <w:lang w:val="nl-NL" w:eastAsia="ja-JP"/>
          </w:rPr>
          <w:delText>CEX</w:delText>
        </w:r>
      </w:del>
      <w:ins w:id="270" w:author="Dmytro Rusanovskyy" w:date="2020-10-29T23:06:00Z">
        <w:r w:rsidR="00102827">
          <w:rPr>
            <w:szCs w:val="22"/>
            <w:lang w:val="nl-NL" w:eastAsia="ja-JP"/>
          </w:rPr>
          <w:t>CE</w:t>
        </w:r>
      </w:ins>
      <w:r>
        <w:rPr>
          <w:szCs w:val="22"/>
          <w:lang w:val="nl-NL" w:eastAsia="ja-JP"/>
        </w:rPr>
        <w:t>-1.3: Method of JVET-T</w:t>
      </w:r>
      <w:r w:rsidR="00B17C1C">
        <w:rPr>
          <w:szCs w:val="22"/>
          <w:lang w:val="nl-NL" w:eastAsia="ja-JP"/>
        </w:rPr>
        <w:t>0</w:t>
      </w:r>
      <w:r>
        <w:rPr>
          <w:szCs w:val="22"/>
          <w:lang w:val="nl-NL" w:eastAsia="ja-JP"/>
        </w:rPr>
        <w:t xml:space="preserve">085. </w:t>
      </w:r>
    </w:p>
    <w:p w14:paraId="5CEE287E" w14:textId="1D349745" w:rsidR="003B45CB" w:rsidRDefault="00712C07" w:rsidP="003B45CB">
      <w:pPr>
        <w:rPr>
          <w:lang w:val="nl-NL" w:eastAsia="ja-JP"/>
        </w:rPr>
      </w:pPr>
      <w:ins w:id="271" w:author="Tomonori Hashimoto" w:date="2020-10-30T17:28:00Z">
        <w:r>
          <w:rPr>
            <w:lang w:val="en-CA"/>
          </w:rPr>
          <w:t>For this experiment,</w:t>
        </w:r>
        <w:r>
          <w:rPr>
            <w:lang w:val="nl-NL" w:eastAsia="ja-JP"/>
          </w:rPr>
          <w:t xml:space="preserve"> m</w:t>
        </w:r>
      </w:ins>
      <w:del w:id="272" w:author="Tomonori Hashimoto" w:date="2020-10-30T17:28:00Z">
        <w:r w:rsidR="003B45CB" w:rsidDel="00712C07">
          <w:rPr>
            <w:lang w:val="nl-NL" w:eastAsia="ja-JP"/>
          </w:rPr>
          <w:delText>M</w:delText>
        </w:r>
      </w:del>
      <w:r w:rsidR="003B45CB">
        <w:rPr>
          <w:lang w:val="nl-NL" w:eastAsia="ja-JP"/>
        </w:rPr>
        <w:t xml:space="preserve">ethod proposed in JVET-T0085, </w:t>
      </w:r>
      <w:r w:rsidR="003B45CB">
        <w:rPr>
          <w:lang w:val="en-CA" w:eastAsia="ja-JP"/>
        </w:rPr>
        <w:t>it is proposed to use a formula instead of conventional look-up table</w:t>
      </w:r>
      <w:ins w:id="273" w:author="Tomonori Hashimoto" w:date="2020-10-30T17:24:00Z">
        <w:r w:rsidR="005500A7">
          <w:rPr>
            <w:lang w:val="en-CA" w:eastAsia="ja-JP"/>
          </w:rPr>
          <w:t xml:space="preserve"> </w:t>
        </w:r>
      </w:ins>
      <w:ins w:id="274" w:author="Tomonori Hashimoto" w:date="2020-10-30T17:25:00Z">
        <w:r>
          <w:rPr>
            <w:lang w:val="en-CA" w:eastAsia="ja-JP"/>
          </w:rPr>
          <w:t>for</w:t>
        </w:r>
      </w:ins>
      <w:ins w:id="275" w:author="Tomonori Hashimoto" w:date="2020-10-30T17:24:00Z">
        <w:r>
          <w:rPr>
            <w:lang w:val="en-CA" w:eastAsia="ja-JP"/>
          </w:rPr>
          <w:t xml:space="preserve"> RRC</w:t>
        </w:r>
      </w:ins>
      <w:ins w:id="276" w:author="Tomonori Hashimoto" w:date="2020-10-30T17:28:00Z">
        <w:r>
          <w:rPr>
            <w:lang w:val="en-CA" w:eastAsia="ja-JP"/>
          </w:rPr>
          <w:t>, is</w:t>
        </w:r>
      </w:ins>
      <w:del w:id="277" w:author="Tomonori Hashimoto" w:date="2020-10-30T17:28:00Z">
        <w:r w:rsidR="003B45CB" w:rsidDel="00712C07">
          <w:rPr>
            <w:lang w:val="en-CA" w:eastAsia="ja-JP"/>
          </w:rPr>
          <w:delText>.</w:delText>
        </w:r>
      </w:del>
      <w:ins w:id="278" w:author="Tomonori Hashimoto" w:date="2020-10-30T17:28:00Z">
        <w:r>
          <w:rPr>
            <w:lang w:val="nl-NL" w:eastAsia="ja-JP"/>
          </w:rPr>
          <w:t xml:space="preserve"> evaluated</w:t>
        </w:r>
      </w:ins>
      <w:ins w:id="279" w:author="Tomonori Hashimoto" w:date="2020-10-30T17:29:00Z">
        <w:r>
          <w:rPr>
            <w:lang w:val="nl-NL" w:eastAsia="ja-JP"/>
          </w:rPr>
          <w:t>.</w:t>
        </w:r>
      </w:ins>
    </w:p>
    <w:p w14:paraId="4F90DC52" w14:textId="77777777" w:rsidR="00F0195D" w:rsidRDefault="00F0195D" w:rsidP="00F0195D">
      <w:pPr>
        <w:pStyle w:val="Heading2"/>
        <w:numPr>
          <w:ilvl w:val="0"/>
          <w:numId w:val="0"/>
        </w:numPr>
        <w:ind w:left="720" w:hanging="720"/>
        <w:rPr>
          <w:szCs w:val="22"/>
          <w:lang w:val="nl-NL" w:eastAsia="ja-JP"/>
        </w:rPr>
      </w:pPr>
    </w:p>
    <w:p w14:paraId="3C1E0D37" w14:textId="25317126" w:rsidR="00F0195D" w:rsidRDefault="00F0195D" w:rsidP="00F0195D">
      <w:pPr>
        <w:pStyle w:val="Heading2"/>
        <w:numPr>
          <w:ilvl w:val="0"/>
          <w:numId w:val="0"/>
        </w:numPr>
        <w:ind w:left="720" w:hanging="720"/>
        <w:rPr>
          <w:szCs w:val="22"/>
          <w:lang w:val="nl-NL" w:eastAsia="ja-JP"/>
        </w:rPr>
      </w:pPr>
      <w:del w:id="280" w:author="Dmytro Rusanovskyy" w:date="2020-10-29T23:06:00Z">
        <w:r w:rsidDel="00102827">
          <w:rPr>
            <w:szCs w:val="22"/>
            <w:lang w:val="nl-NL" w:eastAsia="ja-JP"/>
          </w:rPr>
          <w:delText>CEX</w:delText>
        </w:r>
      </w:del>
      <w:ins w:id="281" w:author="Dmytro Rusanovskyy" w:date="2020-10-29T23:06:00Z">
        <w:r w:rsidR="00102827">
          <w:rPr>
            <w:szCs w:val="22"/>
            <w:lang w:val="nl-NL" w:eastAsia="ja-JP"/>
          </w:rPr>
          <w:t>CE</w:t>
        </w:r>
      </w:ins>
      <w:r>
        <w:rPr>
          <w:szCs w:val="22"/>
          <w:lang w:val="nl-NL" w:eastAsia="ja-JP"/>
        </w:rPr>
        <w:t>-1.4: Method of JVET-T0072 with standard TSRC</w:t>
      </w:r>
    </w:p>
    <w:p w14:paraId="67EDC2E1" w14:textId="74627679" w:rsidR="00F0195D" w:rsidRDefault="007F4B55" w:rsidP="00F0195D">
      <w:pPr>
        <w:rPr>
          <w:lang w:val="en-CA"/>
        </w:rPr>
      </w:pPr>
      <w:r>
        <w:rPr>
          <w:lang w:val="en-CA"/>
        </w:rPr>
        <w:t>The RRC component of the m</w:t>
      </w:r>
      <w:r w:rsidR="00F0195D">
        <w:rPr>
          <w:lang w:val="en-CA"/>
        </w:rPr>
        <w:t xml:space="preserve">ethod proposed in JVET-T0072 with rice parameter adaption based on previously coded coefficients. </w:t>
      </w:r>
      <w:r>
        <w:rPr>
          <w:lang w:val="en-CA"/>
        </w:rPr>
        <w:t>For this experiment</w:t>
      </w:r>
      <w:r w:rsidR="00F0195D">
        <w:rPr>
          <w:lang w:val="en-CA"/>
        </w:rPr>
        <w:t xml:space="preserve"> the TSRC component of the modification described in JVET-T0072 is disabled and standard VVC TSRC is used. </w:t>
      </w:r>
    </w:p>
    <w:p w14:paraId="770AFBC5" w14:textId="77777777" w:rsidR="00F0195D" w:rsidRDefault="00F0195D" w:rsidP="00F0195D">
      <w:pPr>
        <w:pStyle w:val="Heading2"/>
        <w:numPr>
          <w:ilvl w:val="0"/>
          <w:numId w:val="0"/>
        </w:numPr>
        <w:ind w:left="720" w:hanging="720"/>
        <w:rPr>
          <w:szCs w:val="22"/>
          <w:lang w:val="nl-NL" w:eastAsia="ja-JP"/>
        </w:rPr>
      </w:pPr>
    </w:p>
    <w:p w14:paraId="275A3204" w14:textId="74CE7FEA" w:rsidR="00F0195D" w:rsidRDefault="00F0195D" w:rsidP="00F0195D">
      <w:pPr>
        <w:pStyle w:val="Heading2"/>
        <w:numPr>
          <w:ilvl w:val="0"/>
          <w:numId w:val="0"/>
        </w:numPr>
        <w:ind w:left="720" w:hanging="720"/>
        <w:rPr>
          <w:szCs w:val="22"/>
          <w:lang w:val="nl-NL" w:eastAsia="ja-JP"/>
        </w:rPr>
      </w:pPr>
      <w:del w:id="282" w:author="Dmytro Rusanovskyy" w:date="2020-10-29T23:06:00Z">
        <w:r w:rsidDel="00102827">
          <w:rPr>
            <w:szCs w:val="22"/>
            <w:lang w:val="nl-NL" w:eastAsia="ja-JP"/>
          </w:rPr>
          <w:delText>CEX</w:delText>
        </w:r>
      </w:del>
      <w:ins w:id="283" w:author="Dmytro Rusanovskyy" w:date="2020-10-29T23:06:00Z">
        <w:r w:rsidR="00102827">
          <w:rPr>
            <w:szCs w:val="22"/>
            <w:lang w:val="nl-NL" w:eastAsia="ja-JP"/>
          </w:rPr>
          <w:t>CE</w:t>
        </w:r>
      </w:ins>
      <w:r>
        <w:rPr>
          <w:szCs w:val="22"/>
          <w:lang w:val="nl-NL" w:eastAsia="ja-JP"/>
        </w:rPr>
        <w:t>-1.5: Method of JVET-T0072 with simplification and standard TSRC</w:t>
      </w:r>
    </w:p>
    <w:p w14:paraId="4A3D9C18" w14:textId="310E2E4B" w:rsidR="00F0195D" w:rsidRDefault="007F4B55" w:rsidP="00F0195D">
      <w:pPr>
        <w:rPr>
          <w:lang w:val="en-CA"/>
        </w:rPr>
      </w:pPr>
      <w:r>
        <w:rPr>
          <w:lang w:val="en-CA"/>
        </w:rPr>
        <w:t>The RRC component of the s</w:t>
      </w:r>
      <w:r w:rsidR="00F0195D">
        <w:rPr>
          <w:lang w:val="en-CA"/>
        </w:rPr>
        <w:t xml:space="preserve">implification proposed in JVET-T0072 of </w:t>
      </w:r>
      <w:r>
        <w:rPr>
          <w:lang w:val="en-CA"/>
        </w:rPr>
        <w:t xml:space="preserve">the </w:t>
      </w:r>
      <w:r w:rsidR="00F0195D">
        <w:rPr>
          <w:lang w:val="en-CA"/>
        </w:rPr>
        <w:t xml:space="preserve">technique described in </w:t>
      </w:r>
      <w:del w:id="284" w:author="Dmytro Rusanovskyy" w:date="2020-10-29T23:06:00Z">
        <w:r w:rsidR="00F0195D" w:rsidDel="00102827">
          <w:rPr>
            <w:lang w:val="en-CA"/>
          </w:rPr>
          <w:delText>CEX</w:delText>
        </w:r>
      </w:del>
      <w:ins w:id="285" w:author="Dmytro Rusanovskyy" w:date="2020-10-29T23:06:00Z">
        <w:r w:rsidR="00102827">
          <w:rPr>
            <w:lang w:val="en-CA"/>
          </w:rPr>
          <w:t>CE</w:t>
        </w:r>
      </w:ins>
      <w:r w:rsidR="00F0195D">
        <w:rPr>
          <w:lang w:val="en-CA"/>
        </w:rPr>
        <w:t>-</w:t>
      </w:r>
      <w:r>
        <w:rPr>
          <w:lang w:val="en-CA"/>
        </w:rPr>
        <w:t>1.4</w:t>
      </w:r>
      <w:r w:rsidR="00F0195D">
        <w:rPr>
          <w:lang w:val="en-CA"/>
        </w:rPr>
        <w:t xml:space="preserve">. </w:t>
      </w:r>
      <w:r>
        <w:rPr>
          <w:lang w:val="en-CA"/>
        </w:rPr>
        <w:t>For this experiment</w:t>
      </w:r>
      <w:r w:rsidR="00F0195D">
        <w:rPr>
          <w:lang w:val="en-CA"/>
        </w:rPr>
        <w:t xml:space="preserve"> the TSRC component of the modification described in JVET-T0072 is disabled and standard VVC TSRC is used.</w:t>
      </w:r>
    </w:p>
    <w:p w14:paraId="36B80AD3" w14:textId="77777777" w:rsidR="003B45CB" w:rsidRPr="00F207B3" w:rsidRDefault="003B45CB" w:rsidP="003165E4">
      <w:pPr>
        <w:rPr>
          <w:lang w:val="nl-NL"/>
        </w:rPr>
      </w:pPr>
    </w:p>
    <w:p w14:paraId="1453FFC0" w14:textId="0812B782" w:rsidR="004542E3" w:rsidRDefault="004542E3" w:rsidP="004542E3">
      <w:pPr>
        <w:pStyle w:val="Heading2"/>
        <w:numPr>
          <w:ilvl w:val="0"/>
          <w:numId w:val="0"/>
        </w:numPr>
        <w:ind w:left="720" w:hanging="720"/>
        <w:rPr>
          <w:szCs w:val="22"/>
          <w:lang w:val="nl-NL" w:eastAsia="ja-JP"/>
        </w:rPr>
      </w:pPr>
      <w:del w:id="286" w:author="Dmytro Rusanovskyy" w:date="2020-10-29T23:06:00Z">
        <w:r w:rsidDel="00102827">
          <w:rPr>
            <w:szCs w:val="22"/>
            <w:lang w:val="nl-NL" w:eastAsia="ja-JP"/>
          </w:rPr>
          <w:delText>CEX</w:delText>
        </w:r>
      </w:del>
      <w:ins w:id="287" w:author="Dmytro Rusanovskyy" w:date="2020-10-29T23:06:00Z">
        <w:r w:rsidR="00102827">
          <w:rPr>
            <w:szCs w:val="22"/>
            <w:lang w:val="nl-NL" w:eastAsia="ja-JP"/>
          </w:rPr>
          <w:t>CE</w:t>
        </w:r>
      </w:ins>
      <w:r>
        <w:rPr>
          <w:szCs w:val="22"/>
          <w:lang w:val="nl-NL" w:eastAsia="ja-JP"/>
        </w:rPr>
        <w:t>-2</w:t>
      </w:r>
      <w:r w:rsidR="00E32018">
        <w:rPr>
          <w:szCs w:val="22"/>
          <w:lang w:val="nl-NL" w:eastAsia="ja-JP"/>
        </w:rPr>
        <w:t>.1</w:t>
      </w:r>
      <w:r>
        <w:rPr>
          <w:szCs w:val="22"/>
          <w:lang w:val="nl-NL" w:eastAsia="ja-JP"/>
        </w:rPr>
        <w:t xml:space="preserve">: Method of JVET-T0089 </w:t>
      </w:r>
    </w:p>
    <w:p w14:paraId="2D40EB11" w14:textId="7C2EEE22" w:rsidR="003165E4" w:rsidRDefault="004542E3" w:rsidP="004542E3">
      <w:pPr>
        <w:rPr>
          <w:lang w:val="en-CA"/>
        </w:rPr>
      </w:pPr>
      <w:r>
        <w:rPr>
          <w:lang w:val="nl-NL" w:eastAsia="ja-JP"/>
        </w:rPr>
        <w:t>Method proposed in JVET-</w:t>
      </w:r>
      <w:r w:rsidR="00E32018">
        <w:rPr>
          <w:lang w:val="nl-NL" w:eastAsia="ja-JP"/>
        </w:rPr>
        <w:t>T</w:t>
      </w:r>
      <w:r>
        <w:rPr>
          <w:lang w:val="nl-NL" w:eastAsia="ja-JP"/>
        </w:rPr>
        <w:t>0</w:t>
      </w:r>
      <w:r w:rsidR="00E32018">
        <w:rPr>
          <w:lang w:val="nl-NL" w:eastAsia="ja-JP"/>
        </w:rPr>
        <w:t>089</w:t>
      </w:r>
      <w:r w:rsidR="00F11FA9">
        <w:rPr>
          <w:lang w:val="nl-NL" w:eastAsia="ja-JP"/>
        </w:rPr>
        <w:t xml:space="preserve">, </w:t>
      </w:r>
      <w:r w:rsidR="00F11FA9" w:rsidRPr="00C43001">
        <w:rPr>
          <w:lang w:val="en-CA"/>
        </w:rPr>
        <w:t xml:space="preserve">it is proposed to explicitly signal the Rice parameter for each slice to indicate the Rice parameter for the binary codewords of </w:t>
      </w:r>
      <w:proofErr w:type="spellStart"/>
      <w:r w:rsidR="00F11FA9" w:rsidRPr="00C43001">
        <w:rPr>
          <w:lang w:val="en-CA"/>
        </w:rPr>
        <w:t>abs_remainder</w:t>
      </w:r>
      <w:proofErr w:type="spellEnd"/>
      <w:r>
        <w:rPr>
          <w:lang w:val="nl-NL" w:eastAsia="ja-JP"/>
        </w:rPr>
        <w:t>.</w:t>
      </w:r>
      <w:ins w:id="288" w:author="Hong-Jheng JHU" w:date="2020-10-29T14:21:00Z">
        <w:r w:rsidR="00CD180B">
          <w:rPr>
            <w:lang w:val="nl-NL" w:eastAsia="ja-JP"/>
          </w:rPr>
          <w:t xml:space="preserve"> </w:t>
        </w:r>
        <w:r w:rsidR="00CD180B" w:rsidRPr="00CD180B">
          <w:rPr>
            <w:lang w:val="nl-NL" w:eastAsia="ja-JP"/>
          </w:rPr>
          <w:t>In the proposed method, one control flag is signaled in sequence parameter set to indicate the signaling of Rice parameter for the transform skip blocks is enabled or disabled. When the control flag is signaled as enabled, one syntax element is further signaled for each transform skip slice to indicate the Rice parameter of that slice. When the control flag is signaled as disabled (e.g. set equal to “0”), no further syntax element is signaled at lower level to indicate the Rice parameter for the transform skip slice and a default Rice parameter (e.g. 1) is used for all the transform skip slice.</w:t>
        </w:r>
      </w:ins>
    </w:p>
    <w:p w14:paraId="3F82451F" w14:textId="77777777" w:rsidR="00F0195D" w:rsidRDefault="00F0195D" w:rsidP="00F0195D">
      <w:pPr>
        <w:pStyle w:val="Heading2"/>
        <w:numPr>
          <w:ilvl w:val="0"/>
          <w:numId w:val="0"/>
        </w:numPr>
        <w:ind w:left="720" w:hanging="720"/>
        <w:rPr>
          <w:szCs w:val="22"/>
          <w:lang w:val="nl-NL" w:eastAsia="ja-JP"/>
        </w:rPr>
      </w:pPr>
    </w:p>
    <w:p w14:paraId="0A7A3B43" w14:textId="5116BBE9" w:rsidR="00F0195D" w:rsidRDefault="00F0195D" w:rsidP="00F0195D">
      <w:pPr>
        <w:pStyle w:val="Heading2"/>
        <w:numPr>
          <w:ilvl w:val="0"/>
          <w:numId w:val="0"/>
        </w:numPr>
        <w:ind w:left="720" w:hanging="720"/>
        <w:rPr>
          <w:szCs w:val="22"/>
          <w:lang w:val="nl-NL" w:eastAsia="ja-JP"/>
        </w:rPr>
      </w:pPr>
      <w:del w:id="289" w:author="Dmytro Rusanovskyy" w:date="2020-10-29T23:06:00Z">
        <w:r w:rsidDel="00102827">
          <w:rPr>
            <w:szCs w:val="22"/>
            <w:lang w:val="nl-NL" w:eastAsia="ja-JP"/>
          </w:rPr>
          <w:delText>CEX</w:delText>
        </w:r>
      </w:del>
      <w:ins w:id="290" w:author="Dmytro Rusanovskyy" w:date="2020-10-29T23:06:00Z">
        <w:r w:rsidR="00102827">
          <w:rPr>
            <w:szCs w:val="22"/>
            <w:lang w:val="nl-NL" w:eastAsia="ja-JP"/>
          </w:rPr>
          <w:t>CE</w:t>
        </w:r>
      </w:ins>
      <w:r>
        <w:rPr>
          <w:szCs w:val="22"/>
          <w:lang w:val="nl-NL" w:eastAsia="ja-JP"/>
        </w:rPr>
        <w:t>-</w:t>
      </w:r>
      <w:r w:rsidR="007F4B55">
        <w:rPr>
          <w:szCs w:val="22"/>
          <w:lang w:val="nl-NL" w:eastAsia="ja-JP"/>
        </w:rPr>
        <w:t>2.2</w:t>
      </w:r>
      <w:r>
        <w:rPr>
          <w:szCs w:val="22"/>
          <w:lang w:val="nl-NL" w:eastAsia="ja-JP"/>
        </w:rPr>
        <w:t xml:space="preserve">: Method of JVET-T0072 with standard </w:t>
      </w:r>
      <w:r w:rsidR="007F4B55">
        <w:rPr>
          <w:szCs w:val="22"/>
          <w:lang w:val="nl-NL" w:eastAsia="ja-JP"/>
        </w:rPr>
        <w:t>R</w:t>
      </w:r>
      <w:r>
        <w:rPr>
          <w:szCs w:val="22"/>
          <w:lang w:val="nl-NL" w:eastAsia="ja-JP"/>
        </w:rPr>
        <w:t>RC</w:t>
      </w:r>
    </w:p>
    <w:p w14:paraId="0E402733" w14:textId="0A5F0401" w:rsidR="00F0195D" w:rsidRDefault="007F4B55" w:rsidP="00F0195D">
      <w:pPr>
        <w:rPr>
          <w:lang w:val="en-CA"/>
        </w:rPr>
      </w:pPr>
      <w:r>
        <w:rPr>
          <w:lang w:val="en-CA"/>
        </w:rPr>
        <w:t>The TSRC component of the m</w:t>
      </w:r>
      <w:r w:rsidR="00F0195D">
        <w:rPr>
          <w:lang w:val="en-CA"/>
        </w:rPr>
        <w:t xml:space="preserve">ethod proposed in JVET-T0072 with rice parameter adaption based on previously coded coefficients. </w:t>
      </w:r>
      <w:r>
        <w:rPr>
          <w:lang w:val="en-CA"/>
        </w:rPr>
        <w:t>For this experiment</w:t>
      </w:r>
      <w:r w:rsidR="00F0195D">
        <w:rPr>
          <w:lang w:val="en-CA"/>
        </w:rPr>
        <w:t xml:space="preserve"> the </w:t>
      </w:r>
      <w:r>
        <w:rPr>
          <w:lang w:val="en-CA"/>
        </w:rPr>
        <w:t>R</w:t>
      </w:r>
      <w:r w:rsidR="00F0195D">
        <w:rPr>
          <w:lang w:val="en-CA"/>
        </w:rPr>
        <w:t xml:space="preserve">RC component of the modification described in JVET-T0072 is disabled and standard VVC </w:t>
      </w:r>
      <w:r>
        <w:rPr>
          <w:lang w:val="en-CA"/>
        </w:rPr>
        <w:t>R</w:t>
      </w:r>
      <w:r w:rsidR="00F0195D">
        <w:rPr>
          <w:lang w:val="en-CA"/>
        </w:rPr>
        <w:t xml:space="preserve">RC is used. </w:t>
      </w:r>
    </w:p>
    <w:p w14:paraId="4E2C894C" w14:textId="77777777" w:rsidR="00F0195D" w:rsidRDefault="00F0195D" w:rsidP="00F0195D">
      <w:pPr>
        <w:pStyle w:val="Heading2"/>
        <w:numPr>
          <w:ilvl w:val="0"/>
          <w:numId w:val="0"/>
        </w:numPr>
        <w:ind w:left="720" w:hanging="720"/>
        <w:rPr>
          <w:szCs w:val="22"/>
          <w:lang w:val="nl-NL" w:eastAsia="ja-JP"/>
        </w:rPr>
      </w:pPr>
    </w:p>
    <w:p w14:paraId="1D9C042D" w14:textId="7033B0A2" w:rsidR="00F0195D" w:rsidRDefault="00F0195D" w:rsidP="00F0195D">
      <w:pPr>
        <w:pStyle w:val="Heading2"/>
        <w:numPr>
          <w:ilvl w:val="0"/>
          <w:numId w:val="0"/>
        </w:numPr>
        <w:ind w:left="720" w:hanging="720"/>
        <w:rPr>
          <w:szCs w:val="22"/>
          <w:lang w:val="nl-NL" w:eastAsia="ja-JP"/>
        </w:rPr>
      </w:pPr>
      <w:del w:id="291" w:author="Dmytro Rusanovskyy" w:date="2020-10-29T23:06:00Z">
        <w:r w:rsidDel="00102827">
          <w:rPr>
            <w:szCs w:val="22"/>
            <w:lang w:val="nl-NL" w:eastAsia="ja-JP"/>
          </w:rPr>
          <w:delText>CEX</w:delText>
        </w:r>
      </w:del>
      <w:ins w:id="292" w:author="Dmytro Rusanovskyy" w:date="2020-10-29T23:06:00Z">
        <w:r w:rsidR="00102827">
          <w:rPr>
            <w:szCs w:val="22"/>
            <w:lang w:val="nl-NL" w:eastAsia="ja-JP"/>
          </w:rPr>
          <w:t>CE</w:t>
        </w:r>
      </w:ins>
      <w:r>
        <w:rPr>
          <w:szCs w:val="22"/>
          <w:lang w:val="nl-NL" w:eastAsia="ja-JP"/>
        </w:rPr>
        <w:t>-</w:t>
      </w:r>
      <w:r w:rsidR="007F4B55">
        <w:rPr>
          <w:szCs w:val="22"/>
          <w:lang w:val="nl-NL" w:eastAsia="ja-JP"/>
        </w:rPr>
        <w:t>2.3</w:t>
      </w:r>
      <w:r>
        <w:rPr>
          <w:szCs w:val="22"/>
          <w:lang w:val="nl-NL" w:eastAsia="ja-JP"/>
        </w:rPr>
        <w:t>: Method of JVET-T0072 with simplification</w:t>
      </w:r>
      <w:r w:rsidR="007F4B55">
        <w:rPr>
          <w:szCs w:val="22"/>
          <w:lang w:val="nl-NL" w:eastAsia="ja-JP"/>
        </w:rPr>
        <w:t xml:space="preserve"> and standard R</w:t>
      </w:r>
      <w:r>
        <w:rPr>
          <w:szCs w:val="22"/>
          <w:lang w:val="nl-NL" w:eastAsia="ja-JP"/>
        </w:rPr>
        <w:t>RC</w:t>
      </w:r>
    </w:p>
    <w:p w14:paraId="0558E47B" w14:textId="0A0C32A3" w:rsidR="00F0195D" w:rsidRDefault="007F4B55" w:rsidP="00F0195D">
      <w:pPr>
        <w:rPr>
          <w:lang w:val="en-CA"/>
        </w:rPr>
      </w:pPr>
      <w:r>
        <w:rPr>
          <w:lang w:val="en-CA"/>
        </w:rPr>
        <w:t>The TSRC component of the s</w:t>
      </w:r>
      <w:r w:rsidR="00F0195D">
        <w:rPr>
          <w:lang w:val="en-CA"/>
        </w:rPr>
        <w:t xml:space="preserve">implification proposed in JVET-T0072 of </w:t>
      </w:r>
      <w:r>
        <w:rPr>
          <w:lang w:val="en-CA"/>
        </w:rPr>
        <w:t xml:space="preserve">the </w:t>
      </w:r>
      <w:r w:rsidR="00F0195D">
        <w:rPr>
          <w:lang w:val="en-CA"/>
        </w:rPr>
        <w:t xml:space="preserve">technique described in </w:t>
      </w:r>
      <w:del w:id="293" w:author="Dmytro Rusanovskyy" w:date="2020-10-29T23:06:00Z">
        <w:r w:rsidR="00F0195D" w:rsidDel="00102827">
          <w:rPr>
            <w:lang w:val="en-CA"/>
          </w:rPr>
          <w:delText>CEX</w:delText>
        </w:r>
      </w:del>
      <w:ins w:id="294" w:author="Dmytro Rusanovskyy" w:date="2020-10-29T23:06:00Z">
        <w:r w:rsidR="00102827">
          <w:rPr>
            <w:lang w:val="en-CA"/>
          </w:rPr>
          <w:t>CE</w:t>
        </w:r>
      </w:ins>
      <w:r w:rsidR="00F0195D">
        <w:rPr>
          <w:lang w:val="en-CA"/>
        </w:rPr>
        <w:t>-</w:t>
      </w:r>
      <w:r>
        <w:rPr>
          <w:lang w:val="en-CA"/>
        </w:rPr>
        <w:t>2.2</w:t>
      </w:r>
      <w:r w:rsidR="00F0195D">
        <w:rPr>
          <w:lang w:val="en-CA"/>
        </w:rPr>
        <w:t xml:space="preserve">. </w:t>
      </w:r>
      <w:ins w:id="295" w:author="Browne, Adrian" w:date="2020-10-29T20:46:00Z">
        <w:r w:rsidR="008F6176">
          <w:rPr>
            <w:lang w:val="en-CA"/>
          </w:rPr>
          <w:t xml:space="preserve">In addition, this experiment replaces the </w:t>
        </w:r>
      </w:ins>
      <w:ins w:id="296" w:author="Browne, Adrian" w:date="2020-10-29T20:48:00Z">
        <w:r w:rsidR="008F6176">
          <w:rPr>
            <w:lang w:val="en-CA"/>
          </w:rPr>
          <w:t xml:space="preserve">usage of </w:t>
        </w:r>
      </w:ins>
      <w:proofErr w:type="spellStart"/>
      <w:ins w:id="297" w:author="Browne, Adrian" w:date="2020-10-29T20:46:00Z">
        <w:r w:rsidR="008F6176">
          <w:rPr>
            <w:lang w:val="en-CA"/>
          </w:rPr>
          <w:t>locSumAbs</w:t>
        </w:r>
      </w:ins>
      <w:proofErr w:type="spellEnd"/>
      <w:ins w:id="298" w:author="Browne, Adrian" w:date="2020-10-29T20:47:00Z">
        <w:r w:rsidR="008F6176">
          <w:rPr>
            <w:lang w:val="en-CA"/>
          </w:rPr>
          <w:t xml:space="preserve"> and </w:t>
        </w:r>
        <w:proofErr w:type="spellStart"/>
        <w:r w:rsidR="008F6176">
          <w:rPr>
            <w:i/>
            <w:lang w:val="en-CA"/>
          </w:rPr>
          <w:t>g_a</w:t>
        </w:r>
        <w:r w:rsidR="008F6176" w:rsidRPr="00D60D6C">
          <w:rPr>
            <w:i/>
            <w:lang w:val="en-CA"/>
          </w:rPr>
          <w:t>uiGoRiceParsCoeff</w:t>
        </w:r>
      </w:ins>
      <w:proofErr w:type="spellEnd"/>
      <w:ins w:id="299" w:author="Browne, Adrian" w:date="2020-10-29T20:48:00Z">
        <w:r w:rsidR="008F6176">
          <w:rPr>
            <w:lang w:val="en-CA"/>
          </w:rPr>
          <w:t xml:space="preserve"> with an offset derived from the value of the selected counter.</w:t>
        </w:r>
      </w:ins>
      <w:ins w:id="300" w:author="Browne, Adrian" w:date="2020-10-29T20:47:00Z">
        <w:r w:rsidR="008F6176">
          <w:rPr>
            <w:lang w:val="en-CA"/>
          </w:rPr>
          <w:t xml:space="preserve"> </w:t>
        </w:r>
      </w:ins>
      <w:r>
        <w:rPr>
          <w:lang w:val="en-CA"/>
        </w:rPr>
        <w:t>For this experiment</w:t>
      </w:r>
      <w:r w:rsidR="00F0195D">
        <w:rPr>
          <w:lang w:val="en-CA"/>
        </w:rPr>
        <w:t xml:space="preserve"> the </w:t>
      </w:r>
      <w:r>
        <w:rPr>
          <w:lang w:val="en-CA"/>
        </w:rPr>
        <w:t>R</w:t>
      </w:r>
      <w:r w:rsidR="00F0195D">
        <w:rPr>
          <w:lang w:val="en-CA"/>
        </w:rPr>
        <w:t xml:space="preserve">RC component of the modification described in JVET-T0072 is disabled and standard VVC </w:t>
      </w:r>
      <w:r>
        <w:rPr>
          <w:lang w:val="en-CA"/>
        </w:rPr>
        <w:t>R</w:t>
      </w:r>
      <w:r w:rsidR="00F0195D">
        <w:rPr>
          <w:lang w:val="en-CA"/>
        </w:rPr>
        <w:t>RC is used.</w:t>
      </w:r>
    </w:p>
    <w:p w14:paraId="3E41E3A7" w14:textId="77777777" w:rsidR="00F0195D" w:rsidRPr="00F207B3" w:rsidRDefault="00F0195D" w:rsidP="00F0195D">
      <w:pPr>
        <w:rPr>
          <w:lang w:val="nl-NL"/>
        </w:rPr>
      </w:pPr>
    </w:p>
    <w:p w14:paraId="79CA720A" w14:textId="77777777" w:rsidR="00AF2F64" w:rsidRDefault="00AF2F64" w:rsidP="00C4714B">
      <w:pPr>
        <w:rPr>
          <w:lang w:val="en-CA"/>
        </w:rPr>
      </w:pPr>
    </w:p>
    <w:p w14:paraId="5FBB7F3E" w14:textId="77777777" w:rsidR="00974452" w:rsidRPr="00D01D5A" w:rsidRDefault="00974452" w:rsidP="00974452">
      <w:pPr>
        <w:pStyle w:val="Heading1"/>
        <w:rPr>
          <w:rFonts w:eastAsia="SimSun"/>
          <w:lang w:val="en-CA"/>
        </w:rPr>
      </w:pPr>
      <w:proofErr w:type="gramStart"/>
      <w:r w:rsidRPr="00D01D5A">
        <w:rPr>
          <w:rFonts w:eastAsia="SimSun"/>
          <w:lang w:val="en-CA"/>
        </w:rPr>
        <w:t>Time-line</w:t>
      </w:r>
      <w:proofErr w:type="gramEnd"/>
      <w:r w:rsidRPr="00D01D5A">
        <w:rPr>
          <w:rFonts w:eastAsia="SimSun"/>
          <w:lang w:val="en-CA"/>
        </w:rPr>
        <w:t xml:space="preserve"> and </w:t>
      </w:r>
      <w:commentRangeStart w:id="301"/>
      <w:r w:rsidRPr="00D01D5A">
        <w:rPr>
          <w:rFonts w:eastAsia="SimSun"/>
          <w:lang w:val="en-CA"/>
        </w:rPr>
        <w:t>Responsibilities</w:t>
      </w:r>
      <w:commentRangeEnd w:id="301"/>
      <w:r w:rsidR="004B0D9F">
        <w:rPr>
          <w:rStyle w:val="CommentReference"/>
          <w:rFonts w:cs="Times New Roman"/>
          <w:b w:val="0"/>
          <w:bCs w:val="0"/>
          <w:kern w:val="0"/>
        </w:rPr>
        <w:commentReference w:id="301"/>
      </w:r>
    </w:p>
    <w:p w14:paraId="370D6389" w14:textId="5B24D9E7" w:rsidR="00974452" w:rsidRPr="00877972" w:rsidRDefault="00974452">
      <w:pPr>
        <w:ind w:left="3232" w:hanging="3232"/>
        <w:rPr>
          <w:rFonts w:eastAsia="SimSun"/>
          <w:lang w:val="en-GB"/>
        </w:rPr>
        <w:pPrChange w:id="302" w:author="Browne, Adrian" w:date="2020-10-29T20:54:00Z">
          <w:pPr/>
        </w:pPrChange>
      </w:pPr>
      <w:r>
        <w:rPr>
          <w:lang w:val="en-GB"/>
        </w:rPr>
        <w:t xml:space="preserve">T1: </w:t>
      </w:r>
      <w:r w:rsidRPr="00877972">
        <w:rPr>
          <w:lang w:val="en-GB"/>
        </w:rPr>
        <w:t>20</w:t>
      </w:r>
      <w:r w:rsidR="007B4F2E" w:rsidRPr="00877972">
        <w:rPr>
          <w:lang w:val="en-GB"/>
        </w:rPr>
        <w:t>20</w:t>
      </w:r>
      <w:r w:rsidRPr="00877972">
        <w:rPr>
          <w:lang w:val="en-GB"/>
        </w:rPr>
        <w:t>-</w:t>
      </w:r>
      <w:r w:rsidR="007E0D4F" w:rsidRPr="00877972">
        <w:rPr>
          <w:lang w:val="en-GB"/>
        </w:rPr>
        <w:t>October</w:t>
      </w:r>
      <w:r w:rsidRPr="00877972">
        <w:rPr>
          <w:lang w:val="en-GB"/>
        </w:rPr>
        <w:t>-</w:t>
      </w:r>
      <w:r w:rsidR="007E0D4F" w:rsidRPr="00877972">
        <w:rPr>
          <w:lang w:val="en-GB"/>
        </w:rPr>
        <w:t>30</w:t>
      </w:r>
      <w:r w:rsidRPr="00877972">
        <w:rPr>
          <w:lang w:val="en-GB"/>
        </w:rPr>
        <w:t>:</w:t>
      </w:r>
      <w:r w:rsidRPr="00877972">
        <w:rPr>
          <w:lang w:val="en-GB"/>
        </w:rPr>
        <w:tab/>
        <w:t xml:space="preserve">   </w:t>
      </w:r>
      <w:r w:rsidRPr="00877972">
        <w:rPr>
          <w:lang w:val="en-GB"/>
        </w:rPr>
        <w:tab/>
      </w:r>
      <w:r w:rsidRPr="00877972">
        <w:rPr>
          <w:lang w:val="en-GB"/>
        </w:rPr>
        <w:tab/>
      </w:r>
      <w:r w:rsidRPr="00877972">
        <w:rPr>
          <w:lang w:val="en-GB"/>
        </w:rPr>
        <w:tab/>
        <w:t>Final CE description uploaded</w:t>
      </w:r>
      <w:ins w:id="303" w:author="Browne, Adrian" w:date="2020-10-29T20:54:00Z">
        <w:r w:rsidR="00492690">
          <w:rPr>
            <w:lang w:val="en-GB"/>
          </w:rPr>
          <w:t>.</w:t>
        </w:r>
      </w:ins>
      <w:ins w:id="304" w:author="Browne, Adrian" w:date="2020-10-29T20:53:00Z">
        <w:r w:rsidR="00492690" w:rsidRPr="00492690">
          <w:t xml:space="preserve"> </w:t>
        </w:r>
        <w:r w:rsidR="00492690" w:rsidRPr="00492690">
          <w:rPr>
            <w:lang w:val="en-GB"/>
          </w:rPr>
          <w:t>Any changes of planned tests after this time need to be announced and discussed on the JVET reflector. Initially assigned description numbers shall not be changed later. If a test is skipped,</w:t>
        </w:r>
        <w:r w:rsidR="00492690">
          <w:rPr>
            <w:lang w:val="en-GB"/>
          </w:rPr>
          <w:t xml:space="preserve"> it is to </w:t>
        </w:r>
        <w:proofErr w:type="gramStart"/>
        <w:r w:rsidR="00492690">
          <w:rPr>
            <w:lang w:val="en-GB"/>
          </w:rPr>
          <w:t>marked</w:t>
        </w:r>
        <w:proofErr w:type="gramEnd"/>
        <w:r w:rsidR="00492690">
          <w:rPr>
            <w:lang w:val="en-GB"/>
          </w:rPr>
          <w:t xml:space="preserve"> as "withdrawn". </w:t>
        </w:r>
      </w:ins>
    </w:p>
    <w:p w14:paraId="17B05BD5" w14:textId="3353724E" w:rsidR="00974452" w:rsidRDefault="00974452">
      <w:pPr>
        <w:ind w:left="3232" w:hanging="3232"/>
        <w:rPr>
          <w:ins w:id="305" w:author="Tomonori Hashimoto" w:date="2020-10-29T13:36:00Z"/>
          <w:lang w:val="en-GB"/>
        </w:rPr>
        <w:pPrChange w:id="306" w:author="Browne, Adrian" w:date="2020-10-29T20:51:00Z">
          <w:pPr/>
        </w:pPrChange>
      </w:pPr>
      <w:r w:rsidRPr="00877972">
        <w:rPr>
          <w:lang w:val="en-GB"/>
        </w:rPr>
        <w:t>T2: VTM</w:t>
      </w:r>
      <w:r w:rsidR="00766CE9" w:rsidRPr="00877972">
        <w:rPr>
          <w:lang w:val="en-GB"/>
        </w:rPr>
        <w:t>11</w:t>
      </w:r>
      <w:r w:rsidRPr="00877972">
        <w:rPr>
          <w:lang w:val="en-GB"/>
        </w:rPr>
        <w:t xml:space="preserve">.0 + </w:t>
      </w:r>
      <w:ins w:id="307" w:author="Tomonori Hashimoto" w:date="2020-10-29T13:24:00Z">
        <w:r w:rsidR="004B0D9F">
          <w:rPr>
            <w:lang w:val="en-GB"/>
          </w:rPr>
          <w:t>2</w:t>
        </w:r>
      </w:ins>
      <w:del w:id="308" w:author="Tomonori Hashimoto" w:date="2020-10-29T13:24:00Z">
        <w:r w:rsidR="00766CE9" w:rsidRPr="00877972" w:rsidDel="004B0D9F">
          <w:rPr>
            <w:lang w:val="en-GB"/>
          </w:rPr>
          <w:delText>N</w:delText>
        </w:r>
      </w:del>
      <w:r w:rsidRPr="00877972">
        <w:rPr>
          <w:lang w:val="en-GB"/>
        </w:rPr>
        <w:t xml:space="preserve"> weeks:</w:t>
      </w:r>
      <w:r w:rsidRPr="00877972">
        <w:rPr>
          <w:lang w:val="en-GB"/>
        </w:rPr>
        <w:tab/>
        <w:t xml:space="preserve">   </w:t>
      </w:r>
      <w:r w:rsidR="00766CE9" w:rsidRPr="00877972">
        <w:rPr>
          <w:lang w:val="en-GB"/>
        </w:rPr>
        <w:tab/>
      </w:r>
      <w:r w:rsidR="00766CE9" w:rsidRPr="00877972">
        <w:rPr>
          <w:lang w:val="en-GB"/>
        </w:rPr>
        <w:tab/>
      </w:r>
      <w:ins w:id="309" w:author="Tomonori Hashimoto" w:date="2020-10-29T13:23:00Z">
        <w:r w:rsidR="009E3A1F" w:rsidRPr="009E3A1F">
          <w:rPr>
            <w:lang w:val="en-GB"/>
          </w:rPr>
          <w:t>Integration of all tools into a separate CE branch of the VTM is completed</w:t>
        </w:r>
        <w:r w:rsidR="009E3A1F" w:rsidRPr="009E3A1F" w:rsidDel="009E3A1F">
          <w:rPr>
            <w:lang w:val="en-GB"/>
          </w:rPr>
          <w:t xml:space="preserve"> </w:t>
        </w:r>
        <w:r w:rsidR="009E3A1F">
          <w:rPr>
            <w:lang w:val="en-GB"/>
          </w:rPr>
          <w:t xml:space="preserve">and </w:t>
        </w:r>
      </w:ins>
      <w:ins w:id="310" w:author="Tomonori Hashimoto" w:date="2020-10-29T13:24:00Z">
        <w:r w:rsidR="004B0D9F">
          <w:t>i</w:t>
        </w:r>
        <w:r w:rsidR="004B0D9F" w:rsidRPr="007A28E0">
          <w:t>nitial study by cross-checkers begin</w:t>
        </w:r>
        <w:r w:rsidR="004B0D9F">
          <w:rPr>
            <w:lang w:val="en-GB"/>
          </w:rPr>
          <w:t>s</w:t>
        </w:r>
      </w:ins>
      <w:ins w:id="311" w:author="Browne, Adrian" w:date="2020-10-29T20:55:00Z">
        <w:r w:rsidR="00492690">
          <w:rPr>
            <w:lang w:val="en-GB"/>
          </w:rPr>
          <w:t>.</w:t>
        </w:r>
      </w:ins>
      <w:del w:id="312" w:author="Tomonori Hashimoto" w:date="2020-10-29T13:23:00Z">
        <w:r w:rsidRPr="00877972" w:rsidDel="009E3A1F">
          <w:rPr>
            <w:lang w:val="en-GB"/>
          </w:rPr>
          <w:delText xml:space="preserve">Cross-checking begins, proponents provide software </w:delText>
        </w:r>
      </w:del>
    </w:p>
    <w:p w14:paraId="6FB77278" w14:textId="7CB94922" w:rsidR="005D404E" w:rsidRPr="00877972" w:rsidRDefault="005D404E">
      <w:pPr>
        <w:tabs>
          <w:tab w:val="clear" w:pos="3600"/>
          <w:tab w:val="left" w:pos="3385"/>
        </w:tabs>
        <w:ind w:left="3232" w:hanging="3232"/>
        <w:rPr>
          <w:ins w:id="313" w:author="Tomonori Hashimoto" w:date="2020-10-29T13:40:00Z"/>
        </w:rPr>
        <w:pPrChange w:id="314" w:author="Browne, Adrian" w:date="2020-10-29T20:51:00Z">
          <w:pPr>
            <w:tabs>
              <w:tab w:val="clear" w:pos="3600"/>
              <w:tab w:val="left" w:pos="3385"/>
            </w:tabs>
            <w:ind w:left="4320" w:hanging="4320"/>
          </w:pPr>
        </w:pPrChange>
      </w:pPr>
      <w:ins w:id="315" w:author="Tomonori Hashimoto" w:date="2020-10-29T13:40:00Z">
        <w:r w:rsidRPr="00877972">
          <w:rPr>
            <w:lang w:val="en-GB"/>
          </w:rPr>
          <w:t>T3: 2020-</w:t>
        </w:r>
        <w:r w:rsidRPr="004B0D9F">
          <w:rPr>
            <w:lang w:val="en-GB"/>
          </w:rPr>
          <w:t xml:space="preserve"> </w:t>
        </w:r>
        <w:r w:rsidRPr="00877972">
          <w:rPr>
            <w:lang w:val="en-GB"/>
          </w:rPr>
          <w:t>December-</w:t>
        </w:r>
        <w:r>
          <w:rPr>
            <w:lang w:val="en-GB"/>
          </w:rPr>
          <w:t>9</w:t>
        </w:r>
        <w:r w:rsidRPr="00877972">
          <w:rPr>
            <w:lang w:val="en-GB"/>
          </w:rPr>
          <w:t xml:space="preserve">: </w:t>
        </w:r>
        <w:r w:rsidRPr="00877972">
          <w:rPr>
            <w:lang w:val="en-GB"/>
          </w:rPr>
          <w:tab/>
        </w:r>
        <w:r w:rsidRPr="00877972">
          <w:rPr>
            <w:lang w:val="en-GB"/>
          </w:rPr>
          <w:tab/>
        </w:r>
        <w:r w:rsidRPr="00877972">
          <w:rPr>
            <w:lang w:val="en-GB"/>
          </w:rPr>
          <w:tab/>
          <w:t xml:space="preserve">Final version of CE software </w:t>
        </w:r>
        <w:r>
          <w:rPr>
            <w:lang w:val="en-GB"/>
          </w:rPr>
          <w:t>and full results are</w:t>
        </w:r>
        <w:r w:rsidRPr="00877972">
          <w:rPr>
            <w:lang w:val="en-GB"/>
          </w:rPr>
          <w:t xml:space="preserve"> provided</w:t>
        </w:r>
      </w:ins>
      <w:ins w:id="316" w:author="Tomonori Hashimoto" w:date="2020-10-29T14:05:00Z">
        <w:r w:rsidR="003E5BDE">
          <w:rPr>
            <w:lang w:val="en-GB"/>
          </w:rPr>
          <w:t>,</w:t>
        </w:r>
      </w:ins>
      <w:ins w:id="317" w:author="Tomonori Hashimoto" w:date="2020-10-29T13:40:00Z">
        <w:r w:rsidRPr="00877972">
          <w:rPr>
            <w:lang w:val="en-CA"/>
          </w:rPr>
          <w:t xml:space="preserve"> final cross-check begins</w:t>
        </w:r>
        <w:r w:rsidRPr="00877972">
          <w:t>.</w:t>
        </w:r>
      </w:ins>
    </w:p>
    <w:p w14:paraId="3A5557D7" w14:textId="5045A82C" w:rsidR="005D404E" w:rsidRPr="005D404E" w:rsidDel="005D404E" w:rsidRDefault="005D404E" w:rsidP="00974452">
      <w:pPr>
        <w:rPr>
          <w:del w:id="318" w:author="Tomonori Hashimoto" w:date="2020-10-29T13:37:00Z"/>
          <w:rFonts w:eastAsia="Yu Mincho"/>
          <w:lang w:eastAsia="ja-JP"/>
          <w:rPrChange w:id="319" w:author="Tomonori Hashimoto" w:date="2020-10-29T13:40:00Z">
            <w:rPr>
              <w:del w:id="320" w:author="Tomonori Hashimoto" w:date="2020-10-29T13:37:00Z"/>
              <w:lang w:val="en-GB"/>
            </w:rPr>
          </w:rPrChange>
        </w:rPr>
      </w:pPr>
    </w:p>
    <w:p w14:paraId="63BFC4C8" w14:textId="2BCD8241" w:rsidR="00974452" w:rsidRPr="00877972" w:rsidRDefault="00974452">
      <w:pPr>
        <w:tabs>
          <w:tab w:val="clear" w:pos="3600"/>
          <w:tab w:val="left" w:pos="3385"/>
        </w:tabs>
        <w:ind w:left="4320" w:hanging="4320"/>
        <w:pPrChange w:id="321" w:author="Tomonori Hashimoto" w:date="2020-10-29T13:26:00Z">
          <w:pPr>
            <w:ind w:left="4320" w:hanging="4320"/>
          </w:pPr>
        </w:pPrChange>
      </w:pPr>
      <w:r w:rsidRPr="005D404E">
        <w:rPr>
          <w:highlight w:val="yellow"/>
          <w:lang w:val="en-GB"/>
          <w:rPrChange w:id="322" w:author="Tomonori Hashimoto" w:date="2020-10-29T13:41:00Z">
            <w:rPr>
              <w:lang w:val="en-GB"/>
            </w:rPr>
          </w:rPrChange>
        </w:rPr>
        <w:t>T</w:t>
      </w:r>
      <w:ins w:id="323" w:author="Tomonori Hashimoto" w:date="2020-10-29T13:40:00Z">
        <w:r w:rsidR="005D404E" w:rsidRPr="005D404E">
          <w:rPr>
            <w:highlight w:val="yellow"/>
            <w:lang w:val="en-GB"/>
            <w:rPrChange w:id="324" w:author="Tomonori Hashimoto" w:date="2020-10-29T13:41:00Z">
              <w:rPr>
                <w:lang w:val="en-GB"/>
              </w:rPr>
            </w:rPrChange>
          </w:rPr>
          <w:t>4</w:t>
        </w:r>
      </w:ins>
      <w:del w:id="325" w:author="Tomonori Hashimoto" w:date="2020-10-29T13:40:00Z">
        <w:r w:rsidRPr="005D404E" w:rsidDel="005D404E">
          <w:rPr>
            <w:highlight w:val="yellow"/>
            <w:lang w:val="en-GB"/>
            <w:rPrChange w:id="326" w:author="Tomonori Hashimoto" w:date="2020-10-29T13:41:00Z">
              <w:rPr>
                <w:lang w:val="en-GB"/>
              </w:rPr>
            </w:rPrChange>
          </w:rPr>
          <w:delText>3</w:delText>
        </w:r>
      </w:del>
      <w:r w:rsidRPr="005D404E">
        <w:rPr>
          <w:highlight w:val="yellow"/>
          <w:lang w:val="en-GB"/>
          <w:rPrChange w:id="327" w:author="Tomonori Hashimoto" w:date="2020-10-29T13:41:00Z">
            <w:rPr>
              <w:lang w:val="en-GB"/>
            </w:rPr>
          </w:rPrChange>
        </w:rPr>
        <w:t>:</w:t>
      </w:r>
      <w:r w:rsidR="00766CE9" w:rsidRPr="005D404E">
        <w:rPr>
          <w:highlight w:val="yellow"/>
          <w:lang w:val="en-GB"/>
          <w:rPrChange w:id="328" w:author="Tomonori Hashimoto" w:date="2020-10-29T13:41:00Z">
            <w:rPr>
              <w:lang w:val="en-GB"/>
            </w:rPr>
          </w:rPrChange>
        </w:rPr>
        <w:t xml:space="preserve"> 2020-</w:t>
      </w:r>
      <w:ins w:id="329" w:author="Tomonori Hashimoto" w:date="2020-10-29T13:26:00Z">
        <w:r w:rsidR="004B0D9F" w:rsidRPr="005D404E">
          <w:rPr>
            <w:highlight w:val="yellow"/>
            <w:lang w:val="en-GB"/>
            <w:rPrChange w:id="330" w:author="Tomonori Hashimoto" w:date="2020-10-29T13:41:00Z">
              <w:rPr>
                <w:lang w:val="en-GB"/>
              </w:rPr>
            </w:rPrChange>
          </w:rPr>
          <w:t xml:space="preserve"> December-16</w:t>
        </w:r>
      </w:ins>
      <w:del w:id="331" w:author="Tomonori Hashimoto" w:date="2020-10-29T13:26:00Z">
        <w:r w:rsidR="00766CE9" w:rsidRPr="005D404E" w:rsidDel="004B0D9F">
          <w:rPr>
            <w:highlight w:val="yellow"/>
            <w:lang w:val="en-GB"/>
            <w:rPrChange w:id="332" w:author="Tomonori Hashimoto" w:date="2020-10-29T13:41:00Z">
              <w:rPr>
                <w:lang w:val="en-GB"/>
              </w:rPr>
            </w:rPrChange>
          </w:rPr>
          <w:delText>XXXX-XX</w:delText>
        </w:r>
      </w:del>
      <w:r w:rsidRPr="005D404E">
        <w:rPr>
          <w:highlight w:val="yellow"/>
          <w:lang w:val="en-GB"/>
          <w:rPrChange w:id="333" w:author="Tomonori Hashimoto" w:date="2020-10-29T13:41:00Z">
            <w:rPr>
              <w:lang w:val="en-GB"/>
            </w:rPr>
          </w:rPrChange>
        </w:rPr>
        <w:t xml:space="preserve">: </w:t>
      </w:r>
      <w:r w:rsidRPr="005D404E">
        <w:rPr>
          <w:highlight w:val="yellow"/>
          <w:lang w:val="en-GB"/>
          <w:rPrChange w:id="334" w:author="Tomonori Hashimoto" w:date="2020-10-29T13:41:00Z">
            <w:rPr>
              <w:lang w:val="en-GB"/>
            </w:rPr>
          </w:rPrChange>
        </w:rPr>
        <w:tab/>
      </w:r>
      <w:r w:rsidRPr="005D404E">
        <w:rPr>
          <w:highlight w:val="yellow"/>
          <w:lang w:val="en-GB"/>
          <w:rPrChange w:id="335" w:author="Tomonori Hashimoto" w:date="2020-10-29T13:41:00Z">
            <w:rPr>
              <w:lang w:val="en-GB"/>
            </w:rPr>
          </w:rPrChange>
        </w:rPr>
        <w:tab/>
      </w:r>
      <w:r w:rsidRPr="005D404E">
        <w:rPr>
          <w:highlight w:val="yellow"/>
          <w:lang w:val="en-GB"/>
          <w:rPrChange w:id="336" w:author="Tomonori Hashimoto" w:date="2020-10-29T13:41:00Z">
            <w:rPr>
              <w:lang w:val="en-GB"/>
            </w:rPr>
          </w:rPrChange>
        </w:rPr>
        <w:tab/>
      </w:r>
      <w:del w:id="337" w:author="Tomonori Hashimoto" w:date="2020-10-29T13:26:00Z">
        <w:r w:rsidRPr="005D404E" w:rsidDel="004B0D9F">
          <w:rPr>
            <w:highlight w:val="yellow"/>
            <w:lang w:val="en-GB"/>
            <w:rPrChange w:id="338" w:author="Tomonori Hashimoto" w:date="2020-10-29T13:41:00Z">
              <w:rPr>
                <w:lang w:val="en-GB"/>
              </w:rPr>
            </w:rPrChange>
          </w:rPr>
          <w:tab/>
        </w:r>
      </w:del>
      <w:ins w:id="339" w:author="Tomonori Hashimoto" w:date="2020-10-29T13:40:00Z">
        <w:r w:rsidR="005D404E" w:rsidRPr="005D404E">
          <w:rPr>
            <w:highlight w:val="yellow"/>
            <w:lang w:val="en-GB"/>
            <w:rPrChange w:id="340" w:author="Tomonori Hashimoto" w:date="2020-10-29T13:41:00Z">
              <w:rPr>
                <w:lang w:val="en-GB"/>
              </w:rPr>
            </w:rPrChange>
          </w:rPr>
          <w:t xml:space="preserve">Combination test are decided </w:t>
        </w:r>
      </w:ins>
      <w:del w:id="341" w:author="Tomonori Hashimoto" w:date="2020-10-29T13:40:00Z">
        <w:r w:rsidRPr="005D404E" w:rsidDel="005D404E">
          <w:rPr>
            <w:highlight w:val="yellow"/>
            <w:lang w:val="en-GB"/>
            <w:rPrChange w:id="342" w:author="Tomonori Hashimoto" w:date="2020-10-29T13:41:00Z">
              <w:rPr>
                <w:lang w:val="en-GB"/>
              </w:rPr>
            </w:rPrChange>
          </w:rPr>
          <w:delText xml:space="preserve">Final version of CE software </w:delText>
        </w:r>
      </w:del>
      <w:ins w:id="343" w:author="Tomonori Hashimoto" w:date="2020-10-29T13:24:00Z">
        <w:r w:rsidR="004B0D9F" w:rsidRPr="005D404E">
          <w:rPr>
            <w:highlight w:val="yellow"/>
            <w:lang w:val="en-GB"/>
            <w:rPrChange w:id="344" w:author="Tomonori Hashimoto" w:date="2020-10-29T13:41:00Z">
              <w:rPr>
                <w:lang w:val="en-GB"/>
              </w:rPr>
            </w:rPrChange>
          </w:rPr>
          <w:t>and</w:t>
        </w:r>
      </w:ins>
      <w:del w:id="345" w:author="Tomonori Hashimoto" w:date="2020-10-29T13:25:00Z">
        <w:r w:rsidRPr="005D404E" w:rsidDel="004B0D9F">
          <w:rPr>
            <w:highlight w:val="yellow"/>
            <w:lang w:val="en-GB"/>
            <w:rPrChange w:id="346" w:author="Tomonori Hashimoto" w:date="2020-10-29T13:41:00Z">
              <w:rPr>
                <w:lang w:val="en-GB"/>
              </w:rPr>
            </w:rPrChange>
          </w:rPr>
          <w:delText>is</w:delText>
        </w:r>
      </w:del>
      <w:del w:id="347" w:author="Tomonori Hashimoto" w:date="2020-10-29T13:41:00Z">
        <w:r w:rsidRPr="005D404E" w:rsidDel="005D404E">
          <w:rPr>
            <w:highlight w:val="yellow"/>
            <w:lang w:val="en-GB"/>
            <w:rPrChange w:id="348" w:author="Tomonori Hashimoto" w:date="2020-10-29T13:41:00Z">
              <w:rPr>
                <w:lang w:val="en-GB"/>
              </w:rPr>
            </w:rPrChange>
          </w:rPr>
          <w:delText xml:space="preserve"> provided</w:delText>
        </w:r>
        <w:r w:rsidRPr="005D404E" w:rsidDel="005D404E">
          <w:rPr>
            <w:highlight w:val="yellow"/>
            <w:lang w:val="en-CA"/>
            <w:rPrChange w:id="349" w:author="Tomonori Hashimoto" w:date="2020-10-29T13:41:00Z">
              <w:rPr>
                <w:lang w:val="en-CA"/>
              </w:rPr>
            </w:rPrChange>
          </w:rPr>
          <w:delText>;</w:delText>
        </w:r>
      </w:del>
      <w:r w:rsidRPr="005D404E">
        <w:rPr>
          <w:highlight w:val="yellow"/>
          <w:lang w:val="en-CA"/>
          <w:rPrChange w:id="350" w:author="Tomonori Hashimoto" w:date="2020-10-29T13:41:00Z">
            <w:rPr>
              <w:lang w:val="en-CA"/>
            </w:rPr>
          </w:rPrChange>
        </w:rPr>
        <w:t xml:space="preserve"> </w:t>
      </w:r>
      <w:ins w:id="351" w:author="Tomonori Hashimoto" w:date="2020-10-29T13:41:00Z">
        <w:r w:rsidR="005D404E" w:rsidRPr="005D404E">
          <w:rPr>
            <w:highlight w:val="yellow"/>
            <w:lang w:val="en-CA"/>
            <w:rPrChange w:id="352" w:author="Tomonori Hashimoto" w:date="2020-10-29T13:41:00Z">
              <w:rPr>
                <w:lang w:val="en-CA"/>
              </w:rPr>
            </w:rPrChange>
          </w:rPr>
          <w:t>corresponding</w:t>
        </w:r>
      </w:ins>
      <w:del w:id="353" w:author="Tomonori Hashimoto" w:date="2020-10-29T13:41:00Z">
        <w:r w:rsidRPr="005D404E" w:rsidDel="005D404E">
          <w:rPr>
            <w:highlight w:val="yellow"/>
            <w:lang w:val="en-CA"/>
            <w:rPrChange w:id="354" w:author="Tomonori Hashimoto" w:date="2020-10-29T13:41:00Z">
              <w:rPr>
                <w:lang w:val="en-CA"/>
              </w:rPr>
            </w:rPrChange>
          </w:rPr>
          <w:delText>final</w:delText>
        </w:r>
      </w:del>
      <w:r w:rsidRPr="005D404E">
        <w:rPr>
          <w:highlight w:val="yellow"/>
          <w:lang w:val="en-CA"/>
          <w:rPrChange w:id="355" w:author="Tomonori Hashimoto" w:date="2020-10-29T13:41:00Z">
            <w:rPr>
              <w:lang w:val="en-CA"/>
            </w:rPr>
          </w:rPrChange>
        </w:rPr>
        <w:t xml:space="preserve"> cross-check begins</w:t>
      </w:r>
      <w:r w:rsidRPr="005D404E">
        <w:rPr>
          <w:highlight w:val="yellow"/>
          <w:rPrChange w:id="356" w:author="Tomonori Hashimoto" w:date="2020-10-29T13:41:00Z">
            <w:rPr/>
          </w:rPrChange>
        </w:rPr>
        <w:t>.</w:t>
      </w:r>
    </w:p>
    <w:p w14:paraId="4EED14A8" w14:textId="664E6835" w:rsidR="00974452" w:rsidRDefault="00974452" w:rsidP="00877972">
      <w:pPr>
        <w:ind w:left="3232" w:hanging="3232"/>
      </w:pPr>
      <w:r w:rsidRPr="00877972">
        <w:rPr>
          <w:lang w:val="en-GB"/>
        </w:rPr>
        <w:t>T</w:t>
      </w:r>
      <w:ins w:id="357" w:author="Tomonori Hashimoto" w:date="2020-10-29T13:40:00Z">
        <w:r w:rsidR="005D404E">
          <w:rPr>
            <w:lang w:val="en-GB"/>
          </w:rPr>
          <w:t>5</w:t>
        </w:r>
      </w:ins>
      <w:del w:id="358" w:author="Tomonori Hashimoto" w:date="2020-10-29T13:40:00Z">
        <w:r w:rsidRPr="00877972" w:rsidDel="005D404E">
          <w:rPr>
            <w:lang w:val="en-GB"/>
          </w:rPr>
          <w:delText>4</w:delText>
        </w:r>
      </w:del>
      <w:r w:rsidRPr="00877972">
        <w:rPr>
          <w:lang w:val="en-GB"/>
        </w:rPr>
        <w:t xml:space="preserve">: </w:t>
      </w:r>
      <w:r w:rsidR="00766CE9" w:rsidRPr="00877972">
        <w:rPr>
          <w:lang w:val="en-GB"/>
        </w:rPr>
        <w:t>2020-</w:t>
      </w:r>
      <w:r w:rsidR="004955D6" w:rsidRPr="00877972">
        <w:rPr>
          <w:lang w:val="en-GB"/>
        </w:rPr>
        <w:t>December</w:t>
      </w:r>
      <w:r w:rsidR="00766CE9" w:rsidRPr="00877972">
        <w:rPr>
          <w:lang w:val="en-GB"/>
        </w:rPr>
        <w:t>-</w:t>
      </w:r>
      <w:r w:rsidR="004955D6" w:rsidRPr="00877972">
        <w:rPr>
          <w:lang w:val="en-GB"/>
        </w:rPr>
        <w:t>30</w:t>
      </w:r>
      <w:r>
        <w:t xml:space="preserve">: </w:t>
      </w:r>
      <w:r>
        <w:rPr>
          <w:lang w:val="en-GB"/>
        </w:rPr>
        <w:tab/>
      </w:r>
      <w:r w:rsidR="00766CE9">
        <w:rPr>
          <w:lang w:val="en-GB"/>
        </w:rPr>
        <w:tab/>
      </w:r>
      <w:r w:rsidR="00766CE9">
        <w:rPr>
          <w:lang w:val="en-GB"/>
        </w:rPr>
        <w:tab/>
      </w:r>
      <w:r>
        <w:t>CE contribution documents including specification text and complete test results are uploaded to the JVET document repository.</w:t>
      </w:r>
    </w:p>
    <w:p w14:paraId="53E45879" w14:textId="77777777" w:rsidR="005D1ACD" w:rsidRDefault="005D1ACD" w:rsidP="00974452">
      <w:pPr>
        <w:ind w:left="3960" w:hanging="3960"/>
      </w:pPr>
    </w:p>
    <w:p w14:paraId="02F007B3" w14:textId="46029CE0" w:rsidR="00702235" w:rsidRPr="00EF6E7B" w:rsidRDefault="00702235" w:rsidP="00702235">
      <w:pPr>
        <w:pStyle w:val="Heading1"/>
        <w:rPr>
          <w:rFonts w:eastAsia="SimSun"/>
          <w:lang w:val="en-CA"/>
        </w:rPr>
      </w:pPr>
      <w:r w:rsidRPr="00FC2E53">
        <w:rPr>
          <w:rFonts w:cs="Times New Roman"/>
          <w:lang w:val="en-CA"/>
        </w:rPr>
        <w:t>References</w:t>
      </w:r>
    </w:p>
    <w:p w14:paraId="4A56BCD6" w14:textId="2A115C2C" w:rsidR="00702235" w:rsidRPr="00877972" w:rsidRDefault="00E01DF6" w:rsidP="00877972">
      <w:pPr>
        <w:spacing w:before="0"/>
        <w:rPr>
          <w:szCs w:val="22"/>
          <w:lang w:val="en-CA"/>
        </w:rPr>
      </w:pPr>
      <w:bookmarkStart w:id="359" w:name="_Ref53713367"/>
      <w:r>
        <w:rPr>
          <w:lang w:val="en-CA"/>
        </w:rPr>
        <w:t xml:space="preserve">[1] A. Browne, T. </w:t>
      </w:r>
      <w:proofErr w:type="spellStart"/>
      <w:r>
        <w:rPr>
          <w:lang w:val="en-CA"/>
        </w:rPr>
        <w:t>Ikai</w:t>
      </w:r>
      <w:proofErr w:type="spellEnd"/>
      <w:r>
        <w:rPr>
          <w:lang w:val="en-CA"/>
        </w:rPr>
        <w:t xml:space="preserve">, </w:t>
      </w:r>
      <w:r>
        <w:rPr>
          <w:szCs w:val="22"/>
          <w:lang w:val="en-CA"/>
        </w:rPr>
        <w:t xml:space="preserve">D.  </w:t>
      </w:r>
      <w:r w:rsidRPr="007A1BE1">
        <w:rPr>
          <w:szCs w:val="22"/>
          <w:lang w:val="en-CA"/>
        </w:rPr>
        <w:t>Rusanovskyy</w:t>
      </w:r>
      <w:r>
        <w:rPr>
          <w:szCs w:val="22"/>
          <w:lang w:val="en-CA"/>
        </w:rPr>
        <w:t xml:space="preserve">, </w:t>
      </w:r>
      <w:r w:rsidRPr="003B2D3A">
        <w:rPr>
          <w:szCs w:val="22"/>
          <w:lang w:val="en-CA"/>
        </w:rPr>
        <w:t>X</w:t>
      </w:r>
      <w:r>
        <w:rPr>
          <w:szCs w:val="22"/>
          <w:lang w:val="en-CA"/>
        </w:rPr>
        <w:t>.</w:t>
      </w:r>
      <w:r w:rsidRPr="003B2D3A">
        <w:rPr>
          <w:szCs w:val="22"/>
          <w:lang w:val="en-CA"/>
        </w:rPr>
        <w:t xml:space="preserve"> Xiu</w:t>
      </w:r>
      <w:r>
        <w:rPr>
          <w:lang w:val="en-CA"/>
        </w:rPr>
        <w:t>, “</w:t>
      </w:r>
      <w:r w:rsidRPr="00877972">
        <w:rPr>
          <w:szCs w:val="22"/>
          <w:lang w:val="en-CA"/>
        </w:rPr>
        <w:t>Common test conditions for high bit depth and high bit rate video coding</w:t>
      </w:r>
      <w:r>
        <w:rPr>
          <w:lang w:val="en-CA"/>
        </w:rPr>
        <w:t xml:space="preserve">”, </w:t>
      </w:r>
      <w:bookmarkEnd w:id="359"/>
      <w:r w:rsidRPr="00D36CD4">
        <w:rPr>
          <w:lang w:val="en-CA"/>
        </w:rPr>
        <w:t>JVET-</w:t>
      </w:r>
      <w:r>
        <w:rPr>
          <w:lang w:val="en-CA"/>
        </w:rPr>
        <w:t>T2018,</w:t>
      </w:r>
      <w:r>
        <w:rPr>
          <w:lang w:val="en-GB" w:eastAsia="ja-JP"/>
        </w:rPr>
        <w:t xml:space="preserve"> JVET, 20</w:t>
      </w:r>
      <w:r w:rsidRPr="00320F65">
        <w:rPr>
          <w:lang w:val="en-GB" w:eastAsia="ja-JP"/>
        </w:rPr>
        <w:t xml:space="preserve">th Meeting: </w:t>
      </w:r>
      <w:r>
        <w:rPr>
          <w:lang w:val="en-GB" w:eastAsia="ja-JP"/>
        </w:rPr>
        <w:t>by teleconference</w:t>
      </w:r>
      <w:r w:rsidRPr="00320F65">
        <w:rPr>
          <w:lang w:val="en-GB" w:eastAsia="ja-JP"/>
        </w:rPr>
        <w:t xml:space="preserve">, </w:t>
      </w:r>
      <w:r>
        <w:rPr>
          <w:lang w:val="en-GB" w:eastAsia="ja-JP"/>
        </w:rPr>
        <w:t>7-16 Oct.</w:t>
      </w:r>
      <w:r w:rsidRPr="00320F65">
        <w:rPr>
          <w:lang w:val="en-GB" w:eastAsia="ja-JP"/>
        </w:rPr>
        <w:t xml:space="preserve"> 20</w:t>
      </w:r>
      <w:r>
        <w:rPr>
          <w:lang w:val="en-GB" w:eastAsia="ja-JP"/>
        </w:rPr>
        <w:t>20</w:t>
      </w:r>
    </w:p>
    <w:p w14:paraId="4B1C4816" w14:textId="77777777" w:rsidR="00EC01CF" w:rsidRDefault="00EC01CF" w:rsidP="00974452">
      <w:pPr>
        <w:ind w:left="3960" w:hanging="3960"/>
      </w:pPr>
    </w:p>
    <w:sectPr w:rsidR="00EC01CF" w:rsidSect="00247E1E">
      <w:footerReference w:type="default" r:id="rId15"/>
      <w:pgSz w:w="12240" w:h="15840" w:code="1"/>
      <w:pgMar w:top="1152" w:right="1440" w:bottom="1152" w:left="1440" w:header="432" w:footer="432"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01" w:author="Tomonori Hashimoto" w:date="2020-10-29T13:33:00Z" w:initials="猪飼知宏/課長">
    <w:p w14:paraId="0C77F2E1" w14:textId="77777777" w:rsidR="004B0D9F" w:rsidRPr="004B0D9F" w:rsidRDefault="004B0D9F" w:rsidP="004B0D9F">
      <w:pPr>
        <w:pStyle w:val="HTMLPreformatted"/>
        <w:spacing w:before="60" w:after="60"/>
        <w:rPr>
          <w:color w:val="1D1C1D"/>
          <w:sz w:val="18"/>
          <w:szCs w:val="18"/>
        </w:rPr>
      </w:pPr>
      <w:r>
        <w:rPr>
          <w:rStyle w:val="CommentReference"/>
        </w:rPr>
        <w:annotationRef/>
      </w:r>
      <w:r w:rsidRPr="004B0D9F">
        <w:rPr>
          <w:color w:val="1D1C1D"/>
          <w:sz w:val="18"/>
          <w:szCs w:val="18"/>
        </w:rPr>
        <w:t>General timeline for CEs</w:t>
      </w:r>
      <w:r w:rsidRPr="004B0D9F">
        <w:rPr>
          <w:color w:val="1D1C1D"/>
          <w:sz w:val="18"/>
          <w:szCs w:val="18"/>
        </w:rPr>
        <w:br/>
        <w:t>T1= 3 weeks after the JVET meeting: To revise the CE description and refine questions to be answered. Questions should be discussed and agreed on JVET reflector. Any changes of planned tests after this time need to be announced and discussed on the JVET reflector. Initially assigned description numbers shall not be changed later. If a test is skipped, it is to marked as "withdrawn".</w:t>
      </w:r>
      <w:r w:rsidRPr="004B0D9F">
        <w:rPr>
          <w:color w:val="1D1C1D"/>
          <w:sz w:val="18"/>
          <w:szCs w:val="18"/>
        </w:rPr>
        <w:br/>
        <w:t>T2 = Test model software release + 2 weeks or X XX, whichever is earlier: Integration of all tools into a separate CE branch of the VTM is completed and announced to JVET reflector.</w:t>
      </w:r>
      <w:r w:rsidRPr="004B0D9F">
        <w:rPr>
          <w:color w:val="1D1C1D"/>
          <w:sz w:val="18"/>
          <w:szCs w:val="18"/>
        </w:rPr>
        <w:br/>
        <w:t>•</w:t>
      </w:r>
      <w:r w:rsidRPr="004B0D9F">
        <w:rPr>
          <w:color w:val="1D1C1D"/>
          <w:sz w:val="18"/>
          <w:szCs w:val="18"/>
        </w:rPr>
        <w:tab/>
        <w:t>Initial study by cross-checkers can begin.</w:t>
      </w:r>
      <w:r w:rsidRPr="004B0D9F">
        <w:rPr>
          <w:color w:val="1D1C1D"/>
          <w:sz w:val="18"/>
          <w:szCs w:val="18"/>
        </w:rPr>
        <w:br/>
        <w:t>•</w:t>
      </w:r>
      <w:r w:rsidRPr="004B0D9F">
        <w:rPr>
          <w:color w:val="1D1C1D"/>
          <w:sz w:val="18"/>
          <w:szCs w:val="18"/>
        </w:rPr>
        <w:tab/>
        <w:t>Proponents may continue to modify the software in this branch until T3</w:t>
      </w:r>
      <w:r w:rsidRPr="004B0D9F">
        <w:rPr>
          <w:color w:val="1D1C1D"/>
          <w:sz w:val="18"/>
          <w:szCs w:val="18"/>
        </w:rPr>
        <w:br/>
        <w:t>•</w:t>
      </w:r>
      <w:r w:rsidRPr="004B0D9F">
        <w:rPr>
          <w:color w:val="1D1C1D"/>
          <w:sz w:val="18"/>
          <w:szCs w:val="18"/>
        </w:rPr>
        <w:tab/>
        <w:t>3rd parties are encouraged to study and make contributions to the next meeting with proposed changes</w:t>
      </w:r>
      <w:r w:rsidRPr="004B0D9F">
        <w:rPr>
          <w:color w:val="1D1C1D"/>
          <w:sz w:val="18"/>
          <w:szCs w:val="18"/>
        </w:rPr>
        <w:br/>
        <w:t>T3: 3 weeks before the next JVET meeting or T2 + 1 week, whichever is later: Any changes to the CE test branches of the software must be frozen, so the cross-checkers can know exactly what they are cross-checking. A software version tag should be created at this time. The name of the cross-checkers and list of specific tests for each tool under study in the CE plan description shall be documented in an updated CE description by this time.</w:t>
      </w:r>
      <w:r w:rsidRPr="004B0D9F">
        <w:rPr>
          <w:color w:val="1D1C1D"/>
          <w:sz w:val="18"/>
          <w:szCs w:val="18"/>
        </w:rPr>
        <w:br/>
        <w:t>T4: Regular document deadline – 1 week: CE contribution documents including specification text and complete test results shall be uploaded to the JVET document repository (particularly for proposals targeting to be promoted to the draft standard at the next meeting).</w:t>
      </w:r>
    </w:p>
    <w:p w14:paraId="365C78AB" w14:textId="148E115D" w:rsidR="004B0D9F" w:rsidRDefault="004B0D9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5C78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5C78AB" w16cid:durableId="234543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6E9E8" w14:textId="77777777" w:rsidR="000E05FA" w:rsidRDefault="000E05FA">
      <w:r>
        <w:separator/>
      </w:r>
    </w:p>
  </w:endnote>
  <w:endnote w:type="continuationSeparator" w:id="0">
    <w:p w14:paraId="596DEEFC" w14:textId="77777777" w:rsidR="000E05FA" w:rsidRDefault="000E0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Yu Mincho"/>
    <w:charset w:val="80"/>
    <w:family w:val="roman"/>
    <w:pitch w:val="variable"/>
    <w:sig w:usb0="800002E7" w:usb1="2AC7FCFF" w:usb2="00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A5A88" w14:textId="4864A2C6" w:rsidR="009471BF" w:rsidRPr="00C00DDE" w:rsidRDefault="009471BF" w:rsidP="00C00DD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8640"/>
        <w:tab w:val="right" w:pos="9360"/>
      </w:tabs>
    </w:pPr>
    <w:r w:rsidRPr="00C00DDE">
      <w:tab/>
      <w:t xml:space="preserve">Page: </w:t>
    </w:r>
    <w:r w:rsidRPr="00C00DDE">
      <w:rPr>
        <w:rStyle w:val="PageNumber"/>
      </w:rPr>
      <w:fldChar w:fldCharType="begin"/>
    </w:r>
    <w:r w:rsidRPr="00C00DDE">
      <w:rPr>
        <w:rStyle w:val="PageNumber"/>
      </w:rPr>
      <w:instrText xml:space="preserve"> PAGE </w:instrText>
    </w:r>
    <w:r w:rsidRPr="00C00DDE">
      <w:rPr>
        <w:rStyle w:val="PageNumber"/>
      </w:rPr>
      <w:fldChar w:fldCharType="separate"/>
    </w:r>
    <w:r w:rsidR="00D311C6">
      <w:rPr>
        <w:rStyle w:val="PageNumber"/>
        <w:noProof/>
      </w:rPr>
      <w:t>1</w:t>
    </w:r>
    <w:r w:rsidRPr="00C00DDE">
      <w:rPr>
        <w:rStyle w:val="PageNumber"/>
      </w:rPr>
      <w:fldChar w:fldCharType="end"/>
    </w:r>
    <w:r w:rsidRPr="00C00DDE">
      <w:rPr>
        <w:rStyle w:val="PageNumber"/>
      </w:rPr>
      <w:tab/>
      <w:t xml:space="preserve">Date Saved: </w:t>
    </w:r>
    <w:r w:rsidRPr="00C00DDE">
      <w:rPr>
        <w:rStyle w:val="PageNumber"/>
      </w:rPr>
      <w:fldChar w:fldCharType="begin"/>
    </w:r>
    <w:r w:rsidRPr="00C00DDE">
      <w:rPr>
        <w:rStyle w:val="PageNumber"/>
      </w:rPr>
      <w:instrText xml:space="preserve"> SAVEDATE  \@ "yyyy-MM-dd"  \* MERGEFORMAT </w:instrText>
    </w:r>
    <w:r w:rsidRPr="00C00DDE">
      <w:rPr>
        <w:rStyle w:val="PageNumber"/>
      </w:rPr>
      <w:fldChar w:fldCharType="separate"/>
    </w:r>
    <w:ins w:id="360" w:author="Dmytro Rusanovskyy" w:date="2020-10-30T11:47:00Z">
      <w:r w:rsidR="00D22DF7">
        <w:rPr>
          <w:rStyle w:val="PageNumber"/>
          <w:noProof/>
        </w:rPr>
        <w:t>2020-10-30</w:t>
      </w:r>
    </w:ins>
    <w:ins w:id="361" w:author="Tomonori Hashimoto" w:date="2020-10-30T17:12:00Z">
      <w:del w:id="362" w:author="Dmytro Rusanovskyy" w:date="2020-10-30T11:47:00Z">
        <w:r w:rsidR="004D60EF" w:rsidDel="00D22DF7">
          <w:rPr>
            <w:rStyle w:val="PageNumber"/>
            <w:noProof/>
          </w:rPr>
          <w:delText>2020-10-30</w:delText>
        </w:r>
      </w:del>
    </w:ins>
    <w:ins w:id="363" w:author="Browne, Adrian" w:date="2020-10-29T19:10:00Z">
      <w:del w:id="364" w:author="Dmytro Rusanovskyy" w:date="2020-10-30T11:47:00Z">
        <w:r w:rsidR="00BB44BA" w:rsidDel="00D22DF7">
          <w:rPr>
            <w:rStyle w:val="PageNumber"/>
            <w:noProof/>
          </w:rPr>
          <w:delText>2020-10-29</w:delText>
        </w:r>
      </w:del>
    </w:ins>
    <w:ins w:id="365" w:author="Hong-Jheng JHU" w:date="2020-10-29T14:17:00Z">
      <w:del w:id="366" w:author="Dmytro Rusanovskyy" w:date="2020-10-30T11:47:00Z">
        <w:r w:rsidR="00CD180B" w:rsidDel="00D22DF7">
          <w:rPr>
            <w:rStyle w:val="PageNumber"/>
            <w:noProof/>
          </w:rPr>
          <w:delText>2020-10-29</w:delText>
        </w:r>
      </w:del>
    </w:ins>
    <w:ins w:id="367" w:author="Tomohiro Ikai" w:date="2020-10-29T13:13:00Z">
      <w:del w:id="368" w:author="Dmytro Rusanovskyy" w:date="2020-10-30T11:47:00Z">
        <w:r w:rsidR="009E3A1F" w:rsidDel="00D22DF7">
          <w:rPr>
            <w:rStyle w:val="PageNumber"/>
            <w:noProof/>
          </w:rPr>
          <w:delText>2020-10-29</w:delText>
        </w:r>
      </w:del>
    </w:ins>
    <w:del w:id="369" w:author="Dmytro Rusanovskyy" w:date="2020-10-30T11:47:00Z">
      <w:r w:rsidR="00510DAC" w:rsidDel="00D22DF7">
        <w:rPr>
          <w:rStyle w:val="PageNumber"/>
          <w:noProof/>
        </w:rPr>
        <w:delText>2020-10-16</w:delText>
      </w:r>
    </w:del>
    <w:r w:rsidRPr="00C00DDE">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96AB8" w14:textId="77777777" w:rsidR="000E05FA" w:rsidRDefault="000E05FA">
      <w:r>
        <w:separator/>
      </w:r>
    </w:p>
  </w:footnote>
  <w:footnote w:type="continuationSeparator" w:id="0">
    <w:p w14:paraId="45DD0C0E" w14:textId="77777777" w:rsidR="000E05FA" w:rsidRDefault="000E05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B88A0226"/>
    <w:lvl w:ilvl="0">
      <w:numFmt w:val="decimal"/>
      <w:lvlText w:val="*"/>
      <w:lvlJc w:val="left"/>
    </w:lvl>
  </w:abstractNum>
  <w:abstractNum w:abstractNumId="1" w15:restartNumberingAfterBreak="0">
    <w:nsid w:val="02F40290"/>
    <w:multiLevelType w:val="hybridMultilevel"/>
    <w:tmpl w:val="06181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D58F0"/>
    <w:multiLevelType w:val="multilevel"/>
    <w:tmpl w:val="F29250BE"/>
    <w:styleLink w:val="ImportedStyle1"/>
    <w:lvl w:ilvl="0">
      <w:start w:val="1"/>
      <w:numFmt w:val="decimal"/>
      <w:lvlText w:val="%1."/>
      <w:lvlJc w:val="left"/>
      <w:pPr>
        <w:tabs>
          <w:tab w:val="num" w:pos="360"/>
        </w:tabs>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E353639"/>
    <w:multiLevelType w:val="hybridMultilevel"/>
    <w:tmpl w:val="F458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70FF0"/>
    <w:multiLevelType w:val="hybridMultilevel"/>
    <w:tmpl w:val="7916D2EA"/>
    <w:lvl w:ilvl="0" w:tplc="25908FF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1876176"/>
    <w:multiLevelType w:val="hybridMultilevel"/>
    <w:tmpl w:val="8122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80C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7F4500E"/>
    <w:multiLevelType w:val="hybridMultilevel"/>
    <w:tmpl w:val="E06AE6E0"/>
    <w:lvl w:ilvl="0" w:tplc="CCE2772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2A4E4A"/>
    <w:multiLevelType w:val="hybridMultilevel"/>
    <w:tmpl w:val="6BCCD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EA85227"/>
    <w:multiLevelType w:val="hybridMultilevel"/>
    <w:tmpl w:val="9DB6CF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04B0EE7"/>
    <w:multiLevelType w:val="hybridMultilevel"/>
    <w:tmpl w:val="E29642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3D007F"/>
    <w:multiLevelType w:val="hybridMultilevel"/>
    <w:tmpl w:val="8DF67E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C5C777B"/>
    <w:multiLevelType w:val="multilevel"/>
    <w:tmpl w:val="59B01C66"/>
    <w:lvl w:ilvl="0">
      <w:start w:val="1"/>
      <w:numFmt w:val="decimal"/>
      <w:lvlText w:val="[%1]"/>
      <w:lvlJc w:val="left"/>
      <w:pPr>
        <w:tabs>
          <w:tab w:val="num" w:pos="360"/>
        </w:tabs>
        <w:ind w:left="432" w:hanging="432"/>
      </w:pPr>
      <w:rPr>
        <w:rFonts w:hint="eastAsia"/>
        <w:b w:val="0"/>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66546C5F"/>
    <w:multiLevelType w:val="multilevel"/>
    <w:tmpl w:val="F29250BE"/>
    <w:numStyleLink w:val="ImportedStyle1"/>
  </w:abstractNum>
  <w:abstractNum w:abstractNumId="14" w15:restartNumberingAfterBreak="0">
    <w:nsid w:val="6C5125AB"/>
    <w:multiLevelType w:val="multilevel"/>
    <w:tmpl w:val="855488BA"/>
    <w:lvl w:ilvl="0">
      <w:start w:val="2"/>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4"/>
  </w:num>
  <w:num w:numId="3">
    <w:abstractNumId w:val="11"/>
  </w:num>
  <w:num w:numId="4">
    <w:abstractNumId w:val="9"/>
  </w:num>
  <w:num w:numId="5">
    <w:abstractNumId w:val="10"/>
  </w:num>
  <w:num w:numId="6">
    <w:abstractNumId w:val="6"/>
  </w:num>
  <w:num w:numId="7">
    <w:abstractNumId w:val="7"/>
  </w:num>
  <w:num w:numId="8">
    <w:abstractNumId w:val="6"/>
  </w:num>
  <w:num w:numId="9">
    <w:abstractNumId w:val="1"/>
  </w:num>
  <w:num w:numId="10">
    <w:abstractNumId w:val="5"/>
  </w:num>
  <w:num w:numId="11">
    <w:abstractNumId w:val="3"/>
  </w:num>
  <w:num w:numId="12">
    <w:abstractNumId w:val="6"/>
  </w:num>
  <w:num w:numId="13">
    <w:abstractNumId w:val="6"/>
  </w:num>
  <w:num w:numId="14">
    <w:abstractNumId w:val="6"/>
  </w:num>
  <w:num w:numId="15">
    <w:abstractNumId w:val="6"/>
  </w:num>
  <w:num w:numId="16">
    <w:abstractNumId w:val="4"/>
  </w:num>
  <w:num w:numId="17">
    <w:abstractNumId w:val="6"/>
  </w:num>
  <w:num w:numId="18">
    <w:abstractNumId w:val="6"/>
  </w:num>
  <w:num w:numId="19">
    <w:abstractNumId w:val="2"/>
  </w:num>
  <w:num w:numId="20">
    <w:abstractNumId w:val="13"/>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12"/>
  </w:num>
  <w:num w:numId="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omonori Hashimoto">
    <w15:presenceInfo w15:providerId="None" w15:userId="Tomonori Hashimoto"/>
  </w15:person>
  <w15:person w15:author="Browne, Adrian">
    <w15:presenceInfo w15:providerId="None" w15:userId="Browne, Adrian"/>
  </w15:person>
  <w15:person w15:author="Hong-Jheng JHU">
    <w15:presenceInfo w15:providerId="Windows Live" w15:userId="1b101d2805b8e572"/>
  </w15:person>
  <w15:person w15:author="Dmytro Rusanovskyy">
    <w15:presenceInfo w15:providerId="None" w15:userId="Dmytro Rusanovskyy"/>
  </w15:person>
  <w15:person w15:author="Tomohiro Ikai">
    <w15:presenceInfo w15:providerId="None" w15:userId="Tomohiro Ik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D39"/>
    <w:rsid w:val="00004E39"/>
    <w:rsid w:val="000127BC"/>
    <w:rsid w:val="00015275"/>
    <w:rsid w:val="00022F81"/>
    <w:rsid w:val="000267E0"/>
    <w:rsid w:val="000308A3"/>
    <w:rsid w:val="0003388D"/>
    <w:rsid w:val="0004228E"/>
    <w:rsid w:val="00043FDB"/>
    <w:rsid w:val="00044F9E"/>
    <w:rsid w:val="000458BC"/>
    <w:rsid w:val="00045C41"/>
    <w:rsid w:val="00046C03"/>
    <w:rsid w:val="00050152"/>
    <w:rsid w:val="0005783A"/>
    <w:rsid w:val="00065039"/>
    <w:rsid w:val="00071781"/>
    <w:rsid w:val="0007614F"/>
    <w:rsid w:val="00081398"/>
    <w:rsid w:val="0008154F"/>
    <w:rsid w:val="00084393"/>
    <w:rsid w:val="00094479"/>
    <w:rsid w:val="000962AC"/>
    <w:rsid w:val="000B0C0F"/>
    <w:rsid w:val="000B1C6B"/>
    <w:rsid w:val="000B4FF9"/>
    <w:rsid w:val="000B790E"/>
    <w:rsid w:val="000C09AC"/>
    <w:rsid w:val="000C2BAA"/>
    <w:rsid w:val="000D0F96"/>
    <w:rsid w:val="000E00F3"/>
    <w:rsid w:val="000E05FA"/>
    <w:rsid w:val="000F158C"/>
    <w:rsid w:val="000F1E29"/>
    <w:rsid w:val="00101376"/>
    <w:rsid w:val="00102827"/>
    <w:rsid w:val="00102F3D"/>
    <w:rsid w:val="0010573D"/>
    <w:rsid w:val="0011489B"/>
    <w:rsid w:val="001244C3"/>
    <w:rsid w:val="00124E38"/>
    <w:rsid w:val="0012580B"/>
    <w:rsid w:val="00131F90"/>
    <w:rsid w:val="0013458C"/>
    <w:rsid w:val="001351FA"/>
    <w:rsid w:val="0013526E"/>
    <w:rsid w:val="00141617"/>
    <w:rsid w:val="001435C7"/>
    <w:rsid w:val="00146152"/>
    <w:rsid w:val="00147736"/>
    <w:rsid w:val="00147B94"/>
    <w:rsid w:val="0015469F"/>
    <w:rsid w:val="00155526"/>
    <w:rsid w:val="00171371"/>
    <w:rsid w:val="00175A24"/>
    <w:rsid w:val="00182C45"/>
    <w:rsid w:val="00184869"/>
    <w:rsid w:val="00187E58"/>
    <w:rsid w:val="001A09AF"/>
    <w:rsid w:val="001A297E"/>
    <w:rsid w:val="001A368E"/>
    <w:rsid w:val="001A7329"/>
    <w:rsid w:val="001A792F"/>
    <w:rsid w:val="001B4E28"/>
    <w:rsid w:val="001B5C88"/>
    <w:rsid w:val="001C3525"/>
    <w:rsid w:val="001C3AFB"/>
    <w:rsid w:val="001D07F0"/>
    <w:rsid w:val="001D090E"/>
    <w:rsid w:val="001D1BD2"/>
    <w:rsid w:val="001D4371"/>
    <w:rsid w:val="001E0248"/>
    <w:rsid w:val="001E02BE"/>
    <w:rsid w:val="001E3B37"/>
    <w:rsid w:val="001E6FA2"/>
    <w:rsid w:val="001F2594"/>
    <w:rsid w:val="001F55B9"/>
    <w:rsid w:val="0020311A"/>
    <w:rsid w:val="002055A6"/>
    <w:rsid w:val="00206460"/>
    <w:rsid w:val="002069B4"/>
    <w:rsid w:val="00215DFC"/>
    <w:rsid w:val="00220640"/>
    <w:rsid w:val="002212DF"/>
    <w:rsid w:val="00222CD4"/>
    <w:rsid w:val="00225016"/>
    <w:rsid w:val="002253CA"/>
    <w:rsid w:val="002264A6"/>
    <w:rsid w:val="00227BA7"/>
    <w:rsid w:val="0023011C"/>
    <w:rsid w:val="002375C1"/>
    <w:rsid w:val="00241E73"/>
    <w:rsid w:val="002456C3"/>
    <w:rsid w:val="00247E1E"/>
    <w:rsid w:val="00263398"/>
    <w:rsid w:val="002633C7"/>
    <w:rsid w:val="00263B99"/>
    <w:rsid w:val="002647D8"/>
    <w:rsid w:val="00266F06"/>
    <w:rsid w:val="00270844"/>
    <w:rsid w:val="00275BCF"/>
    <w:rsid w:val="00280613"/>
    <w:rsid w:val="00291991"/>
    <w:rsid w:val="00291E36"/>
    <w:rsid w:val="00292257"/>
    <w:rsid w:val="002A54E0"/>
    <w:rsid w:val="002B1595"/>
    <w:rsid w:val="002B191D"/>
    <w:rsid w:val="002B2E83"/>
    <w:rsid w:val="002B4864"/>
    <w:rsid w:val="002C2D32"/>
    <w:rsid w:val="002D0AF6"/>
    <w:rsid w:val="002D44DB"/>
    <w:rsid w:val="002D7D47"/>
    <w:rsid w:val="002E10E5"/>
    <w:rsid w:val="002E38BF"/>
    <w:rsid w:val="002F164D"/>
    <w:rsid w:val="003021BC"/>
    <w:rsid w:val="003045EB"/>
    <w:rsid w:val="00305876"/>
    <w:rsid w:val="00306206"/>
    <w:rsid w:val="003165E4"/>
    <w:rsid w:val="00317D85"/>
    <w:rsid w:val="00327C56"/>
    <w:rsid w:val="0033150C"/>
    <w:rsid w:val="003315A1"/>
    <w:rsid w:val="00336AF4"/>
    <w:rsid w:val="003373EC"/>
    <w:rsid w:val="00342234"/>
    <w:rsid w:val="00342FF4"/>
    <w:rsid w:val="00343E7F"/>
    <w:rsid w:val="0034432B"/>
    <w:rsid w:val="00344E5A"/>
    <w:rsid w:val="00346148"/>
    <w:rsid w:val="00351BC7"/>
    <w:rsid w:val="003669EA"/>
    <w:rsid w:val="003706CC"/>
    <w:rsid w:val="00377710"/>
    <w:rsid w:val="00382906"/>
    <w:rsid w:val="0038490B"/>
    <w:rsid w:val="00392B9D"/>
    <w:rsid w:val="00393B74"/>
    <w:rsid w:val="003964AC"/>
    <w:rsid w:val="003A2D8E"/>
    <w:rsid w:val="003A4E58"/>
    <w:rsid w:val="003A6CC7"/>
    <w:rsid w:val="003A78DA"/>
    <w:rsid w:val="003A7CE6"/>
    <w:rsid w:val="003B45CB"/>
    <w:rsid w:val="003C20E4"/>
    <w:rsid w:val="003C48EB"/>
    <w:rsid w:val="003D447D"/>
    <w:rsid w:val="003D6342"/>
    <w:rsid w:val="003E5BDE"/>
    <w:rsid w:val="003E6F90"/>
    <w:rsid w:val="003E73ED"/>
    <w:rsid w:val="003F5D0F"/>
    <w:rsid w:val="00403937"/>
    <w:rsid w:val="00404E58"/>
    <w:rsid w:val="004060A0"/>
    <w:rsid w:val="00414101"/>
    <w:rsid w:val="004219CF"/>
    <w:rsid w:val="004234F0"/>
    <w:rsid w:val="00424E20"/>
    <w:rsid w:val="00427EEC"/>
    <w:rsid w:val="00433DDB"/>
    <w:rsid w:val="00435A29"/>
    <w:rsid w:val="00437619"/>
    <w:rsid w:val="0045108B"/>
    <w:rsid w:val="004542E3"/>
    <w:rsid w:val="004564E1"/>
    <w:rsid w:val="00465A1E"/>
    <w:rsid w:val="00467480"/>
    <w:rsid w:val="00470E85"/>
    <w:rsid w:val="00492690"/>
    <w:rsid w:val="0049445A"/>
    <w:rsid w:val="00494C79"/>
    <w:rsid w:val="004955D6"/>
    <w:rsid w:val="004A0414"/>
    <w:rsid w:val="004A2A63"/>
    <w:rsid w:val="004B0A93"/>
    <w:rsid w:val="004B0D9F"/>
    <w:rsid w:val="004B210C"/>
    <w:rsid w:val="004B6170"/>
    <w:rsid w:val="004C3625"/>
    <w:rsid w:val="004D0B0B"/>
    <w:rsid w:val="004D405F"/>
    <w:rsid w:val="004D60EF"/>
    <w:rsid w:val="004E4F4F"/>
    <w:rsid w:val="004E6789"/>
    <w:rsid w:val="004F61E3"/>
    <w:rsid w:val="00502E10"/>
    <w:rsid w:val="0050354E"/>
    <w:rsid w:val="0051015C"/>
    <w:rsid w:val="00510DAC"/>
    <w:rsid w:val="0051353B"/>
    <w:rsid w:val="00516CF1"/>
    <w:rsid w:val="005303DA"/>
    <w:rsid w:val="00531AE9"/>
    <w:rsid w:val="00536188"/>
    <w:rsid w:val="005500A7"/>
    <w:rsid w:val="00550A66"/>
    <w:rsid w:val="0055213F"/>
    <w:rsid w:val="0055307A"/>
    <w:rsid w:val="00553957"/>
    <w:rsid w:val="00560711"/>
    <w:rsid w:val="00567EC7"/>
    <w:rsid w:val="00570013"/>
    <w:rsid w:val="005753EC"/>
    <w:rsid w:val="005801A2"/>
    <w:rsid w:val="00592156"/>
    <w:rsid w:val="005952A5"/>
    <w:rsid w:val="005A33A1"/>
    <w:rsid w:val="005A596A"/>
    <w:rsid w:val="005B217D"/>
    <w:rsid w:val="005B28EF"/>
    <w:rsid w:val="005C385F"/>
    <w:rsid w:val="005C5919"/>
    <w:rsid w:val="005C7C26"/>
    <w:rsid w:val="005D1ACD"/>
    <w:rsid w:val="005D404E"/>
    <w:rsid w:val="005E1AC6"/>
    <w:rsid w:val="005E2A07"/>
    <w:rsid w:val="005E3C35"/>
    <w:rsid w:val="005E3F2B"/>
    <w:rsid w:val="005E63E7"/>
    <w:rsid w:val="005F1179"/>
    <w:rsid w:val="005F3A18"/>
    <w:rsid w:val="005F6F1B"/>
    <w:rsid w:val="0061126C"/>
    <w:rsid w:val="00615995"/>
    <w:rsid w:val="00616155"/>
    <w:rsid w:val="00621005"/>
    <w:rsid w:val="00624B33"/>
    <w:rsid w:val="0063041A"/>
    <w:rsid w:val="006306A3"/>
    <w:rsid w:val="00630AA2"/>
    <w:rsid w:val="00631D8B"/>
    <w:rsid w:val="00632931"/>
    <w:rsid w:val="00632F3B"/>
    <w:rsid w:val="00646707"/>
    <w:rsid w:val="00657F7E"/>
    <w:rsid w:val="00662E58"/>
    <w:rsid w:val="006637F2"/>
    <w:rsid w:val="006642A5"/>
    <w:rsid w:val="00664DCF"/>
    <w:rsid w:val="00681A68"/>
    <w:rsid w:val="00691A88"/>
    <w:rsid w:val="0069298F"/>
    <w:rsid w:val="006A454E"/>
    <w:rsid w:val="006B3443"/>
    <w:rsid w:val="006C5D39"/>
    <w:rsid w:val="006C6FD6"/>
    <w:rsid w:val="006D2760"/>
    <w:rsid w:val="006D5076"/>
    <w:rsid w:val="006D5333"/>
    <w:rsid w:val="006D69EC"/>
    <w:rsid w:val="006D6D9B"/>
    <w:rsid w:val="006D77C8"/>
    <w:rsid w:val="006E2810"/>
    <w:rsid w:val="006E5417"/>
    <w:rsid w:val="006F0794"/>
    <w:rsid w:val="006F7528"/>
    <w:rsid w:val="00702235"/>
    <w:rsid w:val="007023DE"/>
    <w:rsid w:val="007078DD"/>
    <w:rsid w:val="0071237E"/>
    <w:rsid w:val="00712C07"/>
    <w:rsid w:val="00712F60"/>
    <w:rsid w:val="00717202"/>
    <w:rsid w:val="00720E3B"/>
    <w:rsid w:val="00741B02"/>
    <w:rsid w:val="00742425"/>
    <w:rsid w:val="0074393F"/>
    <w:rsid w:val="00745F6B"/>
    <w:rsid w:val="0075175B"/>
    <w:rsid w:val="0075585E"/>
    <w:rsid w:val="00760D38"/>
    <w:rsid w:val="00760FE3"/>
    <w:rsid w:val="00766CE9"/>
    <w:rsid w:val="00770571"/>
    <w:rsid w:val="00771A5C"/>
    <w:rsid w:val="007768FF"/>
    <w:rsid w:val="00777F99"/>
    <w:rsid w:val="00780E83"/>
    <w:rsid w:val="007824D3"/>
    <w:rsid w:val="00790590"/>
    <w:rsid w:val="00793797"/>
    <w:rsid w:val="0079694D"/>
    <w:rsid w:val="00796EE3"/>
    <w:rsid w:val="007A1BAA"/>
    <w:rsid w:val="007A1D41"/>
    <w:rsid w:val="007A5ED4"/>
    <w:rsid w:val="007A6316"/>
    <w:rsid w:val="007A63E1"/>
    <w:rsid w:val="007A7D29"/>
    <w:rsid w:val="007B093B"/>
    <w:rsid w:val="007B4AB8"/>
    <w:rsid w:val="007B4F2E"/>
    <w:rsid w:val="007B6F47"/>
    <w:rsid w:val="007D1181"/>
    <w:rsid w:val="007D68FE"/>
    <w:rsid w:val="007E01A3"/>
    <w:rsid w:val="007E0D4F"/>
    <w:rsid w:val="007F1F8B"/>
    <w:rsid w:val="007F4B55"/>
    <w:rsid w:val="007F6205"/>
    <w:rsid w:val="007F67A1"/>
    <w:rsid w:val="008058B3"/>
    <w:rsid w:val="00806860"/>
    <w:rsid w:val="00811C05"/>
    <w:rsid w:val="008122F4"/>
    <w:rsid w:val="00817A89"/>
    <w:rsid w:val="008206C8"/>
    <w:rsid w:val="00852155"/>
    <w:rsid w:val="00856F27"/>
    <w:rsid w:val="0086387C"/>
    <w:rsid w:val="00874A6C"/>
    <w:rsid w:val="00876C65"/>
    <w:rsid w:val="00877972"/>
    <w:rsid w:val="00882F72"/>
    <w:rsid w:val="00891838"/>
    <w:rsid w:val="00893DC4"/>
    <w:rsid w:val="00895DF0"/>
    <w:rsid w:val="008A4B4C"/>
    <w:rsid w:val="008B1BB0"/>
    <w:rsid w:val="008C239F"/>
    <w:rsid w:val="008C65DE"/>
    <w:rsid w:val="008E480C"/>
    <w:rsid w:val="008E4A29"/>
    <w:rsid w:val="008F2760"/>
    <w:rsid w:val="008F6176"/>
    <w:rsid w:val="00907757"/>
    <w:rsid w:val="009212B0"/>
    <w:rsid w:val="00921FA1"/>
    <w:rsid w:val="009234A5"/>
    <w:rsid w:val="00933453"/>
    <w:rsid w:val="009336F7"/>
    <w:rsid w:val="00933D33"/>
    <w:rsid w:val="0093636C"/>
    <w:rsid w:val="009374A7"/>
    <w:rsid w:val="00937F03"/>
    <w:rsid w:val="009430CF"/>
    <w:rsid w:val="009471BF"/>
    <w:rsid w:val="00947F29"/>
    <w:rsid w:val="0095351F"/>
    <w:rsid w:val="009554C2"/>
    <w:rsid w:val="00955F6D"/>
    <w:rsid w:val="00961BE4"/>
    <w:rsid w:val="009709EA"/>
    <w:rsid w:val="00974452"/>
    <w:rsid w:val="009763D0"/>
    <w:rsid w:val="00977C16"/>
    <w:rsid w:val="00983569"/>
    <w:rsid w:val="0098551D"/>
    <w:rsid w:val="00985991"/>
    <w:rsid w:val="00985DCB"/>
    <w:rsid w:val="00990244"/>
    <w:rsid w:val="0099518F"/>
    <w:rsid w:val="009A523D"/>
    <w:rsid w:val="009B02A1"/>
    <w:rsid w:val="009B3361"/>
    <w:rsid w:val="009B6131"/>
    <w:rsid w:val="009B7F3F"/>
    <w:rsid w:val="009C6C26"/>
    <w:rsid w:val="009D42E3"/>
    <w:rsid w:val="009D7CE6"/>
    <w:rsid w:val="009E045B"/>
    <w:rsid w:val="009E3A1F"/>
    <w:rsid w:val="009E3C11"/>
    <w:rsid w:val="009E4304"/>
    <w:rsid w:val="009E448E"/>
    <w:rsid w:val="009F496B"/>
    <w:rsid w:val="00A01439"/>
    <w:rsid w:val="00A02E61"/>
    <w:rsid w:val="00A04B15"/>
    <w:rsid w:val="00A05CFF"/>
    <w:rsid w:val="00A13048"/>
    <w:rsid w:val="00A263B1"/>
    <w:rsid w:val="00A26D6D"/>
    <w:rsid w:val="00A323EB"/>
    <w:rsid w:val="00A46843"/>
    <w:rsid w:val="00A5352B"/>
    <w:rsid w:val="00A56B97"/>
    <w:rsid w:val="00A6093D"/>
    <w:rsid w:val="00A62FF9"/>
    <w:rsid w:val="00A64E93"/>
    <w:rsid w:val="00A72017"/>
    <w:rsid w:val="00A767DC"/>
    <w:rsid w:val="00A76A6D"/>
    <w:rsid w:val="00A83253"/>
    <w:rsid w:val="00A83DD1"/>
    <w:rsid w:val="00A91878"/>
    <w:rsid w:val="00A92758"/>
    <w:rsid w:val="00A942ED"/>
    <w:rsid w:val="00A97E93"/>
    <w:rsid w:val="00AA5377"/>
    <w:rsid w:val="00AA6E84"/>
    <w:rsid w:val="00AB069C"/>
    <w:rsid w:val="00AB1A1C"/>
    <w:rsid w:val="00AD05A8"/>
    <w:rsid w:val="00AD4FB5"/>
    <w:rsid w:val="00AE1F9D"/>
    <w:rsid w:val="00AE341B"/>
    <w:rsid w:val="00AF27C5"/>
    <w:rsid w:val="00AF2F64"/>
    <w:rsid w:val="00B01905"/>
    <w:rsid w:val="00B07CA7"/>
    <w:rsid w:val="00B1279A"/>
    <w:rsid w:val="00B177F1"/>
    <w:rsid w:val="00B17C1C"/>
    <w:rsid w:val="00B3640F"/>
    <w:rsid w:val="00B37BB8"/>
    <w:rsid w:val="00B4194A"/>
    <w:rsid w:val="00B437E8"/>
    <w:rsid w:val="00B5222E"/>
    <w:rsid w:val="00B53179"/>
    <w:rsid w:val="00B532EA"/>
    <w:rsid w:val="00B54E7A"/>
    <w:rsid w:val="00B55B81"/>
    <w:rsid w:val="00B57A23"/>
    <w:rsid w:val="00B600CD"/>
    <w:rsid w:val="00B60280"/>
    <w:rsid w:val="00B61C96"/>
    <w:rsid w:val="00B73A2A"/>
    <w:rsid w:val="00B73B06"/>
    <w:rsid w:val="00B75A51"/>
    <w:rsid w:val="00B827C6"/>
    <w:rsid w:val="00B94952"/>
    <w:rsid w:val="00B94B06"/>
    <w:rsid w:val="00B94C28"/>
    <w:rsid w:val="00B96F30"/>
    <w:rsid w:val="00BA0823"/>
    <w:rsid w:val="00BA12D5"/>
    <w:rsid w:val="00BA20E6"/>
    <w:rsid w:val="00BB44BA"/>
    <w:rsid w:val="00BC10BA"/>
    <w:rsid w:val="00BC5AFD"/>
    <w:rsid w:val="00BC754B"/>
    <w:rsid w:val="00BC7568"/>
    <w:rsid w:val="00BC7ABC"/>
    <w:rsid w:val="00BE21B0"/>
    <w:rsid w:val="00BE294C"/>
    <w:rsid w:val="00C00DDE"/>
    <w:rsid w:val="00C04E6B"/>
    <w:rsid w:val="00C04F43"/>
    <w:rsid w:val="00C05271"/>
    <w:rsid w:val="00C0609D"/>
    <w:rsid w:val="00C06D72"/>
    <w:rsid w:val="00C115AB"/>
    <w:rsid w:val="00C12912"/>
    <w:rsid w:val="00C22609"/>
    <w:rsid w:val="00C26CCB"/>
    <w:rsid w:val="00C30249"/>
    <w:rsid w:val="00C35185"/>
    <w:rsid w:val="00C355C3"/>
    <w:rsid w:val="00C367B7"/>
    <w:rsid w:val="00C3723B"/>
    <w:rsid w:val="00C42466"/>
    <w:rsid w:val="00C43001"/>
    <w:rsid w:val="00C4714B"/>
    <w:rsid w:val="00C606C9"/>
    <w:rsid w:val="00C76938"/>
    <w:rsid w:val="00C80288"/>
    <w:rsid w:val="00C82287"/>
    <w:rsid w:val="00C836F0"/>
    <w:rsid w:val="00C84003"/>
    <w:rsid w:val="00C90650"/>
    <w:rsid w:val="00C95314"/>
    <w:rsid w:val="00C97D78"/>
    <w:rsid w:val="00CB4A93"/>
    <w:rsid w:val="00CC2AAE"/>
    <w:rsid w:val="00CC5A42"/>
    <w:rsid w:val="00CC6F6B"/>
    <w:rsid w:val="00CD0EAB"/>
    <w:rsid w:val="00CD180B"/>
    <w:rsid w:val="00CD1D24"/>
    <w:rsid w:val="00CD508D"/>
    <w:rsid w:val="00CE5E02"/>
    <w:rsid w:val="00CF34DB"/>
    <w:rsid w:val="00CF3917"/>
    <w:rsid w:val="00CF558F"/>
    <w:rsid w:val="00D010C0"/>
    <w:rsid w:val="00D01D5A"/>
    <w:rsid w:val="00D073E2"/>
    <w:rsid w:val="00D11C43"/>
    <w:rsid w:val="00D1555A"/>
    <w:rsid w:val="00D22DF7"/>
    <w:rsid w:val="00D23760"/>
    <w:rsid w:val="00D311C6"/>
    <w:rsid w:val="00D3268F"/>
    <w:rsid w:val="00D446EC"/>
    <w:rsid w:val="00D46D2D"/>
    <w:rsid w:val="00D47009"/>
    <w:rsid w:val="00D51BF0"/>
    <w:rsid w:val="00D531DB"/>
    <w:rsid w:val="00D55942"/>
    <w:rsid w:val="00D64664"/>
    <w:rsid w:val="00D676BD"/>
    <w:rsid w:val="00D76097"/>
    <w:rsid w:val="00D807BF"/>
    <w:rsid w:val="00D82FCC"/>
    <w:rsid w:val="00D92F54"/>
    <w:rsid w:val="00D9401F"/>
    <w:rsid w:val="00DA17FC"/>
    <w:rsid w:val="00DA4F78"/>
    <w:rsid w:val="00DA7887"/>
    <w:rsid w:val="00DB2C26"/>
    <w:rsid w:val="00DC47AF"/>
    <w:rsid w:val="00DD02F4"/>
    <w:rsid w:val="00DD2EAB"/>
    <w:rsid w:val="00DD5568"/>
    <w:rsid w:val="00DD6622"/>
    <w:rsid w:val="00DE1C7C"/>
    <w:rsid w:val="00DE1FB2"/>
    <w:rsid w:val="00DE6B43"/>
    <w:rsid w:val="00DF5D47"/>
    <w:rsid w:val="00E015E7"/>
    <w:rsid w:val="00E01DF6"/>
    <w:rsid w:val="00E02C01"/>
    <w:rsid w:val="00E11923"/>
    <w:rsid w:val="00E23932"/>
    <w:rsid w:val="00E262D4"/>
    <w:rsid w:val="00E31574"/>
    <w:rsid w:val="00E32018"/>
    <w:rsid w:val="00E36250"/>
    <w:rsid w:val="00E42871"/>
    <w:rsid w:val="00E47F2D"/>
    <w:rsid w:val="00E54511"/>
    <w:rsid w:val="00E60EDC"/>
    <w:rsid w:val="00E6168A"/>
    <w:rsid w:val="00E61DAC"/>
    <w:rsid w:val="00E7009F"/>
    <w:rsid w:val="00E72B80"/>
    <w:rsid w:val="00E740B8"/>
    <w:rsid w:val="00E75FE3"/>
    <w:rsid w:val="00E86C4C"/>
    <w:rsid w:val="00E87A8B"/>
    <w:rsid w:val="00E87B8D"/>
    <w:rsid w:val="00E907A3"/>
    <w:rsid w:val="00EA1B7F"/>
    <w:rsid w:val="00EA5AE0"/>
    <w:rsid w:val="00EB56E1"/>
    <w:rsid w:val="00EB6A0A"/>
    <w:rsid w:val="00EB7AB1"/>
    <w:rsid w:val="00EC01CF"/>
    <w:rsid w:val="00EC32BD"/>
    <w:rsid w:val="00EE6CD9"/>
    <w:rsid w:val="00EE7CD8"/>
    <w:rsid w:val="00EF37F6"/>
    <w:rsid w:val="00EF48CC"/>
    <w:rsid w:val="00F00801"/>
    <w:rsid w:val="00F0195D"/>
    <w:rsid w:val="00F11FA9"/>
    <w:rsid w:val="00F207B3"/>
    <w:rsid w:val="00F21312"/>
    <w:rsid w:val="00F2488D"/>
    <w:rsid w:val="00F44783"/>
    <w:rsid w:val="00F466BB"/>
    <w:rsid w:val="00F5318E"/>
    <w:rsid w:val="00F601A0"/>
    <w:rsid w:val="00F712E9"/>
    <w:rsid w:val="00F73032"/>
    <w:rsid w:val="00F75626"/>
    <w:rsid w:val="00F848FC"/>
    <w:rsid w:val="00F850B0"/>
    <w:rsid w:val="00F906F6"/>
    <w:rsid w:val="00F9282A"/>
    <w:rsid w:val="00F96BAD"/>
    <w:rsid w:val="00FA139D"/>
    <w:rsid w:val="00FA60F5"/>
    <w:rsid w:val="00FB0E84"/>
    <w:rsid w:val="00FB347A"/>
    <w:rsid w:val="00FB734E"/>
    <w:rsid w:val="00FC2405"/>
    <w:rsid w:val="00FD01C2"/>
    <w:rsid w:val="00FE0F7F"/>
    <w:rsid w:val="00FE2EB7"/>
    <w:rsid w:val="00FE304A"/>
    <w:rsid w:val="00FE595C"/>
    <w:rsid w:val="00FF0CE3"/>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044C5C9"/>
  <w15:chartTrackingRefBased/>
  <w15:docId w15:val="{FB5305C3-DA02-4153-B088-3DF0E558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HTML Preformatted" w:semiHidden="1" w:uiPriority="99"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4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jc w:val="both"/>
      <w:textAlignment w:val="baseline"/>
    </w:pPr>
    <w:rPr>
      <w:sz w:val="22"/>
    </w:rPr>
  </w:style>
  <w:style w:type="paragraph" w:styleId="Heading1">
    <w:name w:val="heading 1"/>
    <w:basedOn w:val="Normal"/>
    <w:next w:val="Normal"/>
    <w:qFormat/>
    <w:rsid w:val="00E11923"/>
    <w:pPr>
      <w:keepNext/>
      <w:numPr>
        <w:numId w:val="6"/>
      </w:numPr>
      <w:spacing w:before="240" w:after="60"/>
      <w:outlineLvl w:val="0"/>
    </w:pPr>
    <w:rPr>
      <w:rFonts w:cs="Arial"/>
      <w:b/>
      <w:bCs/>
      <w:kern w:val="32"/>
      <w:sz w:val="32"/>
      <w:szCs w:val="32"/>
    </w:rPr>
  </w:style>
  <w:style w:type="paragraph" w:styleId="Heading2">
    <w:name w:val="heading 2"/>
    <w:basedOn w:val="Normal"/>
    <w:next w:val="Normal"/>
    <w:link w:val="Heading2Char"/>
    <w:qFormat/>
    <w:rsid w:val="00E11923"/>
    <w:pPr>
      <w:keepNext/>
      <w:numPr>
        <w:ilvl w:val="1"/>
        <w:numId w:val="6"/>
      </w:numPr>
      <w:tabs>
        <w:tab w:val="clear" w:pos="360"/>
      </w:tabs>
      <w:spacing w:before="240" w:after="60"/>
      <w:ind w:left="720" w:hanging="720"/>
      <w:outlineLvl w:val="1"/>
    </w:pPr>
    <w:rPr>
      <w:b/>
      <w:bCs/>
      <w:i/>
      <w:iCs/>
      <w:sz w:val="28"/>
      <w:szCs w:val="28"/>
    </w:rPr>
  </w:style>
  <w:style w:type="paragraph" w:styleId="Heading3">
    <w:name w:val="heading 3"/>
    <w:basedOn w:val="Normal"/>
    <w:next w:val="Normal"/>
    <w:link w:val="Heading3Char"/>
    <w:qFormat/>
    <w:rsid w:val="002B191D"/>
    <w:pPr>
      <w:keepNext/>
      <w:numPr>
        <w:ilvl w:val="2"/>
        <w:numId w:val="6"/>
      </w:numPr>
      <w:spacing w:before="240" w:after="60"/>
      <w:outlineLvl w:val="2"/>
    </w:pPr>
    <w:rPr>
      <w:b/>
      <w:bCs/>
      <w:sz w:val="26"/>
      <w:szCs w:val="26"/>
    </w:rPr>
  </w:style>
  <w:style w:type="paragraph" w:styleId="Heading4">
    <w:name w:val="heading 4"/>
    <w:basedOn w:val="Normal"/>
    <w:next w:val="Normal"/>
    <w:link w:val="Heading4Char"/>
    <w:qFormat/>
    <w:rsid w:val="004234F0"/>
    <w:pPr>
      <w:keepNext/>
      <w:numPr>
        <w:ilvl w:val="3"/>
        <w:numId w:val="6"/>
      </w:numPr>
      <w:spacing w:before="240" w:after="60"/>
      <w:ind w:left="1080" w:right="1008" w:hanging="1080"/>
      <w:outlineLvl w:val="3"/>
    </w:pPr>
    <w:rPr>
      <w:rFonts w:ascii="Times New Roman Bold" w:hAnsi="Times New Roman Bold"/>
      <w:b/>
      <w:bCs/>
      <w:sz w:val="24"/>
      <w:szCs w:val="28"/>
    </w:rPr>
  </w:style>
  <w:style w:type="paragraph" w:styleId="Heading5">
    <w:name w:val="heading 5"/>
    <w:basedOn w:val="Normal"/>
    <w:next w:val="Normal"/>
    <w:link w:val="Heading5Char"/>
    <w:qFormat/>
    <w:rsid w:val="004234F0"/>
    <w:pPr>
      <w:keepNext/>
      <w:numPr>
        <w:ilvl w:val="4"/>
        <w:numId w:val="6"/>
      </w:numPr>
      <w:spacing w:before="240" w:after="60"/>
      <w:ind w:left="1080" w:hanging="1080"/>
      <w:outlineLvl w:val="4"/>
    </w:pPr>
    <w:rPr>
      <w:b/>
      <w:bCs/>
      <w:i/>
      <w:iCs/>
      <w:sz w:val="24"/>
      <w:szCs w:val="26"/>
    </w:rPr>
  </w:style>
  <w:style w:type="paragraph" w:styleId="Heading6">
    <w:name w:val="heading 6"/>
    <w:basedOn w:val="Normal"/>
    <w:next w:val="Normal"/>
    <w:link w:val="Heading6Char"/>
    <w:qFormat/>
    <w:rsid w:val="000E00F3"/>
    <w:pPr>
      <w:keepNext/>
      <w:numPr>
        <w:ilvl w:val="5"/>
        <w:numId w:val="6"/>
      </w:numPr>
      <w:spacing w:before="240" w:after="60"/>
      <w:ind w:left="1080" w:hanging="1080"/>
      <w:outlineLvl w:val="5"/>
    </w:pPr>
    <w:rPr>
      <w:b/>
      <w:bCs/>
      <w:szCs w:val="22"/>
    </w:rPr>
  </w:style>
  <w:style w:type="paragraph" w:styleId="Heading7">
    <w:name w:val="heading 7"/>
    <w:basedOn w:val="Normal"/>
    <w:next w:val="Normal"/>
    <w:link w:val="Heading7Char"/>
    <w:qFormat/>
    <w:rsid w:val="004234F0"/>
    <w:pPr>
      <w:keepNext/>
      <w:numPr>
        <w:ilvl w:val="6"/>
        <w:numId w:val="6"/>
      </w:numPr>
      <w:spacing w:before="240" w:after="60"/>
      <w:ind w:left="1440" w:hanging="1440"/>
      <w:outlineLvl w:val="6"/>
    </w:pPr>
    <w:rPr>
      <w:szCs w:val="24"/>
    </w:rPr>
  </w:style>
  <w:style w:type="paragraph" w:styleId="Heading8">
    <w:name w:val="heading 8"/>
    <w:basedOn w:val="Normal"/>
    <w:next w:val="Normal"/>
    <w:link w:val="Heading8Char"/>
    <w:qFormat/>
    <w:rsid w:val="004234F0"/>
    <w:pPr>
      <w:keepNext/>
      <w:numPr>
        <w:ilvl w:val="7"/>
        <w:numId w:val="6"/>
      </w:numPr>
      <w:spacing w:before="240" w:after="60"/>
      <w:ind w:left="1800" w:hanging="1800"/>
      <w:outlineLvl w:val="7"/>
    </w:pPr>
    <w:rPr>
      <w:i/>
      <w:iCs/>
      <w:szCs w:val="24"/>
    </w:rPr>
  </w:style>
  <w:style w:type="paragraph" w:styleId="Heading9">
    <w:name w:val="heading 9"/>
    <w:basedOn w:val="Normal"/>
    <w:next w:val="Normal"/>
    <w:link w:val="Heading9Char"/>
    <w:qFormat/>
    <w:rsid w:val="000E00F3"/>
    <w:pPr>
      <w:keepNext/>
      <w:spacing w:before="240" w:after="60"/>
      <w:ind w:left="1440" w:hanging="1440"/>
      <w:outlineLvl w:val="8"/>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12580B"/>
    <w:rPr>
      <w:color w:val="0000FF"/>
      <w:u w:val="single"/>
    </w:rPr>
  </w:style>
  <w:style w:type="paragraph" w:styleId="BalloonText">
    <w:name w:val="Balloon Text"/>
    <w:basedOn w:val="Normal"/>
    <w:semiHidden/>
    <w:rsid w:val="009336F7"/>
    <w:rPr>
      <w:rFonts w:ascii="Tahoma" w:hAnsi="Tahoma" w:cs="Tahoma"/>
      <w:sz w:val="16"/>
      <w:szCs w:val="16"/>
    </w:rPr>
  </w:style>
  <w:style w:type="character" w:customStyle="1" w:styleId="Heading2Char">
    <w:name w:val="Heading 2 Char"/>
    <w:link w:val="Heading2"/>
    <w:rsid w:val="00E11923"/>
    <w:rPr>
      <w:b/>
      <w:bCs/>
      <w:i/>
      <w:iCs/>
      <w:sz w:val="28"/>
      <w:szCs w:val="28"/>
      <w:lang w:eastAsia="en-US"/>
    </w:rPr>
  </w:style>
  <w:style w:type="character" w:customStyle="1" w:styleId="Heading3Char">
    <w:name w:val="Heading 3 Char"/>
    <w:link w:val="Heading3"/>
    <w:rsid w:val="002B191D"/>
    <w:rPr>
      <w:b/>
      <w:bCs/>
      <w:sz w:val="26"/>
      <w:szCs w:val="26"/>
      <w:lang w:eastAsia="en-US"/>
    </w:rPr>
  </w:style>
  <w:style w:type="character" w:customStyle="1" w:styleId="Heading4Char">
    <w:name w:val="Heading 4 Char"/>
    <w:link w:val="Heading4"/>
    <w:rsid w:val="004234F0"/>
    <w:rPr>
      <w:rFonts w:ascii="Times New Roman Bold" w:hAnsi="Times New Roman Bold"/>
      <w:b/>
      <w:bCs/>
      <w:sz w:val="24"/>
      <w:szCs w:val="28"/>
    </w:rPr>
  </w:style>
  <w:style w:type="character" w:customStyle="1" w:styleId="Heading5Char">
    <w:name w:val="Heading 5 Char"/>
    <w:link w:val="Heading5"/>
    <w:rsid w:val="004234F0"/>
    <w:rPr>
      <w:b/>
      <w:bCs/>
      <w:i/>
      <w:iCs/>
      <w:sz w:val="24"/>
      <w:szCs w:val="26"/>
    </w:rPr>
  </w:style>
  <w:style w:type="character" w:customStyle="1" w:styleId="Heading6Char">
    <w:name w:val="Heading 6 Char"/>
    <w:link w:val="Heading6"/>
    <w:rsid w:val="000E00F3"/>
    <w:rPr>
      <w:b/>
      <w:bCs/>
      <w:sz w:val="22"/>
      <w:szCs w:val="22"/>
      <w:lang w:eastAsia="en-US"/>
    </w:rPr>
  </w:style>
  <w:style w:type="character" w:customStyle="1" w:styleId="Heading7Char">
    <w:name w:val="Heading 7 Char"/>
    <w:link w:val="Heading7"/>
    <w:rsid w:val="004234F0"/>
    <w:rPr>
      <w:sz w:val="22"/>
      <w:szCs w:val="24"/>
    </w:rPr>
  </w:style>
  <w:style w:type="character" w:customStyle="1" w:styleId="Heading8Char">
    <w:name w:val="Heading 8 Char"/>
    <w:link w:val="Heading8"/>
    <w:rsid w:val="004234F0"/>
    <w:rPr>
      <w:i/>
      <w:iCs/>
      <w:sz w:val="22"/>
      <w:szCs w:val="24"/>
    </w:rPr>
  </w:style>
  <w:style w:type="character" w:customStyle="1" w:styleId="Heading9Char">
    <w:name w:val="Heading 9 Char"/>
    <w:link w:val="Heading9"/>
    <w:rsid w:val="000E00F3"/>
    <w:rPr>
      <w:b/>
      <w:sz w:val="22"/>
      <w:szCs w:val="22"/>
      <w:lang w:eastAsia="en-US"/>
    </w:rPr>
  </w:style>
  <w:style w:type="character" w:styleId="FollowedHyperlink">
    <w:name w:val="FollowedHyperlink"/>
    <w:rsid w:val="003373EC"/>
    <w:rPr>
      <w:color w:val="800080"/>
      <w:u w:val="single"/>
    </w:rPr>
  </w:style>
  <w:style w:type="paragraph" w:styleId="DocumentMap">
    <w:name w:val="Document Map"/>
    <w:basedOn w:val="Normal"/>
    <w:link w:val="DocumentMapChar"/>
    <w:rsid w:val="00E11923"/>
    <w:rPr>
      <w:rFonts w:ascii="Tahoma" w:hAnsi="Tahoma" w:cs="Tahoma"/>
      <w:sz w:val="16"/>
      <w:szCs w:val="16"/>
    </w:rPr>
  </w:style>
  <w:style w:type="character" w:customStyle="1" w:styleId="DocumentMapChar">
    <w:name w:val="Document Map Char"/>
    <w:link w:val="DocumentMap"/>
    <w:rsid w:val="00E11923"/>
    <w:rPr>
      <w:rFonts w:ascii="Tahoma" w:hAnsi="Tahoma" w:cs="Tahoma"/>
      <w:sz w:val="16"/>
      <w:szCs w:val="16"/>
      <w:lang w:eastAsia="en-US"/>
    </w:rPr>
  </w:style>
  <w:style w:type="character" w:customStyle="1" w:styleId="UnresolvedMention1">
    <w:name w:val="Unresolved Mention1"/>
    <w:basedOn w:val="DefaultParagraphFont"/>
    <w:uiPriority w:val="99"/>
    <w:semiHidden/>
    <w:unhideWhenUsed/>
    <w:rsid w:val="005B28EF"/>
    <w:rPr>
      <w:color w:val="605E5C"/>
      <w:shd w:val="clear" w:color="auto" w:fill="E1DFDD"/>
    </w:rPr>
  </w:style>
  <w:style w:type="character" w:styleId="CommentReference">
    <w:name w:val="annotation reference"/>
    <w:basedOn w:val="DefaultParagraphFont"/>
    <w:rsid w:val="0008154F"/>
    <w:rPr>
      <w:sz w:val="16"/>
      <w:szCs w:val="16"/>
    </w:rPr>
  </w:style>
  <w:style w:type="paragraph" w:styleId="CommentText">
    <w:name w:val="annotation text"/>
    <w:basedOn w:val="Normal"/>
    <w:link w:val="CommentTextChar"/>
    <w:rsid w:val="0008154F"/>
    <w:rPr>
      <w:sz w:val="20"/>
    </w:rPr>
  </w:style>
  <w:style w:type="character" w:customStyle="1" w:styleId="CommentTextChar">
    <w:name w:val="Comment Text Char"/>
    <w:basedOn w:val="DefaultParagraphFont"/>
    <w:link w:val="CommentText"/>
    <w:rsid w:val="0008154F"/>
  </w:style>
  <w:style w:type="paragraph" w:styleId="CommentSubject">
    <w:name w:val="annotation subject"/>
    <w:basedOn w:val="CommentText"/>
    <w:next w:val="CommentText"/>
    <w:link w:val="CommentSubjectChar"/>
    <w:semiHidden/>
    <w:unhideWhenUsed/>
    <w:rsid w:val="0008154F"/>
    <w:rPr>
      <w:b/>
      <w:bCs/>
    </w:rPr>
  </w:style>
  <w:style w:type="character" w:customStyle="1" w:styleId="CommentSubjectChar">
    <w:name w:val="Comment Subject Char"/>
    <w:basedOn w:val="CommentTextChar"/>
    <w:link w:val="CommentSubject"/>
    <w:semiHidden/>
    <w:rsid w:val="0008154F"/>
    <w:rPr>
      <w:b/>
      <w:bCs/>
    </w:rPr>
  </w:style>
  <w:style w:type="character" w:customStyle="1" w:styleId="ListParagraphChar">
    <w:name w:val="List Paragraph Char"/>
    <w:basedOn w:val="DefaultParagraphFont"/>
    <w:link w:val="ListParagraph"/>
    <w:uiPriority w:val="34"/>
    <w:locked/>
    <w:rsid w:val="00C4714B"/>
    <w:rPr>
      <w:sz w:val="22"/>
    </w:rPr>
  </w:style>
  <w:style w:type="paragraph" w:styleId="ListParagraph">
    <w:name w:val="List Paragraph"/>
    <w:basedOn w:val="Normal"/>
    <w:link w:val="ListParagraphChar"/>
    <w:uiPriority w:val="34"/>
    <w:qFormat/>
    <w:rsid w:val="00C4714B"/>
    <w:pPr>
      <w:ind w:left="720"/>
      <w:contextualSpacing/>
      <w:textAlignment w:val="auto"/>
    </w:pPr>
  </w:style>
  <w:style w:type="character" w:customStyle="1" w:styleId="1">
    <w:name w:val="未解決のメンション1"/>
    <w:basedOn w:val="DefaultParagraphFont"/>
    <w:uiPriority w:val="99"/>
    <w:semiHidden/>
    <w:unhideWhenUsed/>
    <w:rsid w:val="004A0414"/>
    <w:rPr>
      <w:color w:val="605E5C"/>
      <w:shd w:val="clear" w:color="auto" w:fill="E1DFDD"/>
    </w:rPr>
  </w:style>
  <w:style w:type="numbering" w:customStyle="1" w:styleId="ImportedStyle1">
    <w:name w:val="Imported Style 1"/>
    <w:rsid w:val="00EC01CF"/>
    <w:pPr>
      <w:numPr>
        <w:numId w:val="19"/>
      </w:numPr>
    </w:pPr>
  </w:style>
  <w:style w:type="paragraph" w:styleId="HTMLPreformatted">
    <w:name w:val="HTML Preformatted"/>
    <w:basedOn w:val="Normal"/>
    <w:link w:val="HTMLPreformattedChar"/>
    <w:uiPriority w:val="99"/>
    <w:semiHidden/>
    <w:unhideWhenUsed/>
    <w:rsid w:val="004B0D9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jc w:val="left"/>
      <w:textAlignment w:val="auto"/>
    </w:pPr>
    <w:rPr>
      <w:rFonts w:ascii="MS Gothic" w:eastAsia="MS Gothic" w:hAnsi="MS Gothic" w:cs="MS Gothic"/>
      <w:sz w:val="24"/>
      <w:szCs w:val="24"/>
      <w:lang w:eastAsia="ja-JP"/>
    </w:rPr>
  </w:style>
  <w:style w:type="character" w:customStyle="1" w:styleId="HTMLPreformattedChar">
    <w:name w:val="HTML Preformatted Char"/>
    <w:basedOn w:val="DefaultParagraphFont"/>
    <w:link w:val="HTMLPreformatted"/>
    <w:uiPriority w:val="99"/>
    <w:semiHidden/>
    <w:rsid w:val="004B0D9F"/>
    <w:rPr>
      <w:rFonts w:ascii="MS Gothic" w:eastAsia="MS Gothic" w:hAnsi="MS Gothic" w:cs="MS Gothic"/>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4899">
      <w:bodyDiv w:val="1"/>
      <w:marLeft w:val="0"/>
      <w:marRight w:val="0"/>
      <w:marTop w:val="0"/>
      <w:marBottom w:val="0"/>
      <w:divBdr>
        <w:top w:val="none" w:sz="0" w:space="0" w:color="auto"/>
        <w:left w:val="none" w:sz="0" w:space="0" w:color="auto"/>
        <w:bottom w:val="none" w:sz="0" w:space="0" w:color="auto"/>
        <w:right w:val="none" w:sz="0" w:space="0" w:color="auto"/>
      </w:divBdr>
    </w:div>
    <w:div w:id="143787507">
      <w:bodyDiv w:val="1"/>
      <w:marLeft w:val="0"/>
      <w:marRight w:val="0"/>
      <w:marTop w:val="0"/>
      <w:marBottom w:val="0"/>
      <w:divBdr>
        <w:top w:val="none" w:sz="0" w:space="0" w:color="auto"/>
        <w:left w:val="none" w:sz="0" w:space="0" w:color="auto"/>
        <w:bottom w:val="none" w:sz="0" w:space="0" w:color="auto"/>
        <w:right w:val="none" w:sz="0" w:space="0" w:color="auto"/>
      </w:divBdr>
    </w:div>
    <w:div w:id="155266341">
      <w:bodyDiv w:val="1"/>
      <w:marLeft w:val="0"/>
      <w:marRight w:val="0"/>
      <w:marTop w:val="0"/>
      <w:marBottom w:val="0"/>
      <w:divBdr>
        <w:top w:val="none" w:sz="0" w:space="0" w:color="auto"/>
        <w:left w:val="none" w:sz="0" w:space="0" w:color="auto"/>
        <w:bottom w:val="none" w:sz="0" w:space="0" w:color="auto"/>
        <w:right w:val="none" w:sz="0" w:space="0" w:color="auto"/>
      </w:divBdr>
    </w:div>
    <w:div w:id="211506607">
      <w:bodyDiv w:val="1"/>
      <w:marLeft w:val="0"/>
      <w:marRight w:val="0"/>
      <w:marTop w:val="0"/>
      <w:marBottom w:val="0"/>
      <w:divBdr>
        <w:top w:val="none" w:sz="0" w:space="0" w:color="auto"/>
        <w:left w:val="none" w:sz="0" w:space="0" w:color="auto"/>
        <w:bottom w:val="none" w:sz="0" w:space="0" w:color="auto"/>
        <w:right w:val="none" w:sz="0" w:space="0" w:color="auto"/>
      </w:divBdr>
    </w:div>
    <w:div w:id="255752206">
      <w:bodyDiv w:val="1"/>
      <w:marLeft w:val="0"/>
      <w:marRight w:val="0"/>
      <w:marTop w:val="0"/>
      <w:marBottom w:val="0"/>
      <w:divBdr>
        <w:top w:val="none" w:sz="0" w:space="0" w:color="auto"/>
        <w:left w:val="none" w:sz="0" w:space="0" w:color="auto"/>
        <w:bottom w:val="none" w:sz="0" w:space="0" w:color="auto"/>
        <w:right w:val="none" w:sz="0" w:space="0" w:color="auto"/>
      </w:divBdr>
    </w:div>
    <w:div w:id="591204846">
      <w:bodyDiv w:val="1"/>
      <w:marLeft w:val="0"/>
      <w:marRight w:val="0"/>
      <w:marTop w:val="0"/>
      <w:marBottom w:val="0"/>
      <w:divBdr>
        <w:top w:val="none" w:sz="0" w:space="0" w:color="auto"/>
        <w:left w:val="none" w:sz="0" w:space="0" w:color="auto"/>
        <w:bottom w:val="none" w:sz="0" w:space="0" w:color="auto"/>
        <w:right w:val="none" w:sz="0" w:space="0" w:color="auto"/>
      </w:divBdr>
    </w:div>
    <w:div w:id="632905567">
      <w:bodyDiv w:val="1"/>
      <w:marLeft w:val="0"/>
      <w:marRight w:val="0"/>
      <w:marTop w:val="0"/>
      <w:marBottom w:val="0"/>
      <w:divBdr>
        <w:top w:val="none" w:sz="0" w:space="0" w:color="auto"/>
        <w:left w:val="none" w:sz="0" w:space="0" w:color="auto"/>
        <w:bottom w:val="none" w:sz="0" w:space="0" w:color="auto"/>
        <w:right w:val="none" w:sz="0" w:space="0" w:color="auto"/>
      </w:divBdr>
    </w:div>
    <w:div w:id="676880243">
      <w:bodyDiv w:val="1"/>
      <w:marLeft w:val="0"/>
      <w:marRight w:val="0"/>
      <w:marTop w:val="0"/>
      <w:marBottom w:val="0"/>
      <w:divBdr>
        <w:top w:val="none" w:sz="0" w:space="0" w:color="auto"/>
        <w:left w:val="none" w:sz="0" w:space="0" w:color="auto"/>
        <w:bottom w:val="none" w:sz="0" w:space="0" w:color="auto"/>
        <w:right w:val="none" w:sz="0" w:space="0" w:color="auto"/>
      </w:divBdr>
    </w:div>
    <w:div w:id="890767522">
      <w:bodyDiv w:val="1"/>
      <w:marLeft w:val="0"/>
      <w:marRight w:val="0"/>
      <w:marTop w:val="0"/>
      <w:marBottom w:val="0"/>
      <w:divBdr>
        <w:top w:val="none" w:sz="0" w:space="0" w:color="auto"/>
        <w:left w:val="none" w:sz="0" w:space="0" w:color="auto"/>
        <w:bottom w:val="none" w:sz="0" w:space="0" w:color="auto"/>
        <w:right w:val="none" w:sz="0" w:space="0" w:color="auto"/>
      </w:divBdr>
    </w:div>
    <w:div w:id="905650486">
      <w:bodyDiv w:val="1"/>
      <w:marLeft w:val="0"/>
      <w:marRight w:val="0"/>
      <w:marTop w:val="0"/>
      <w:marBottom w:val="0"/>
      <w:divBdr>
        <w:top w:val="none" w:sz="0" w:space="0" w:color="auto"/>
        <w:left w:val="none" w:sz="0" w:space="0" w:color="auto"/>
        <w:bottom w:val="none" w:sz="0" w:space="0" w:color="auto"/>
        <w:right w:val="none" w:sz="0" w:space="0" w:color="auto"/>
      </w:divBdr>
    </w:div>
    <w:div w:id="1057629469">
      <w:bodyDiv w:val="1"/>
      <w:marLeft w:val="0"/>
      <w:marRight w:val="0"/>
      <w:marTop w:val="0"/>
      <w:marBottom w:val="0"/>
      <w:divBdr>
        <w:top w:val="none" w:sz="0" w:space="0" w:color="auto"/>
        <w:left w:val="none" w:sz="0" w:space="0" w:color="auto"/>
        <w:bottom w:val="none" w:sz="0" w:space="0" w:color="auto"/>
        <w:right w:val="none" w:sz="0" w:space="0" w:color="auto"/>
      </w:divBdr>
    </w:div>
    <w:div w:id="1072506967">
      <w:bodyDiv w:val="1"/>
      <w:marLeft w:val="0"/>
      <w:marRight w:val="0"/>
      <w:marTop w:val="0"/>
      <w:marBottom w:val="0"/>
      <w:divBdr>
        <w:top w:val="none" w:sz="0" w:space="0" w:color="auto"/>
        <w:left w:val="none" w:sz="0" w:space="0" w:color="auto"/>
        <w:bottom w:val="none" w:sz="0" w:space="0" w:color="auto"/>
        <w:right w:val="none" w:sz="0" w:space="0" w:color="auto"/>
      </w:divBdr>
    </w:div>
    <w:div w:id="1134903923">
      <w:bodyDiv w:val="1"/>
      <w:marLeft w:val="0"/>
      <w:marRight w:val="0"/>
      <w:marTop w:val="0"/>
      <w:marBottom w:val="0"/>
      <w:divBdr>
        <w:top w:val="none" w:sz="0" w:space="0" w:color="auto"/>
        <w:left w:val="none" w:sz="0" w:space="0" w:color="auto"/>
        <w:bottom w:val="none" w:sz="0" w:space="0" w:color="auto"/>
        <w:right w:val="none" w:sz="0" w:space="0" w:color="auto"/>
      </w:divBdr>
    </w:div>
    <w:div w:id="1350252005">
      <w:bodyDiv w:val="1"/>
      <w:marLeft w:val="0"/>
      <w:marRight w:val="0"/>
      <w:marTop w:val="0"/>
      <w:marBottom w:val="0"/>
      <w:divBdr>
        <w:top w:val="none" w:sz="0" w:space="0" w:color="auto"/>
        <w:left w:val="none" w:sz="0" w:space="0" w:color="auto"/>
        <w:bottom w:val="none" w:sz="0" w:space="0" w:color="auto"/>
        <w:right w:val="none" w:sz="0" w:space="0" w:color="auto"/>
      </w:divBdr>
    </w:div>
    <w:div w:id="1483615825">
      <w:bodyDiv w:val="1"/>
      <w:marLeft w:val="0"/>
      <w:marRight w:val="0"/>
      <w:marTop w:val="0"/>
      <w:marBottom w:val="0"/>
      <w:divBdr>
        <w:top w:val="none" w:sz="0" w:space="0" w:color="auto"/>
        <w:left w:val="none" w:sz="0" w:space="0" w:color="auto"/>
        <w:bottom w:val="none" w:sz="0" w:space="0" w:color="auto"/>
        <w:right w:val="none" w:sz="0" w:space="0" w:color="auto"/>
      </w:divBdr>
    </w:div>
    <w:div w:id="1623883147">
      <w:bodyDiv w:val="1"/>
      <w:marLeft w:val="0"/>
      <w:marRight w:val="0"/>
      <w:marTop w:val="0"/>
      <w:marBottom w:val="0"/>
      <w:divBdr>
        <w:top w:val="none" w:sz="0" w:space="0" w:color="auto"/>
        <w:left w:val="none" w:sz="0" w:space="0" w:color="auto"/>
        <w:bottom w:val="none" w:sz="0" w:space="0" w:color="auto"/>
        <w:right w:val="none" w:sz="0" w:space="0" w:color="auto"/>
      </w:divBdr>
    </w:div>
    <w:div w:id="1681154898">
      <w:bodyDiv w:val="1"/>
      <w:marLeft w:val="0"/>
      <w:marRight w:val="0"/>
      <w:marTop w:val="0"/>
      <w:marBottom w:val="0"/>
      <w:divBdr>
        <w:top w:val="none" w:sz="0" w:space="0" w:color="auto"/>
        <w:left w:val="none" w:sz="0" w:space="0" w:color="auto"/>
        <w:bottom w:val="none" w:sz="0" w:space="0" w:color="auto"/>
        <w:right w:val="none" w:sz="0" w:space="0" w:color="auto"/>
      </w:divBdr>
    </w:div>
    <w:div w:id="1692687475">
      <w:bodyDiv w:val="1"/>
      <w:marLeft w:val="0"/>
      <w:marRight w:val="0"/>
      <w:marTop w:val="0"/>
      <w:marBottom w:val="0"/>
      <w:divBdr>
        <w:top w:val="none" w:sz="0" w:space="0" w:color="auto"/>
        <w:left w:val="none" w:sz="0" w:space="0" w:color="auto"/>
        <w:bottom w:val="none" w:sz="0" w:space="0" w:color="auto"/>
        <w:right w:val="none" w:sz="0" w:space="0" w:color="auto"/>
      </w:divBdr>
    </w:div>
    <w:div w:id="1704013513">
      <w:bodyDiv w:val="1"/>
      <w:marLeft w:val="0"/>
      <w:marRight w:val="0"/>
      <w:marTop w:val="0"/>
      <w:marBottom w:val="0"/>
      <w:divBdr>
        <w:top w:val="none" w:sz="0" w:space="0" w:color="auto"/>
        <w:left w:val="none" w:sz="0" w:space="0" w:color="auto"/>
        <w:bottom w:val="none" w:sz="0" w:space="0" w:color="auto"/>
        <w:right w:val="none" w:sz="0" w:space="0" w:color="auto"/>
      </w:divBdr>
    </w:div>
    <w:div w:id="1729112702">
      <w:bodyDiv w:val="1"/>
      <w:marLeft w:val="0"/>
      <w:marRight w:val="0"/>
      <w:marTop w:val="0"/>
      <w:marBottom w:val="0"/>
      <w:divBdr>
        <w:top w:val="none" w:sz="0" w:space="0" w:color="auto"/>
        <w:left w:val="none" w:sz="0" w:space="0" w:color="auto"/>
        <w:bottom w:val="none" w:sz="0" w:space="0" w:color="auto"/>
        <w:right w:val="none" w:sz="0" w:space="0" w:color="auto"/>
      </w:divBdr>
    </w:div>
    <w:div w:id="202620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0918fc3-219b-4555-953f-57c11515ad88">
      <UserInfo>
        <DisplayName>Keating, Steve</DisplayName>
        <AccountId>18</AccountId>
        <AccountType/>
      </UserInfo>
      <UserInfo>
        <DisplayName>Sharman, Karl</DisplayName>
        <AccountId>16</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2C8E60515AA84C98623DCB6CA7EDC5" ma:contentTypeVersion="12" ma:contentTypeDescription="Create a new document." ma:contentTypeScope="" ma:versionID="ef0b59d5a1ef86351136cf4ade810983">
  <xsd:schema xmlns:xsd="http://www.w3.org/2001/XMLSchema" xmlns:xs="http://www.w3.org/2001/XMLSchema" xmlns:p="http://schemas.microsoft.com/office/2006/metadata/properties" xmlns:ns2="7b59c312-58c3-4ce3-9529-3c4467a6efef" xmlns:ns3="d0918fc3-219b-4555-953f-57c11515ad88" targetNamespace="http://schemas.microsoft.com/office/2006/metadata/properties" ma:root="true" ma:fieldsID="3f52d59b037b674bb72eaad497da27a8" ns2:_="" ns3:_="">
    <xsd:import namespace="7b59c312-58c3-4ce3-9529-3c4467a6efef"/>
    <xsd:import namespace="d0918fc3-219b-4555-953f-57c11515ad8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9c312-58c3-4ce3-9529-3c4467a6e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918fc3-219b-4555-953f-57c11515ad8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9AB798-E4F7-4181-A13F-9FD0BBB3BA99}">
  <ds:schemaRefs>
    <ds:schemaRef ds:uri="http://schemas.microsoft.com/office/2006/metadata/properties"/>
    <ds:schemaRef ds:uri="http://schemas.microsoft.com/office/infopath/2007/PartnerControls"/>
    <ds:schemaRef ds:uri="d0918fc3-219b-4555-953f-57c11515ad88"/>
  </ds:schemaRefs>
</ds:datastoreItem>
</file>

<file path=customXml/itemProps2.xml><?xml version="1.0" encoding="utf-8"?>
<ds:datastoreItem xmlns:ds="http://schemas.openxmlformats.org/officeDocument/2006/customXml" ds:itemID="{7386073D-A6B6-4141-9B71-FE47BD515513}">
  <ds:schemaRefs>
    <ds:schemaRef ds:uri="http://schemas.microsoft.com/sharepoint/v3/contenttype/forms"/>
  </ds:schemaRefs>
</ds:datastoreItem>
</file>

<file path=customXml/itemProps3.xml><?xml version="1.0" encoding="utf-8"?>
<ds:datastoreItem xmlns:ds="http://schemas.openxmlformats.org/officeDocument/2006/customXml" ds:itemID="{3F87EB5D-6EEE-42BF-B36B-5E86163B39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9c312-58c3-4ce3-9529-3c4467a6efef"/>
    <ds:schemaRef ds:uri="d0918fc3-219b-4555-953f-57c11515ad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2103</Words>
  <Characters>11989</Characters>
  <Application>Microsoft Office Word</Application>
  <DocSecurity>0</DocSecurity>
  <Lines>99</Lines>
  <Paragraphs>28</Paragraphs>
  <ScaleCrop>false</ScaleCrop>
  <HeadingPairs>
    <vt:vector size="6" baseType="variant">
      <vt:variant>
        <vt:lpstr>タイトル</vt:lpstr>
      </vt:variant>
      <vt:variant>
        <vt:i4>1</vt:i4>
      </vt:variant>
      <vt:variant>
        <vt:lpstr>Title</vt:lpstr>
      </vt:variant>
      <vt:variant>
        <vt:i4>1</vt:i4>
      </vt:variant>
      <vt:variant>
        <vt:lpstr>Titel</vt:lpstr>
      </vt:variant>
      <vt:variant>
        <vt:i4>1</vt:i4>
      </vt:variant>
    </vt:vector>
  </HeadingPairs>
  <TitlesOfParts>
    <vt:vector size="3" baseType="lpstr">
      <vt:lpstr>Joint Collaborative Team on Video Coding (JCT-VC) Contribution</vt:lpstr>
      <vt:lpstr>Joint Collaborative Team on Video Coding (JCT-VC) Contribution</vt:lpstr>
      <vt:lpstr>Joint Collaborative Team on Video Coding (JCT-VC) Contribution</vt:lpstr>
    </vt:vector>
  </TitlesOfParts>
  <Company>JCT-VC</Company>
  <LinksUpToDate>false</LinksUpToDate>
  <CharactersWithSpaces>14064</CharactersWithSpaces>
  <SharedDoc>false</SharedDoc>
  <HLinks>
    <vt:vector size="42" baseType="variant">
      <vt:variant>
        <vt:i4>2687027</vt:i4>
      </vt:variant>
      <vt:variant>
        <vt:i4>18</vt:i4>
      </vt:variant>
      <vt:variant>
        <vt:i4>0</vt:i4>
      </vt:variant>
      <vt:variant>
        <vt:i4>5</vt:i4>
      </vt:variant>
      <vt:variant>
        <vt:lpwstr>http://www.itu.int/ITU-T/ipr/index.html</vt:lpwstr>
      </vt:variant>
      <vt:variant>
        <vt:lpwstr/>
      </vt:variant>
      <vt:variant>
        <vt:i4>6815866</vt:i4>
      </vt:variant>
      <vt:variant>
        <vt:i4>15</vt:i4>
      </vt:variant>
      <vt:variant>
        <vt:i4>0</vt:i4>
      </vt:variant>
      <vt:variant>
        <vt:i4>5</vt:i4>
      </vt:variant>
      <vt:variant>
        <vt:lpwstr>http://isotc.iso.org/livelink/livelink?func=ll&amp;objId=4230455&amp;objAction=browse&amp;sort=subtype</vt:lpwstr>
      </vt:variant>
      <vt:variant>
        <vt:lpwstr/>
      </vt:variant>
      <vt:variant>
        <vt:i4>2687027</vt:i4>
      </vt:variant>
      <vt:variant>
        <vt:i4>12</vt:i4>
      </vt:variant>
      <vt:variant>
        <vt:i4>0</vt:i4>
      </vt:variant>
      <vt:variant>
        <vt:i4>5</vt:i4>
      </vt:variant>
      <vt:variant>
        <vt:lpwstr>http://www.itu.int/ITU-T/ipr/index.html</vt:lpwstr>
      </vt:variant>
      <vt:variant>
        <vt:lpwstr/>
      </vt:variant>
      <vt:variant>
        <vt:i4>6160462</vt:i4>
      </vt:variant>
      <vt:variant>
        <vt:i4>9</vt:i4>
      </vt:variant>
      <vt:variant>
        <vt:i4>0</vt:i4>
      </vt:variant>
      <vt:variant>
        <vt:i4>5</vt:i4>
      </vt:variant>
      <vt:variant>
        <vt:lpwstr>http://www.itu.int/ITU-T/dbase/patent/patent-policy.html</vt:lpwstr>
      </vt:variant>
      <vt:variant>
        <vt:lpwstr/>
      </vt:variant>
      <vt:variant>
        <vt:i4>7995483</vt:i4>
      </vt:variant>
      <vt:variant>
        <vt:i4>6</vt:i4>
      </vt:variant>
      <vt:variant>
        <vt:i4>0</vt:i4>
      </vt:variant>
      <vt:variant>
        <vt:i4>5</vt:i4>
      </vt:variant>
      <vt:variant>
        <vt:lpwstr>mailto:ohm@ient.rwth-aachen.de</vt:lpwstr>
      </vt:variant>
      <vt:variant>
        <vt:lpwstr/>
      </vt:variant>
      <vt:variant>
        <vt:i4>6750290</vt:i4>
      </vt:variant>
      <vt:variant>
        <vt:i4>3</vt:i4>
      </vt:variant>
      <vt:variant>
        <vt:i4>0</vt:i4>
      </vt:variant>
      <vt:variant>
        <vt:i4>5</vt:i4>
      </vt:variant>
      <vt:variant>
        <vt:lpwstr>mailto:garysull@microsoft.com</vt:lpwstr>
      </vt:variant>
      <vt:variant>
        <vt:lpwstr/>
      </vt:variant>
      <vt:variant>
        <vt:i4>3145791</vt:i4>
      </vt:variant>
      <vt:variant>
        <vt:i4>0</vt:i4>
      </vt:variant>
      <vt:variant>
        <vt:i4>0</vt:i4>
      </vt:variant>
      <vt:variant>
        <vt:i4>5</vt:i4>
      </vt:variant>
      <vt:variant>
        <vt:lpwstr>http://phenix.int-evry.fr/jct/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 Collaborative Team on Video Coding (JCT-VC) Contribution</dc:title>
  <dc:subject/>
  <dc:creator>Gary J. Sullivan &amp; Jens-Rainer Ohm</dc:creator>
  <cp:keywords>JCT-VC, MPEG, VCEG</cp:keywords>
  <cp:lastModifiedBy>Dmytro Rusanovskyy</cp:lastModifiedBy>
  <cp:revision>4</cp:revision>
  <cp:lastPrinted>1900-01-01T08:00:00Z</cp:lastPrinted>
  <dcterms:created xsi:type="dcterms:W3CDTF">2020-10-30T18:50:00Z</dcterms:created>
  <dcterms:modified xsi:type="dcterms:W3CDTF">2020-10-30T18:52:00Z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0x010100592C8E60515AA84C98623DCB6CA7EDC5</vt:lpwstr>
  </property>
</Properties>
</file>