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p w14:paraId="18E03134" w14:textId="57BF9C51" w:rsidR="006C5D39" w:rsidRPr="005B217D" w:rsidRDefault="00EF37F6" w:rsidP="00C97D78">
            <w:pPr>
              <w:tabs>
                <w:tab w:val="left" w:pos="7200"/>
              </w:tabs>
              <w:spacing w:before="0"/>
              <w:rPr>
                <w:b/>
                <w:szCs w:val="22"/>
                <w:lang w:val="en-CA"/>
              </w:rPr>
            </w:pPr>
            <w:r>
              <w:rPr>
                <w:b/>
                <w:noProof/>
                <w:szCs w:val="22"/>
                <w:lang w:val="en-GB" w:eastAsia="en-GB"/>
              </w:rPr>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A73DD"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" strokecolor="white" strokeweight="36e-5mm"/>
                      <v:line id="Line 4"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" strokecolor="white" strokeweight="36e-5mm"/>
                      <v:line id="Line 5"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" strokecolor="white" strokeweight="36e-5mm"/>
                      <v:line id="Line 6"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" strokecolor="white" strokeweight="36e-5mm"/>
                      <v:line id="Line 7"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" strokecolor="white" strokeweight="36e-5mm"/>
                      <v:shape id="Freeform 8"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GB" w:eastAsia="en-GB"/>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GB" w:eastAsia="en-GB"/>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0FCCD71D"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t>
            </w:r>
          </w:p>
          <w:p w14:paraId="19908E82" w14:textId="05A1983A" w:rsidR="00E61DAC" w:rsidRPr="005B217D" w:rsidRDefault="00084393" w:rsidP="00536188">
            <w:pPr>
              <w:tabs>
                <w:tab w:val="left" w:pos="7200"/>
              </w:tabs>
              <w:spacing w:before="0"/>
              <w:rPr>
                <w:b/>
                <w:szCs w:val="22"/>
                <w:lang w:val="en-CA"/>
              </w:rPr>
            </w:pPr>
            <w:r>
              <w:t>20th</w:t>
            </w:r>
            <w:r w:rsidRPr="00B648F1">
              <w:t xml:space="preserve"> Meeting</w:t>
            </w:r>
            <w:r>
              <w:rPr>
                <w:lang w:val="en-CA"/>
              </w:rPr>
              <w:t>,</w:t>
            </w:r>
            <w:r w:rsidRPr="00B648F1">
              <w:rPr>
                <w:lang w:val="en-CA"/>
              </w:rPr>
              <w:t xml:space="preserve"> </w:t>
            </w:r>
            <w:r>
              <w:rPr>
                <w:lang w:val="en-CA"/>
              </w:rPr>
              <w:t>by teleconference, 7 –</w:t>
            </w:r>
            <w:r w:rsidR="00C05271">
              <w:rPr>
                <w:lang w:val="en-CA"/>
              </w:rPr>
              <w:t xml:space="preserve"> </w:t>
            </w:r>
            <w:r>
              <w:rPr>
                <w:lang w:val="en-CA"/>
              </w:rPr>
              <w:t>16</w:t>
            </w:r>
            <w:r w:rsidRPr="00B648F1">
              <w:rPr>
                <w:lang w:val="en-CA"/>
              </w:rPr>
              <w:t xml:space="preserve"> </w:t>
            </w:r>
            <w:r>
              <w:rPr>
                <w:lang w:val="en-CA"/>
              </w:rPr>
              <w:t xml:space="preserve">Oct. </w:t>
            </w:r>
            <w:r w:rsidRPr="00B648F1">
              <w:rPr>
                <w:lang w:val="en-CA"/>
              </w:rPr>
              <w:t>20</w:t>
            </w:r>
            <w:r>
              <w:rPr>
                <w:lang w:val="en-CA"/>
              </w:rPr>
              <w:t>20</w:t>
            </w:r>
          </w:p>
        </w:tc>
        <w:tc>
          <w:tcPr>
            <w:tcW w:w="3060" w:type="dxa"/>
          </w:tcPr>
          <w:p w14:paraId="59B7E346" w14:textId="6817BB9B" w:rsidR="008A4B4C" w:rsidRPr="005B217D" w:rsidRDefault="00E61DAC" w:rsidP="00536188">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382906" w:rsidRPr="00D01D5A">
              <w:rPr>
                <w:lang w:val="en-CA"/>
              </w:rPr>
              <w:t>T202</w:t>
            </w:r>
            <w:r w:rsidR="005E2A07">
              <w:rPr>
                <w:lang w:val="en-CA"/>
              </w:rPr>
              <w:t>2</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504"/>
        <w:gridCol w:w="1134"/>
        <w:gridCol w:w="3264"/>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51E1F2EE" w:rsidR="00E61DAC" w:rsidRPr="005B217D" w:rsidRDefault="00382906" w:rsidP="009D7CE6">
            <w:pPr>
              <w:spacing w:before="60" w:after="60"/>
              <w:rPr>
                <w:b/>
                <w:szCs w:val="22"/>
                <w:lang w:val="en-CA"/>
              </w:rPr>
            </w:pPr>
            <w:r w:rsidRPr="00382906">
              <w:rPr>
                <w:b/>
                <w:szCs w:val="22"/>
                <w:lang w:val="en-CA"/>
              </w:rPr>
              <w:t>CE on Entropy Coding for High Bit Depth and High Bit Rate Coding</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0CC92516" w:rsidR="00E61DAC" w:rsidRPr="005B217D" w:rsidRDefault="00856F27" w:rsidP="009D7CE6">
            <w:pPr>
              <w:spacing w:before="60" w:after="60"/>
              <w:rPr>
                <w:szCs w:val="22"/>
                <w:lang w:val="en-CA"/>
              </w:rPr>
            </w:pPr>
            <w:r>
              <w:rPr>
                <w:szCs w:val="22"/>
                <w:lang w:val="en-CA"/>
              </w:rPr>
              <w:t>Output</w:t>
            </w:r>
            <w:r w:rsidR="0013458C">
              <w:rPr>
                <w:szCs w:val="22"/>
                <w:lang w:val="en-CA"/>
              </w:rPr>
              <w:t xml:space="preserve"> d</w:t>
            </w:r>
            <w:r w:rsidR="00E61DAC" w:rsidRPr="005B217D">
              <w:rPr>
                <w:szCs w:val="22"/>
                <w:lang w:val="en-CA"/>
              </w:rPr>
              <w:t xml:space="preserve">ocument </w:t>
            </w:r>
            <w:r>
              <w:rPr>
                <w:szCs w:val="22"/>
                <w:lang w:val="en-CA"/>
              </w:rPr>
              <w:t xml:space="preserve">of </w:t>
            </w:r>
            <w:r w:rsidR="009D7CE6">
              <w:rPr>
                <w:szCs w:val="22"/>
                <w:lang w:val="en-CA"/>
              </w:rPr>
              <w:t>JVET</w:t>
            </w:r>
          </w:p>
        </w:tc>
      </w:tr>
      <w:tr w:rsidR="00E61DAC" w:rsidRPr="005B217D" w14:paraId="7E6D99E3" w14:textId="77777777" w:rsidTr="000962AC">
        <w:tc>
          <w:tcPr>
            <w:tcW w:w="1458" w:type="dxa"/>
          </w:tcPr>
          <w:p w14:paraId="18CCDCD6" w14:textId="77777777" w:rsidR="00E61DAC" w:rsidRPr="00A64E93" w:rsidRDefault="00E61DAC">
            <w:pPr>
              <w:spacing w:before="60" w:after="60"/>
              <w:rPr>
                <w:i/>
                <w:szCs w:val="22"/>
                <w:lang w:val="en-CA"/>
              </w:rPr>
            </w:pPr>
            <w:r w:rsidRPr="00A64E93">
              <w:rPr>
                <w:i/>
                <w:szCs w:val="22"/>
                <w:lang w:val="en-CA"/>
              </w:rPr>
              <w:t>Purpose:</w:t>
            </w:r>
          </w:p>
        </w:tc>
        <w:tc>
          <w:tcPr>
            <w:tcW w:w="7902" w:type="dxa"/>
            <w:gridSpan w:val="3"/>
          </w:tcPr>
          <w:p w14:paraId="0640C90D" w14:textId="7CB5FA2F" w:rsidR="00E61DAC" w:rsidRPr="00A64E93" w:rsidRDefault="009709EA" w:rsidP="005E1AC6">
            <w:pPr>
              <w:spacing w:before="60" w:after="60"/>
              <w:rPr>
                <w:szCs w:val="22"/>
                <w:lang w:val="en-CA"/>
              </w:rPr>
            </w:pPr>
            <w:r w:rsidRPr="00A64E93">
              <w:rPr>
                <w:szCs w:val="22"/>
                <w:lang w:val="en-CA"/>
              </w:rPr>
              <w:t>Core Experiment description</w:t>
            </w:r>
          </w:p>
        </w:tc>
      </w:tr>
      <w:tr w:rsidR="00E61DAC" w:rsidRPr="00A64E93" w14:paraId="714CD808" w14:textId="77777777" w:rsidTr="00877972">
        <w:tc>
          <w:tcPr>
            <w:tcW w:w="1458" w:type="dxa"/>
          </w:tcPr>
          <w:p w14:paraId="4DB59313" w14:textId="77777777" w:rsidR="00E61DAC" w:rsidRPr="00A64E93" w:rsidRDefault="00E61DAC">
            <w:pPr>
              <w:spacing w:before="60" w:after="60"/>
              <w:rPr>
                <w:i/>
                <w:szCs w:val="22"/>
                <w:lang w:val="en-CA"/>
              </w:rPr>
            </w:pPr>
            <w:r w:rsidRPr="00A64E93">
              <w:rPr>
                <w:i/>
                <w:szCs w:val="22"/>
                <w:lang w:val="en-CA"/>
              </w:rPr>
              <w:t>Author(s) or</w:t>
            </w:r>
            <w:r w:rsidRPr="00A64E93">
              <w:rPr>
                <w:i/>
                <w:szCs w:val="22"/>
                <w:lang w:val="en-CA"/>
              </w:rPr>
              <w:br/>
              <w:t>Contact(s):</w:t>
            </w:r>
          </w:p>
        </w:tc>
        <w:tc>
          <w:tcPr>
            <w:tcW w:w="3504" w:type="dxa"/>
            <w:shd w:val="clear" w:color="auto" w:fill="FFFFFF" w:themeFill="background1"/>
          </w:tcPr>
          <w:p w14:paraId="33AAFD1A" w14:textId="5A960587" w:rsidR="00592156" w:rsidRPr="00877972" w:rsidRDefault="003045EB" w:rsidP="00403937">
            <w:pPr>
              <w:spacing w:before="60" w:after="60"/>
              <w:rPr>
                <w:szCs w:val="22"/>
                <w:lang w:val="en-CA"/>
              </w:rPr>
            </w:pPr>
            <w:r w:rsidRPr="00877972">
              <w:rPr>
                <w:szCs w:val="22"/>
                <w:lang w:val="en-CA"/>
              </w:rPr>
              <w:t>Adrian</w:t>
            </w:r>
            <w:r w:rsidR="004A0414" w:rsidRPr="00877972">
              <w:rPr>
                <w:szCs w:val="22"/>
                <w:lang w:val="en-CA"/>
              </w:rPr>
              <w:t xml:space="preserve"> Browne</w:t>
            </w:r>
          </w:p>
          <w:p w14:paraId="24176E3F" w14:textId="076FBA7E" w:rsidR="00592156" w:rsidRPr="00877972" w:rsidRDefault="003045EB" w:rsidP="00403937">
            <w:pPr>
              <w:spacing w:before="60" w:after="60"/>
              <w:rPr>
                <w:szCs w:val="22"/>
                <w:lang w:val="en-CA"/>
              </w:rPr>
            </w:pPr>
            <w:r w:rsidRPr="00877972">
              <w:rPr>
                <w:rFonts w:eastAsia="Yu Mincho" w:hint="eastAsia"/>
                <w:color w:val="222222"/>
                <w:szCs w:val="22"/>
                <w:lang w:val="de-DE" w:eastAsia="ja-JP"/>
              </w:rPr>
              <w:t>T</w:t>
            </w:r>
            <w:r w:rsidRPr="00877972">
              <w:rPr>
                <w:rFonts w:eastAsia="Yu Mincho"/>
                <w:color w:val="222222"/>
                <w:szCs w:val="22"/>
                <w:lang w:val="de-DE" w:eastAsia="ja-JP"/>
              </w:rPr>
              <w:t>omonori</w:t>
            </w:r>
            <w:r w:rsidR="004A0414" w:rsidRPr="00877972">
              <w:rPr>
                <w:szCs w:val="22"/>
                <w:lang w:val="en-CA"/>
              </w:rPr>
              <w:t xml:space="preserve"> Hashimoto</w:t>
            </w:r>
          </w:p>
          <w:p w14:paraId="721367B1" w14:textId="1FE1FBDA" w:rsidR="00592156" w:rsidRPr="00877972" w:rsidRDefault="003045EB" w:rsidP="00403937">
            <w:pPr>
              <w:spacing w:before="60" w:after="60"/>
              <w:rPr>
                <w:szCs w:val="22"/>
                <w:lang w:val="en-CA"/>
              </w:rPr>
            </w:pPr>
            <w:r w:rsidRPr="00877972">
              <w:rPr>
                <w:rFonts w:eastAsia="PMingLiU" w:hint="eastAsia"/>
                <w:szCs w:val="22"/>
                <w:lang w:val="en-CA" w:eastAsia="zh-TW"/>
              </w:rPr>
              <w:t>Ho</w:t>
            </w:r>
            <w:r w:rsidRPr="00877972">
              <w:rPr>
                <w:rFonts w:eastAsia="PMingLiU"/>
                <w:szCs w:val="22"/>
                <w:lang w:val="en-CA" w:eastAsia="zh-TW"/>
              </w:rPr>
              <w:t>ng-Jheng</w:t>
            </w:r>
            <w:r w:rsidR="004A0414" w:rsidRPr="00877972">
              <w:rPr>
                <w:szCs w:val="22"/>
                <w:lang w:val="en-CA"/>
              </w:rPr>
              <w:t xml:space="preserve"> Jhu</w:t>
            </w:r>
          </w:p>
          <w:p w14:paraId="49D81240" w14:textId="6431841A" w:rsidR="00E61DAC" w:rsidRPr="00877972" w:rsidRDefault="003045EB" w:rsidP="00403937">
            <w:pPr>
              <w:spacing w:before="60" w:after="60"/>
              <w:rPr>
                <w:szCs w:val="22"/>
                <w:lang w:val="en-CA"/>
              </w:rPr>
            </w:pPr>
            <w:r w:rsidRPr="00877972">
              <w:rPr>
                <w:szCs w:val="22"/>
              </w:rPr>
              <w:t>Dmytro</w:t>
            </w:r>
            <w:r w:rsidR="004A0414" w:rsidRPr="00877972">
              <w:rPr>
                <w:szCs w:val="22"/>
                <w:lang w:val="en-CA"/>
              </w:rPr>
              <w:t xml:space="preserve"> Rusanovskyy</w:t>
            </w:r>
          </w:p>
        </w:tc>
        <w:tc>
          <w:tcPr>
            <w:tcW w:w="1134" w:type="dxa"/>
          </w:tcPr>
          <w:p w14:paraId="0140ECA2" w14:textId="25905E84" w:rsidR="00E61DAC" w:rsidRPr="00A64E93" w:rsidRDefault="00E61DAC">
            <w:pPr>
              <w:spacing w:before="60" w:after="60"/>
              <w:rPr>
                <w:szCs w:val="22"/>
                <w:lang w:val="en-CA"/>
              </w:rPr>
            </w:pPr>
            <w:r w:rsidRPr="00A64E93">
              <w:rPr>
                <w:szCs w:val="22"/>
                <w:lang w:val="en-CA"/>
              </w:rPr>
              <w:t>Email:</w:t>
            </w:r>
          </w:p>
        </w:tc>
        <w:tc>
          <w:tcPr>
            <w:tcW w:w="3264" w:type="dxa"/>
            <w:shd w:val="clear" w:color="auto" w:fill="FFFFFF" w:themeFill="background1"/>
          </w:tcPr>
          <w:p w14:paraId="671AB6DE" w14:textId="010526F1" w:rsidR="009709EA" w:rsidRPr="00A64E93" w:rsidRDefault="004A0414" w:rsidP="009709EA">
            <w:pPr>
              <w:spacing w:before="60" w:after="60"/>
              <w:rPr>
                <w:lang w:val="de-DE" w:eastAsia="de-DE"/>
              </w:rPr>
            </w:pPr>
            <w:r w:rsidRPr="00A64E93">
              <w:rPr>
                <w:lang w:val="de-DE" w:eastAsia="de-DE"/>
              </w:rPr>
              <w:t>adrian.browne@sony.com</w:t>
            </w:r>
          </w:p>
          <w:p w14:paraId="7ED63549" w14:textId="7822A945" w:rsidR="005B28EF" w:rsidRPr="00A64E93" w:rsidRDefault="00510DAC" w:rsidP="00403937">
            <w:pPr>
              <w:spacing w:before="60" w:after="60"/>
              <w:rPr>
                <w:lang w:val="de-DE" w:eastAsia="de-DE"/>
              </w:rPr>
            </w:pPr>
            <w:hyperlink r:id="rId12" w:history="1">
              <w:r w:rsidR="004A0414" w:rsidRPr="00A64E93">
                <w:rPr>
                  <w:lang w:eastAsia="de-DE"/>
                </w:rPr>
                <w:t>tomonori.hashimoto@sharp.co.jp</w:t>
              </w:r>
            </w:hyperlink>
          </w:p>
          <w:p w14:paraId="50C72A43" w14:textId="380CFFCD" w:rsidR="004A0414" w:rsidRPr="00A64E93" w:rsidRDefault="00510DAC" w:rsidP="00403937">
            <w:pPr>
              <w:spacing w:before="60" w:after="60"/>
              <w:rPr>
                <w:lang w:val="de-DE" w:eastAsia="de-DE"/>
              </w:rPr>
            </w:pPr>
            <w:hyperlink r:id="rId13" w:history="1">
              <w:r w:rsidR="004A0414" w:rsidRPr="00A64E93">
                <w:rPr>
                  <w:lang w:eastAsia="de-DE"/>
                </w:rPr>
                <w:t>jhuhong-jheng@kwai.com</w:t>
              </w:r>
            </w:hyperlink>
          </w:p>
          <w:p w14:paraId="32C2ABFD" w14:textId="1E605261" w:rsidR="004A0414" w:rsidRPr="00A64E93" w:rsidRDefault="004A0414" w:rsidP="00403937">
            <w:pPr>
              <w:spacing w:before="60" w:after="60"/>
              <w:rPr>
                <w:lang w:val="de-DE" w:eastAsia="de-DE"/>
              </w:rPr>
            </w:pPr>
            <w:r w:rsidRPr="00A64E93">
              <w:rPr>
                <w:lang w:val="de-DE" w:eastAsia="de-DE"/>
              </w:rPr>
              <w:t>dmytror@qti.qualcomm.com</w:t>
            </w:r>
          </w:p>
        </w:tc>
      </w:tr>
      <w:tr w:rsidR="00E61DAC" w:rsidRPr="00A64E93" w14:paraId="49AFAA61" w14:textId="77777777" w:rsidTr="000962AC">
        <w:tc>
          <w:tcPr>
            <w:tcW w:w="1458" w:type="dxa"/>
          </w:tcPr>
          <w:p w14:paraId="2C08AF6B" w14:textId="77777777" w:rsidR="00E61DAC" w:rsidRPr="00A64E93" w:rsidRDefault="00E61DAC">
            <w:pPr>
              <w:spacing w:before="60" w:after="60"/>
              <w:rPr>
                <w:i/>
                <w:szCs w:val="22"/>
                <w:lang w:val="en-CA"/>
              </w:rPr>
            </w:pPr>
            <w:r w:rsidRPr="00A64E93">
              <w:rPr>
                <w:i/>
                <w:szCs w:val="22"/>
                <w:lang w:val="en-CA"/>
              </w:rPr>
              <w:t>Source:</w:t>
            </w:r>
          </w:p>
        </w:tc>
        <w:tc>
          <w:tcPr>
            <w:tcW w:w="7902" w:type="dxa"/>
            <w:gridSpan w:val="3"/>
          </w:tcPr>
          <w:p w14:paraId="643E6B85" w14:textId="005CF229" w:rsidR="00E61DAC" w:rsidRPr="00A64E93" w:rsidRDefault="001F55B9">
            <w:pPr>
              <w:spacing w:before="60" w:after="60"/>
              <w:rPr>
                <w:szCs w:val="22"/>
                <w:lang w:val="en-CA"/>
              </w:rPr>
            </w:pPr>
            <w:r w:rsidRPr="00A64E93">
              <w:rPr>
                <w:szCs w:val="22"/>
                <w:lang w:val="en-CA"/>
              </w:rPr>
              <w:t>CE coordinators</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45B749F" w14:textId="30DCCAB7" w:rsidR="00E015E7" w:rsidRDefault="00E015E7" w:rsidP="00E015E7">
      <w:pPr>
        <w:rPr>
          <w:rFonts w:cs="Arial"/>
          <w:szCs w:val="22"/>
          <w:lang w:eastAsia="ja-JP"/>
        </w:rPr>
      </w:pPr>
      <w:r>
        <w:rPr>
          <w:rFonts w:cs="Arial"/>
          <w:szCs w:val="22"/>
          <w:lang w:eastAsia="zh-TW"/>
        </w:rPr>
        <w:t>The goal of this Core Experiment (CE) is to conduct a study o</w:t>
      </w:r>
      <w:r w:rsidR="00BE294C">
        <w:rPr>
          <w:rFonts w:cs="Arial"/>
          <w:szCs w:val="22"/>
          <w:lang w:eastAsia="zh-TW"/>
        </w:rPr>
        <w:t>f</w:t>
      </w:r>
      <w:r>
        <w:rPr>
          <w:rFonts w:cs="Arial"/>
          <w:szCs w:val="22"/>
          <w:lang w:eastAsia="zh-TW"/>
        </w:rPr>
        <w:t xml:space="preserve"> Rice </w:t>
      </w:r>
      <w:r w:rsidR="003A4E58">
        <w:rPr>
          <w:rFonts w:cs="Arial"/>
          <w:szCs w:val="22"/>
          <w:lang w:eastAsia="zh-TW"/>
        </w:rPr>
        <w:t>p</w:t>
      </w:r>
      <w:r>
        <w:rPr>
          <w:rFonts w:cs="Arial"/>
          <w:szCs w:val="22"/>
          <w:lang w:eastAsia="zh-TW"/>
        </w:rPr>
        <w:t xml:space="preserve">arameter </w:t>
      </w:r>
      <w:r w:rsidR="003A4E58">
        <w:rPr>
          <w:rFonts w:cs="Arial"/>
          <w:szCs w:val="22"/>
          <w:lang w:eastAsia="zh-TW"/>
        </w:rPr>
        <w:t>d</w:t>
      </w:r>
      <w:r>
        <w:rPr>
          <w:rFonts w:cs="Arial"/>
          <w:szCs w:val="22"/>
          <w:lang w:eastAsia="zh-TW"/>
        </w:rPr>
        <w:t xml:space="preserve">erivation </w:t>
      </w:r>
      <w:r w:rsidR="003A4E58">
        <w:rPr>
          <w:rFonts w:cs="Arial"/>
          <w:szCs w:val="22"/>
          <w:lang w:eastAsia="zh-TW"/>
        </w:rPr>
        <w:t xml:space="preserve">proposals submitted to the T meeting of JVET. </w:t>
      </w:r>
    </w:p>
    <w:p w14:paraId="1395BD13" w14:textId="0C42AD36" w:rsidR="00E015E7" w:rsidRDefault="00E015E7" w:rsidP="00E015E7">
      <w:pPr>
        <w:rPr>
          <w:lang w:eastAsia="ja-JP"/>
        </w:rPr>
      </w:pPr>
      <w:r>
        <w:rPr>
          <w:rFonts w:cs="Arial"/>
          <w:szCs w:val="22"/>
          <w:lang w:eastAsia="ja-JP"/>
        </w:rPr>
        <w:t xml:space="preserve">Participants in this activity are </w:t>
      </w:r>
      <w:r w:rsidR="00FB347A">
        <w:rPr>
          <w:rFonts w:cs="Arial"/>
          <w:szCs w:val="22"/>
          <w:lang w:eastAsia="ja-JP"/>
        </w:rPr>
        <w:t xml:space="preserve">Kwai, </w:t>
      </w:r>
      <w:r w:rsidR="005F3A18">
        <w:rPr>
          <w:rFonts w:cs="Arial"/>
          <w:szCs w:val="22"/>
          <w:lang w:eastAsia="ja-JP"/>
        </w:rPr>
        <w:t>Qualcomm, Sharp and Sony.</w:t>
      </w:r>
    </w:p>
    <w:p w14:paraId="7283360D" w14:textId="74719242" w:rsidR="00E015E7" w:rsidRDefault="00E015E7" w:rsidP="00E015E7">
      <w:pPr>
        <w:rPr>
          <w:rFonts w:cs="Arial"/>
          <w:szCs w:val="22"/>
          <w:lang w:eastAsia="ja-JP"/>
        </w:rPr>
      </w:pPr>
      <w:r>
        <w:rPr>
          <w:rFonts w:cs="Arial"/>
          <w:szCs w:val="22"/>
          <w:lang w:eastAsia="zh-TW"/>
        </w:rPr>
        <w:t>The software bas</w:t>
      </w:r>
      <w:r>
        <w:rPr>
          <w:rFonts w:cs="Arial"/>
          <w:szCs w:val="22"/>
          <w:lang w:eastAsia="ja-JP"/>
        </w:rPr>
        <w:t>i</w:t>
      </w:r>
      <w:r>
        <w:rPr>
          <w:rFonts w:cs="Arial"/>
          <w:szCs w:val="22"/>
          <w:lang w:eastAsia="zh-TW"/>
        </w:rPr>
        <w:t>s for this CE is VTM-</w:t>
      </w:r>
      <w:r w:rsidR="00FB347A" w:rsidRPr="00877972">
        <w:rPr>
          <w:rFonts w:cs="Arial"/>
          <w:szCs w:val="22"/>
          <w:lang w:eastAsia="zh-TW"/>
        </w:rPr>
        <w:t>11</w:t>
      </w:r>
      <w:r w:rsidRPr="00877972">
        <w:rPr>
          <w:rFonts w:cs="Arial"/>
          <w:szCs w:val="22"/>
          <w:lang w:eastAsia="zh-TW"/>
        </w:rPr>
        <w:t>.0</w:t>
      </w:r>
      <w:r w:rsidR="00FB347A">
        <w:rPr>
          <w:rFonts w:cs="Arial"/>
          <w:szCs w:val="22"/>
          <w:lang w:eastAsia="zh-TW"/>
        </w:rPr>
        <w:t xml:space="preserve"> or later</w:t>
      </w:r>
      <w:r>
        <w:rPr>
          <w:rFonts w:cs="Arial"/>
          <w:szCs w:val="22"/>
          <w:lang w:eastAsia="zh-TW"/>
        </w:rPr>
        <w:t>. For the test sequences</w:t>
      </w:r>
      <w:r>
        <w:rPr>
          <w:rFonts w:cs="Arial"/>
          <w:szCs w:val="22"/>
          <w:lang w:eastAsia="ja-JP"/>
        </w:rPr>
        <w:t>, configurations and test conditions</w:t>
      </w:r>
      <w:r>
        <w:rPr>
          <w:rFonts w:cs="Arial"/>
          <w:szCs w:val="22"/>
          <w:lang w:eastAsia="zh-TW"/>
        </w:rPr>
        <w:t xml:space="preserve">, </w:t>
      </w:r>
      <w:r w:rsidR="0010573D">
        <w:rPr>
          <w:rFonts w:cs="Arial"/>
          <w:szCs w:val="22"/>
          <w:lang w:eastAsia="zh-TW"/>
        </w:rPr>
        <w:t xml:space="preserve">the </w:t>
      </w:r>
      <w:r w:rsidR="00FB347A">
        <w:rPr>
          <w:rFonts w:cs="Arial"/>
          <w:szCs w:val="22"/>
          <w:lang w:eastAsia="zh-TW"/>
        </w:rPr>
        <w:t xml:space="preserve">High Bit-depth </w:t>
      </w:r>
      <w:r w:rsidR="00FB347A">
        <w:rPr>
          <w:rFonts w:cs="Arial"/>
          <w:szCs w:val="22"/>
          <w:lang w:eastAsia="ja-JP"/>
        </w:rPr>
        <w:t xml:space="preserve">CTC described in </w:t>
      </w:r>
      <w:r>
        <w:rPr>
          <w:rFonts w:cs="Arial"/>
          <w:szCs w:val="22"/>
          <w:lang w:eastAsia="ja-JP"/>
        </w:rPr>
        <w:t>JVET-</w:t>
      </w:r>
      <w:r w:rsidR="00B17C1C" w:rsidRPr="00D01D5A">
        <w:rPr>
          <w:rFonts w:cs="Arial"/>
          <w:szCs w:val="22"/>
          <w:lang w:eastAsia="ja-JP"/>
        </w:rPr>
        <w:t>T2018</w:t>
      </w:r>
      <w:r w:rsidR="00B17C1C">
        <w:rPr>
          <w:rFonts w:cs="Arial"/>
          <w:szCs w:val="22"/>
          <w:lang w:eastAsia="ja-JP"/>
        </w:rPr>
        <w:t xml:space="preserve"> </w:t>
      </w:r>
      <w:r w:rsidR="0010573D">
        <w:rPr>
          <w:rFonts w:cs="Arial"/>
          <w:szCs w:val="22"/>
          <w:lang w:eastAsia="ja-JP"/>
        </w:rPr>
        <w:t xml:space="preserve">is </w:t>
      </w:r>
      <w:r>
        <w:rPr>
          <w:rFonts w:cs="Arial"/>
          <w:szCs w:val="22"/>
          <w:lang w:eastAsia="ja-JP"/>
        </w:rPr>
        <w:t>used</w:t>
      </w:r>
      <w:r w:rsidR="00FB347A">
        <w:rPr>
          <w:rFonts w:cs="Arial"/>
          <w:szCs w:val="22"/>
          <w:lang w:eastAsia="ja-JP"/>
        </w:rPr>
        <w:t xml:space="preserve">, unless </w:t>
      </w:r>
      <w:r w:rsidR="00771A5C">
        <w:rPr>
          <w:rFonts w:cs="Arial"/>
          <w:szCs w:val="22"/>
          <w:lang w:eastAsia="ja-JP"/>
        </w:rPr>
        <w:t>other</w:t>
      </w:r>
      <w:r w:rsidR="0010573D">
        <w:rPr>
          <w:rFonts w:cs="Arial"/>
          <w:szCs w:val="22"/>
          <w:lang w:eastAsia="ja-JP"/>
        </w:rPr>
        <w:t>wise</w:t>
      </w:r>
      <w:r w:rsidR="00771A5C">
        <w:rPr>
          <w:rFonts w:cs="Arial"/>
          <w:szCs w:val="22"/>
          <w:lang w:eastAsia="ja-JP"/>
        </w:rPr>
        <w:t xml:space="preserve"> </w:t>
      </w:r>
      <w:r w:rsidR="00FB347A">
        <w:rPr>
          <w:rFonts w:cs="Arial"/>
          <w:szCs w:val="22"/>
          <w:lang w:eastAsia="ja-JP"/>
        </w:rPr>
        <w:t xml:space="preserve">specified in the </w:t>
      </w:r>
      <w:r w:rsidR="00771A5C">
        <w:rPr>
          <w:rFonts w:cs="Arial"/>
          <w:szCs w:val="22"/>
          <w:lang w:eastAsia="ja-JP"/>
        </w:rPr>
        <w:t>CE description</w:t>
      </w:r>
      <w:r>
        <w:rPr>
          <w:rFonts w:cs="Arial"/>
          <w:szCs w:val="22"/>
          <w:lang w:eastAsia="ja-JP"/>
        </w:rPr>
        <w:t xml:space="preserve">. </w:t>
      </w:r>
    </w:p>
    <w:p w14:paraId="3681E043" w14:textId="2F85392A" w:rsidR="00771A5C" w:rsidRDefault="00771A5C" w:rsidP="00E015E7">
      <w:pPr>
        <w:rPr>
          <w:rFonts w:cs="Arial"/>
          <w:szCs w:val="22"/>
          <w:lang w:eastAsia="ja-JP"/>
        </w:rPr>
      </w:pPr>
    </w:p>
    <w:p w14:paraId="0653CD68" w14:textId="77777777" w:rsidR="003D447D" w:rsidRPr="007A5ED4" w:rsidRDefault="003D447D" w:rsidP="003D447D">
      <w:pPr>
        <w:pStyle w:val="Heading1"/>
        <w:rPr>
          <w:lang w:val="en-CA"/>
        </w:rPr>
      </w:pPr>
      <w:r w:rsidRPr="007A5ED4">
        <w:rPr>
          <w:lang w:val="en-CA"/>
        </w:rPr>
        <w:t>Participants</w:t>
      </w: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2465"/>
        <w:gridCol w:w="1701"/>
        <w:gridCol w:w="3262"/>
      </w:tblGrid>
      <w:tr w:rsidR="003D447D" w14:paraId="1D9EE243" w14:textId="77777777" w:rsidTr="00961BE4">
        <w:tc>
          <w:tcPr>
            <w:tcW w:w="507" w:type="dxa"/>
            <w:tcBorders>
              <w:top w:val="single" w:sz="4" w:space="0" w:color="auto"/>
              <w:left w:val="single" w:sz="4" w:space="0" w:color="auto"/>
              <w:bottom w:val="single" w:sz="4" w:space="0" w:color="auto"/>
              <w:right w:val="single" w:sz="4" w:space="0" w:color="auto"/>
            </w:tcBorders>
            <w:vAlign w:val="center"/>
            <w:hideMark/>
          </w:tcPr>
          <w:p w14:paraId="57FBC195" w14:textId="77777777" w:rsidR="003D447D" w:rsidRDefault="003D447D">
            <w:pPr>
              <w:spacing w:before="60" w:after="60"/>
              <w:rPr>
                <w:rFonts w:eastAsia="SimSun"/>
                <w:sz w:val="20"/>
                <w:lang w:val="en-CA" w:eastAsia="de-DE"/>
              </w:rPr>
            </w:pPr>
            <w:r>
              <w:rPr>
                <w:sz w:val="20"/>
                <w:lang w:val="en-CA" w:eastAsia="de-DE"/>
              </w:rPr>
              <w:t>Nr.</w:t>
            </w:r>
          </w:p>
        </w:tc>
        <w:tc>
          <w:tcPr>
            <w:tcW w:w="2465" w:type="dxa"/>
            <w:tcBorders>
              <w:top w:val="single" w:sz="4" w:space="0" w:color="auto"/>
              <w:left w:val="single" w:sz="4" w:space="0" w:color="auto"/>
              <w:bottom w:val="single" w:sz="4" w:space="0" w:color="auto"/>
              <w:right w:val="single" w:sz="4" w:space="0" w:color="auto"/>
            </w:tcBorders>
            <w:vAlign w:val="center"/>
            <w:hideMark/>
          </w:tcPr>
          <w:p w14:paraId="703E50CF" w14:textId="77777777" w:rsidR="003D447D" w:rsidRDefault="003D447D">
            <w:pPr>
              <w:spacing w:before="60" w:after="60"/>
              <w:rPr>
                <w:sz w:val="20"/>
                <w:lang w:val="en-CA" w:eastAsia="de-DE"/>
              </w:rPr>
            </w:pPr>
            <w:r>
              <w:rPr>
                <w:sz w:val="20"/>
                <w:lang w:val="en-CA" w:eastAsia="de-DE"/>
              </w:rPr>
              <w:t>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AF13AE" w14:textId="77777777" w:rsidR="003D447D" w:rsidRDefault="003D447D">
            <w:pPr>
              <w:spacing w:before="60" w:after="60"/>
              <w:rPr>
                <w:sz w:val="20"/>
                <w:lang w:val="en-CA" w:eastAsia="de-DE"/>
              </w:rPr>
            </w:pPr>
            <w:r>
              <w:rPr>
                <w:sz w:val="20"/>
                <w:lang w:val="en-CA" w:eastAsia="de-DE"/>
              </w:rPr>
              <w:t>Company</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492C510" w14:textId="77777777" w:rsidR="003D447D" w:rsidRDefault="003D447D">
            <w:pPr>
              <w:spacing w:before="60" w:after="60"/>
              <w:rPr>
                <w:sz w:val="20"/>
                <w:lang w:val="en-CA" w:eastAsia="de-DE"/>
              </w:rPr>
            </w:pPr>
            <w:r>
              <w:rPr>
                <w:sz w:val="20"/>
                <w:lang w:val="en-CA" w:eastAsia="de-DE"/>
              </w:rPr>
              <w:t>Email</w:t>
            </w:r>
          </w:p>
        </w:tc>
      </w:tr>
      <w:tr w:rsidR="0008154F" w:rsidRPr="00B60280" w14:paraId="74DFA370" w14:textId="77777777" w:rsidTr="00C3292B">
        <w:tc>
          <w:tcPr>
            <w:tcW w:w="507" w:type="dxa"/>
            <w:tcBorders>
              <w:top w:val="single" w:sz="4" w:space="0" w:color="auto"/>
              <w:left w:val="single" w:sz="4" w:space="0" w:color="auto"/>
              <w:bottom w:val="single" w:sz="4" w:space="0" w:color="auto"/>
              <w:right w:val="single" w:sz="4" w:space="0" w:color="auto"/>
            </w:tcBorders>
            <w:vAlign w:val="bottom"/>
          </w:tcPr>
          <w:p w14:paraId="58570873" w14:textId="77777777" w:rsidR="0008154F" w:rsidRDefault="0008154F" w:rsidP="00C3292B">
            <w:pPr>
              <w:spacing w:before="60" w:after="60"/>
              <w:rPr>
                <w:sz w:val="20"/>
                <w:lang w:val="en-CA"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1DEC063D" w14:textId="77777777" w:rsidR="0008154F" w:rsidRPr="00D01D5A" w:rsidRDefault="0008154F" w:rsidP="00C3292B">
            <w:pPr>
              <w:rPr>
                <w:szCs w:val="22"/>
                <w:lang w:val="de-DE" w:eastAsia="de-DE"/>
              </w:rPr>
            </w:pPr>
            <w:r w:rsidRPr="00D01D5A">
              <w:rPr>
                <w:szCs w:val="22"/>
              </w:rPr>
              <w:t>Dmytro Rusanovskyy</w:t>
            </w:r>
          </w:p>
        </w:tc>
        <w:tc>
          <w:tcPr>
            <w:tcW w:w="1701" w:type="dxa"/>
            <w:tcBorders>
              <w:top w:val="single" w:sz="4" w:space="0" w:color="auto"/>
              <w:left w:val="single" w:sz="4" w:space="0" w:color="auto"/>
              <w:bottom w:val="single" w:sz="4" w:space="0" w:color="auto"/>
              <w:right w:val="single" w:sz="4" w:space="0" w:color="auto"/>
            </w:tcBorders>
            <w:vAlign w:val="bottom"/>
          </w:tcPr>
          <w:p w14:paraId="02B81034" w14:textId="77777777" w:rsidR="0008154F" w:rsidRPr="00D01D5A" w:rsidRDefault="0008154F" w:rsidP="00C3292B">
            <w:pPr>
              <w:rPr>
                <w:szCs w:val="22"/>
                <w:lang w:val="de-DE" w:eastAsia="de-DE"/>
              </w:rPr>
            </w:pPr>
            <w:r w:rsidRPr="00D01D5A">
              <w:rPr>
                <w:szCs w:val="22"/>
                <w:lang w:val="de-DE" w:eastAsia="de-DE"/>
              </w:rPr>
              <w:t>Qualcomm</w:t>
            </w:r>
          </w:p>
        </w:tc>
        <w:tc>
          <w:tcPr>
            <w:tcW w:w="3262" w:type="dxa"/>
            <w:tcBorders>
              <w:top w:val="single" w:sz="4" w:space="0" w:color="auto"/>
              <w:left w:val="single" w:sz="4" w:space="0" w:color="auto"/>
              <w:bottom w:val="single" w:sz="4" w:space="0" w:color="auto"/>
              <w:right w:val="single" w:sz="4" w:space="0" w:color="auto"/>
            </w:tcBorders>
          </w:tcPr>
          <w:p w14:paraId="6A525DA6" w14:textId="77777777" w:rsidR="0008154F" w:rsidRPr="00D01D5A" w:rsidRDefault="0008154F" w:rsidP="00C3292B">
            <w:pPr>
              <w:rPr>
                <w:szCs w:val="22"/>
                <w:lang w:val="de-DE" w:eastAsia="de-DE"/>
              </w:rPr>
            </w:pPr>
            <w:r w:rsidRPr="00D01D5A">
              <w:rPr>
                <w:szCs w:val="22"/>
                <w:lang w:val="de-DE"/>
              </w:rPr>
              <w:t>dmytror@qti.qualcomm.com</w:t>
            </w:r>
          </w:p>
        </w:tc>
      </w:tr>
      <w:tr w:rsidR="0008154F" w:rsidRPr="00B60280" w14:paraId="13CA7538"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428DF360" w14:textId="77777777" w:rsidR="0008154F" w:rsidRDefault="0008154F" w:rsidP="00C3292B">
            <w:pPr>
              <w:rPr>
                <w:color w:val="00000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ABE9519" w14:textId="77777777" w:rsidR="0008154F" w:rsidRPr="00D01D5A" w:rsidRDefault="0008154F" w:rsidP="00C3292B">
            <w:pPr>
              <w:rPr>
                <w:szCs w:val="22"/>
                <w:lang w:val="de-DE" w:eastAsia="ko-KR"/>
              </w:rPr>
            </w:pPr>
            <w:r w:rsidRPr="00D01D5A">
              <w:rPr>
                <w:szCs w:val="22"/>
              </w:rPr>
              <w:t>Luong Pham Van</w:t>
            </w:r>
          </w:p>
        </w:tc>
        <w:tc>
          <w:tcPr>
            <w:tcW w:w="1701" w:type="dxa"/>
            <w:tcBorders>
              <w:top w:val="single" w:sz="4" w:space="0" w:color="auto"/>
              <w:left w:val="single" w:sz="4" w:space="0" w:color="auto"/>
              <w:bottom w:val="single" w:sz="4" w:space="0" w:color="auto"/>
              <w:right w:val="single" w:sz="4" w:space="0" w:color="auto"/>
            </w:tcBorders>
            <w:vAlign w:val="bottom"/>
          </w:tcPr>
          <w:p w14:paraId="5C6AB726" w14:textId="77777777" w:rsidR="0008154F" w:rsidRPr="00D01D5A" w:rsidRDefault="0008154F" w:rsidP="00C3292B">
            <w:pPr>
              <w:rPr>
                <w:szCs w:val="22"/>
                <w:lang w:val="de-DE" w:eastAsia="ko-KR"/>
              </w:rPr>
            </w:pPr>
            <w:r w:rsidRPr="00D01D5A">
              <w:rPr>
                <w:szCs w:val="22"/>
                <w:lang w:val="de-DE" w:eastAsia="ko-KR"/>
              </w:rPr>
              <w:t>Qualcomm</w:t>
            </w:r>
          </w:p>
        </w:tc>
        <w:tc>
          <w:tcPr>
            <w:tcW w:w="3262" w:type="dxa"/>
            <w:tcBorders>
              <w:top w:val="single" w:sz="4" w:space="0" w:color="auto"/>
              <w:left w:val="single" w:sz="4" w:space="0" w:color="auto"/>
              <w:bottom w:val="single" w:sz="4" w:space="0" w:color="auto"/>
              <w:right w:val="single" w:sz="4" w:space="0" w:color="auto"/>
            </w:tcBorders>
          </w:tcPr>
          <w:p w14:paraId="05010932" w14:textId="77777777" w:rsidR="0008154F" w:rsidRPr="00D01D5A" w:rsidRDefault="0008154F" w:rsidP="00C3292B">
            <w:pPr>
              <w:rPr>
                <w:szCs w:val="22"/>
                <w:lang w:val="de-DE" w:eastAsia="ja-JP"/>
              </w:rPr>
            </w:pPr>
            <w:r w:rsidRPr="00D01D5A">
              <w:rPr>
                <w:szCs w:val="22"/>
                <w:lang w:val="de-DE"/>
              </w:rPr>
              <w:t>lphamvan@qti.qualcomm.com</w:t>
            </w:r>
          </w:p>
        </w:tc>
      </w:tr>
      <w:tr w:rsidR="003A78DA" w:rsidRPr="00B60280" w14:paraId="1325B93D"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2E029BC3"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351E57CA" w14:textId="3160B85A" w:rsidR="003A78DA" w:rsidRPr="00D01D5A" w:rsidRDefault="003A78DA" w:rsidP="003A78DA">
            <w:pPr>
              <w:spacing w:before="60" w:after="60"/>
              <w:rPr>
                <w:szCs w:val="22"/>
                <w:lang w:val="de-DE" w:eastAsia="de-DE"/>
              </w:rPr>
            </w:pPr>
            <w:r w:rsidRPr="00D01D5A">
              <w:rPr>
                <w:szCs w:val="22"/>
                <w:lang w:val="de-DE" w:eastAsia="de-DE"/>
              </w:rPr>
              <w:t>Xiaoyu Xiu</w:t>
            </w:r>
          </w:p>
        </w:tc>
        <w:tc>
          <w:tcPr>
            <w:tcW w:w="1701" w:type="dxa"/>
            <w:tcBorders>
              <w:top w:val="single" w:sz="4" w:space="0" w:color="auto"/>
              <w:left w:val="single" w:sz="4" w:space="0" w:color="auto"/>
              <w:bottom w:val="single" w:sz="4" w:space="0" w:color="auto"/>
              <w:right w:val="single" w:sz="4" w:space="0" w:color="auto"/>
            </w:tcBorders>
            <w:vAlign w:val="center"/>
          </w:tcPr>
          <w:p w14:paraId="681AB2F4" w14:textId="167DB8D5"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63501AEC" w14:textId="7B2A9B6A" w:rsidR="003A78DA" w:rsidRPr="00D01D5A" w:rsidRDefault="003A78DA" w:rsidP="003A78DA">
            <w:pPr>
              <w:spacing w:before="60" w:after="60"/>
              <w:rPr>
                <w:szCs w:val="22"/>
                <w:lang w:val="de-DE" w:eastAsia="de-DE"/>
              </w:rPr>
            </w:pPr>
            <w:r w:rsidRPr="00D01D5A">
              <w:rPr>
                <w:szCs w:val="22"/>
                <w:lang w:val="de-DE" w:eastAsia="de-DE"/>
              </w:rPr>
              <w:t>xiaoyuxiu</w:t>
            </w:r>
            <w:r w:rsidRPr="00D01D5A">
              <w:rPr>
                <w:rFonts w:eastAsia="PMingLiU"/>
                <w:szCs w:val="22"/>
                <w:lang w:val="de-DE" w:eastAsia="zh-TW"/>
              </w:rPr>
              <w:t>@kwai.com</w:t>
            </w:r>
          </w:p>
        </w:tc>
      </w:tr>
      <w:tr w:rsidR="003A78DA" w:rsidRPr="00B60280" w14:paraId="00F088B7"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1B46209C"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6C5DC8FA" w14:textId="668D33DA" w:rsidR="003A78DA" w:rsidRPr="00D01D5A" w:rsidRDefault="003A78DA" w:rsidP="003A78DA">
            <w:pPr>
              <w:spacing w:before="60" w:after="60"/>
              <w:rPr>
                <w:szCs w:val="22"/>
                <w:lang w:val="en-CA" w:eastAsia="de-DE"/>
              </w:rPr>
            </w:pPr>
            <w:r w:rsidRPr="00D01D5A">
              <w:rPr>
                <w:rFonts w:eastAsia="PMingLiU"/>
                <w:szCs w:val="22"/>
                <w:lang w:val="en-CA" w:eastAsia="zh-TW"/>
              </w:rPr>
              <w:t>Hong-Jheng Jhu</w:t>
            </w:r>
          </w:p>
        </w:tc>
        <w:tc>
          <w:tcPr>
            <w:tcW w:w="1701" w:type="dxa"/>
            <w:tcBorders>
              <w:top w:val="single" w:sz="4" w:space="0" w:color="auto"/>
              <w:left w:val="single" w:sz="4" w:space="0" w:color="auto"/>
              <w:bottom w:val="single" w:sz="4" w:space="0" w:color="auto"/>
              <w:right w:val="single" w:sz="4" w:space="0" w:color="auto"/>
            </w:tcBorders>
            <w:vAlign w:val="center"/>
          </w:tcPr>
          <w:p w14:paraId="64F40386" w14:textId="64C6CD5C"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00380A51" w14:textId="2C9927F9" w:rsidR="003A78DA" w:rsidRPr="00D01D5A" w:rsidRDefault="003A78DA" w:rsidP="003A78DA">
            <w:pPr>
              <w:spacing w:before="60" w:after="60"/>
              <w:rPr>
                <w:szCs w:val="22"/>
                <w:lang w:val="de-DE" w:eastAsia="de-DE"/>
              </w:rPr>
            </w:pPr>
            <w:r w:rsidRPr="00D01D5A">
              <w:rPr>
                <w:rFonts w:eastAsia="PMingLiU"/>
                <w:szCs w:val="22"/>
                <w:lang w:val="de-DE" w:eastAsia="zh-TW"/>
              </w:rPr>
              <w:t>jhuhong-jheng@kwai.com</w:t>
            </w:r>
          </w:p>
        </w:tc>
      </w:tr>
      <w:tr w:rsidR="00F850B0" w:rsidRPr="00B60280" w14:paraId="0890B57C"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4FB7B4" w14:textId="772C65E5" w:rsidR="00F850B0" w:rsidRDefault="00F850B0" w:rsidP="00F850B0">
            <w:pPr>
              <w:spacing w:before="60" w:after="60"/>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7474C48" w14:textId="5083F8E3"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Tomonori Hashimoto</w:t>
            </w:r>
          </w:p>
        </w:tc>
        <w:tc>
          <w:tcPr>
            <w:tcW w:w="1701" w:type="dxa"/>
            <w:tcBorders>
              <w:top w:val="single" w:sz="4" w:space="0" w:color="auto"/>
              <w:left w:val="single" w:sz="4" w:space="0" w:color="auto"/>
              <w:bottom w:val="single" w:sz="4" w:space="0" w:color="auto"/>
              <w:right w:val="single" w:sz="4" w:space="0" w:color="auto"/>
            </w:tcBorders>
            <w:vAlign w:val="bottom"/>
          </w:tcPr>
          <w:p w14:paraId="45464278" w14:textId="1032BCD7"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3370C70B" w14:textId="4B1A86FE" w:rsidR="00F850B0" w:rsidRPr="00D01D5A" w:rsidRDefault="00D11C43" w:rsidP="00F850B0">
            <w:pPr>
              <w:rPr>
                <w:rFonts w:eastAsia="Yu Mincho"/>
                <w:szCs w:val="22"/>
                <w:lang w:val="de-DE" w:eastAsia="ja-JP"/>
              </w:rPr>
            </w:pPr>
            <w:r w:rsidRPr="00D01D5A">
              <w:rPr>
                <w:rFonts w:eastAsia="Yu Mincho"/>
                <w:szCs w:val="22"/>
                <w:lang w:val="de-DE" w:eastAsia="ja-JP"/>
              </w:rPr>
              <w:t>tomonori.hashimoto@sharp.co.j</w:t>
            </w:r>
            <w:r w:rsidR="004A0414" w:rsidRPr="00D01D5A">
              <w:rPr>
                <w:rFonts w:eastAsia="Yu Mincho"/>
                <w:szCs w:val="22"/>
                <w:lang w:val="de-DE" w:eastAsia="ja-JP"/>
              </w:rPr>
              <w:t>p</w:t>
            </w:r>
          </w:p>
        </w:tc>
      </w:tr>
      <w:tr w:rsidR="00F850B0" w:rsidRPr="00B60280" w14:paraId="39F868C9"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8F0A46" w14:textId="32FB62D2" w:rsidR="00F850B0" w:rsidRDefault="00F850B0" w:rsidP="00F850B0">
            <w:pPr>
              <w:rPr>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489EA0F" w14:textId="70E94F5D"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Tomohiro Ikai</w:t>
            </w:r>
          </w:p>
        </w:tc>
        <w:tc>
          <w:tcPr>
            <w:tcW w:w="1701" w:type="dxa"/>
            <w:tcBorders>
              <w:top w:val="single" w:sz="4" w:space="0" w:color="auto"/>
              <w:left w:val="single" w:sz="4" w:space="0" w:color="auto"/>
              <w:bottom w:val="single" w:sz="4" w:space="0" w:color="auto"/>
              <w:right w:val="single" w:sz="4" w:space="0" w:color="auto"/>
            </w:tcBorders>
            <w:vAlign w:val="bottom"/>
          </w:tcPr>
          <w:p w14:paraId="29E517FE" w14:textId="22E2D384"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54D63D3E" w14:textId="43B8B884" w:rsidR="00F850B0" w:rsidRPr="00D01D5A" w:rsidRDefault="00D11C43" w:rsidP="00F850B0">
            <w:pPr>
              <w:rPr>
                <w:szCs w:val="22"/>
                <w:lang w:val="de-DE" w:eastAsia="de-DE"/>
              </w:rPr>
            </w:pPr>
            <w:r w:rsidRPr="00D01D5A">
              <w:rPr>
                <w:szCs w:val="22"/>
                <w:lang w:val="de-DE" w:eastAsia="de-DE"/>
              </w:rPr>
              <w:t>ikai.tomohiro@sharp.co.jp</w:t>
            </w:r>
          </w:p>
        </w:tc>
      </w:tr>
      <w:tr w:rsidR="00961BE4" w:rsidRPr="00B60280" w14:paraId="3B7B45FB"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1BF409C4"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7C276AEF" w14:textId="43AD9EA3" w:rsidR="00961BE4" w:rsidRPr="00D01D5A" w:rsidRDefault="000127BC" w:rsidP="00C3292B">
            <w:pPr>
              <w:rPr>
                <w:rFonts w:eastAsia="SimSun"/>
                <w:color w:val="222222"/>
                <w:szCs w:val="22"/>
                <w:lang w:val="de-DE" w:eastAsia="de-DE"/>
              </w:rPr>
            </w:pPr>
            <w:r w:rsidRPr="00D01D5A">
              <w:rPr>
                <w:rFonts w:eastAsia="SimSun"/>
                <w:color w:val="222222"/>
                <w:szCs w:val="22"/>
                <w:lang w:val="de-DE" w:eastAsia="de-DE"/>
              </w:rPr>
              <w:t>Adrian Browne</w:t>
            </w:r>
          </w:p>
        </w:tc>
        <w:tc>
          <w:tcPr>
            <w:tcW w:w="1701" w:type="dxa"/>
            <w:tcBorders>
              <w:top w:val="single" w:sz="4" w:space="0" w:color="auto"/>
              <w:left w:val="single" w:sz="4" w:space="0" w:color="auto"/>
              <w:bottom w:val="single" w:sz="4" w:space="0" w:color="auto"/>
              <w:right w:val="single" w:sz="4" w:space="0" w:color="auto"/>
            </w:tcBorders>
            <w:vAlign w:val="bottom"/>
          </w:tcPr>
          <w:p w14:paraId="0F3E3EA6"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61F62877" w14:textId="78D03D91" w:rsidR="00961BE4" w:rsidRPr="00D01D5A" w:rsidRDefault="000127BC" w:rsidP="00C3292B">
            <w:pPr>
              <w:rPr>
                <w:szCs w:val="22"/>
                <w:lang w:val="de-DE" w:eastAsia="de-DE"/>
              </w:rPr>
            </w:pPr>
            <w:r w:rsidRPr="00D01D5A">
              <w:rPr>
                <w:szCs w:val="22"/>
                <w:lang w:val="de-DE" w:eastAsia="de-DE"/>
              </w:rPr>
              <w:t>adrian.browne@sony.com</w:t>
            </w:r>
          </w:p>
        </w:tc>
      </w:tr>
      <w:tr w:rsidR="00961BE4" w:rsidRPr="00B60280" w14:paraId="360BA359"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0338857B"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2A656440" w14:textId="4A2FA2E4" w:rsidR="00961BE4" w:rsidRPr="00D01D5A" w:rsidRDefault="0011489B" w:rsidP="00C3292B">
            <w:pPr>
              <w:rPr>
                <w:rFonts w:eastAsia="SimSun"/>
                <w:color w:val="222222"/>
                <w:szCs w:val="22"/>
                <w:lang w:val="de-DE" w:eastAsia="de-DE"/>
              </w:rPr>
            </w:pPr>
            <w:r w:rsidRPr="00D01D5A">
              <w:rPr>
                <w:rFonts w:eastAsia="SimSun"/>
                <w:color w:val="222222"/>
                <w:szCs w:val="22"/>
                <w:lang w:val="de-DE" w:eastAsia="de-DE"/>
              </w:rPr>
              <w:t>Steve Keating</w:t>
            </w:r>
          </w:p>
        </w:tc>
        <w:tc>
          <w:tcPr>
            <w:tcW w:w="1701" w:type="dxa"/>
            <w:tcBorders>
              <w:top w:val="single" w:sz="4" w:space="0" w:color="auto"/>
              <w:left w:val="single" w:sz="4" w:space="0" w:color="auto"/>
              <w:bottom w:val="single" w:sz="4" w:space="0" w:color="auto"/>
              <w:right w:val="single" w:sz="4" w:space="0" w:color="auto"/>
            </w:tcBorders>
            <w:vAlign w:val="bottom"/>
          </w:tcPr>
          <w:p w14:paraId="0EC3B74F"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055C03D5" w14:textId="28EB0355" w:rsidR="00961BE4" w:rsidRPr="00D01D5A" w:rsidRDefault="0011489B" w:rsidP="00C3292B">
            <w:pPr>
              <w:rPr>
                <w:szCs w:val="22"/>
                <w:lang w:val="de-DE" w:eastAsia="de-DE"/>
              </w:rPr>
            </w:pPr>
            <w:r w:rsidRPr="00D01D5A">
              <w:rPr>
                <w:szCs w:val="22"/>
                <w:lang w:val="de-DE" w:eastAsia="de-DE"/>
              </w:rPr>
              <w:t>steve.keating@sony.com</w:t>
            </w:r>
          </w:p>
        </w:tc>
      </w:tr>
      <w:tr w:rsidR="001244C3" w:rsidRPr="00B60280" w14:paraId="63C4CD85"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636E022C" w14:textId="77777777" w:rsidR="001244C3" w:rsidRDefault="001244C3"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0E56314C" w14:textId="0A5AF1F7" w:rsidR="001244C3" w:rsidRPr="00D01D5A" w:rsidRDefault="001244C3" w:rsidP="00C3292B">
            <w:pPr>
              <w:rPr>
                <w:rFonts w:eastAsia="SimSun"/>
                <w:color w:val="222222"/>
                <w:szCs w:val="22"/>
                <w:lang w:val="de-DE" w:eastAsia="de-DE"/>
              </w:rPr>
            </w:pPr>
            <w:r w:rsidRPr="00D01D5A">
              <w:rPr>
                <w:rFonts w:eastAsia="SimSun"/>
                <w:color w:val="222222"/>
                <w:szCs w:val="22"/>
                <w:lang w:val="de-DE" w:eastAsia="de-DE"/>
              </w:rPr>
              <w:t>Kenji Kondo</w:t>
            </w:r>
          </w:p>
        </w:tc>
        <w:tc>
          <w:tcPr>
            <w:tcW w:w="1701" w:type="dxa"/>
            <w:tcBorders>
              <w:top w:val="single" w:sz="4" w:space="0" w:color="auto"/>
              <w:left w:val="single" w:sz="4" w:space="0" w:color="auto"/>
              <w:bottom w:val="single" w:sz="4" w:space="0" w:color="auto"/>
              <w:right w:val="single" w:sz="4" w:space="0" w:color="auto"/>
            </w:tcBorders>
            <w:vAlign w:val="bottom"/>
          </w:tcPr>
          <w:p w14:paraId="1BADE5E3" w14:textId="5D173F46" w:rsidR="001244C3" w:rsidRPr="00D01D5A" w:rsidRDefault="001244C3"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7958EE8F" w14:textId="2E8017FB" w:rsidR="001244C3" w:rsidRPr="00D01D5A" w:rsidRDefault="001244C3" w:rsidP="00C3292B">
            <w:pPr>
              <w:rPr>
                <w:szCs w:val="22"/>
                <w:lang w:val="de-DE" w:eastAsia="de-DE"/>
              </w:rPr>
            </w:pPr>
            <w:r w:rsidRPr="00D01D5A">
              <w:rPr>
                <w:szCs w:val="22"/>
                <w:lang w:val="de-DE" w:eastAsia="de-DE"/>
              </w:rPr>
              <w:t>kenji.kondo@sony.com</w:t>
            </w:r>
          </w:p>
        </w:tc>
      </w:tr>
      <w:tr w:rsidR="00510DAC" w:rsidRPr="00B60280" w14:paraId="1F6B8D46" w14:textId="77777777" w:rsidTr="00C3292B">
        <w:trPr>
          <w:trHeight w:val="278"/>
          <w:ins w:id="0" w:author="Browne, Adrian" w:date="2020-10-19T20:01:00Z"/>
        </w:trPr>
        <w:tc>
          <w:tcPr>
            <w:tcW w:w="507" w:type="dxa"/>
            <w:tcBorders>
              <w:top w:val="single" w:sz="4" w:space="0" w:color="auto"/>
              <w:left w:val="single" w:sz="4" w:space="0" w:color="auto"/>
              <w:bottom w:val="single" w:sz="4" w:space="0" w:color="auto"/>
              <w:right w:val="single" w:sz="4" w:space="0" w:color="auto"/>
            </w:tcBorders>
            <w:vAlign w:val="bottom"/>
          </w:tcPr>
          <w:p w14:paraId="37DE0345" w14:textId="77777777" w:rsidR="00510DAC" w:rsidRDefault="00510DAC" w:rsidP="00C3292B">
            <w:pPr>
              <w:keepNext/>
              <w:spacing w:before="60" w:after="60"/>
              <w:outlineLvl w:val="8"/>
              <w:rPr>
                <w:ins w:id="1" w:author="Browne, Adrian" w:date="2020-10-19T20:01:00Z"/>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B304BA7" w14:textId="5221E44B" w:rsidR="00510DAC" w:rsidRPr="00D01D5A" w:rsidRDefault="00510DAC" w:rsidP="00C3292B">
            <w:pPr>
              <w:rPr>
                <w:ins w:id="2" w:author="Browne, Adrian" w:date="2020-10-19T20:01:00Z"/>
                <w:rFonts w:eastAsia="SimSun"/>
                <w:color w:val="222222"/>
                <w:szCs w:val="22"/>
                <w:lang w:val="de-DE" w:eastAsia="de-DE"/>
              </w:rPr>
            </w:pPr>
            <w:ins w:id="3" w:author="Browne, Adrian" w:date="2020-10-19T20:01:00Z">
              <w:r>
                <w:rPr>
                  <w:rFonts w:eastAsia="SimSun"/>
                  <w:color w:val="222222"/>
                  <w:szCs w:val="22"/>
                  <w:lang w:val="de-DE" w:eastAsia="de-DE"/>
                </w:rPr>
                <w:t>Mohammed Sarwer</w:t>
              </w:r>
            </w:ins>
          </w:p>
        </w:tc>
        <w:tc>
          <w:tcPr>
            <w:tcW w:w="1701" w:type="dxa"/>
            <w:tcBorders>
              <w:top w:val="single" w:sz="4" w:space="0" w:color="auto"/>
              <w:left w:val="single" w:sz="4" w:space="0" w:color="auto"/>
              <w:bottom w:val="single" w:sz="4" w:space="0" w:color="auto"/>
              <w:right w:val="single" w:sz="4" w:space="0" w:color="auto"/>
            </w:tcBorders>
            <w:vAlign w:val="bottom"/>
          </w:tcPr>
          <w:p w14:paraId="66D31A7C" w14:textId="0299E142" w:rsidR="00510DAC" w:rsidRPr="00D01D5A" w:rsidRDefault="00510DAC" w:rsidP="00C3292B">
            <w:pPr>
              <w:rPr>
                <w:ins w:id="4" w:author="Browne, Adrian" w:date="2020-10-19T20:01:00Z"/>
                <w:szCs w:val="22"/>
                <w:lang w:val="de-DE" w:eastAsia="ko-KR"/>
              </w:rPr>
            </w:pPr>
            <w:ins w:id="5" w:author="Browne, Adrian" w:date="2020-10-19T20:01:00Z">
              <w:r>
                <w:rPr>
                  <w:szCs w:val="22"/>
                  <w:lang w:val="de-DE" w:eastAsia="ko-KR"/>
                </w:rPr>
                <w:t>Alibaba</w:t>
              </w:r>
            </w:ins>
          </w:p>
        </w:tc>
        <w:tc>
          <w:tcPr>
            <w:tcW w:w="3262" w:type="dxa"/>
            <w:tcBorders>
              <w:top w:val="single" w:sz="4" w:space="0" w:color="auto"/>
              <w:left w:val="single" w:sz="4" w:space="0" w:color="auto"/>
              <w:bottom w:val="single" w:sz="4" w:space="0" w:color="auto"/>
              <w:right w:val="single" w:sz="4" w:space="0" w:color="auto"/>
            </w:tcBorders>
          </w:tcPr>
          <w:p w14:paraId="4BABF890" w14:textId="3C1BDC59" w:rsidR="00510DAC" w:rsidRPr="00D01D5A" w:rsidRDefault="00510DAC" w:rsidP="00C3292B">
            <w:pPr>
              <w:rPr>
                <w:ins w:id="6" w:author="Browne, Adrian" w:date="2020-10-19T20:01:00Z"/>
                <w:szCs w:val="22"/>
                <w:lang w:val="de-DE" w:eastAsia="de-DE"/>
              </w:rPr>
            </w:pPr>
            <w:ins w:id="7" w:author="Browne, Adrian" w:date="2020-10-19T20:02:00Z">
              <w:r>
                <w:t>m.sarwer@alibaba-inc.co</w:t>
              </w:r>
              <w:r>
                <w:t>m</w:t>
              </w:r>
            </w:ins>
            <w:bookmarkStart w:id="8" w:name="_GoBack"/>
            <w:bookmarkEnd w:id="8"/>
          </w:p>
        </w:tc>
      </w:tr>
    </w:tbl>
    <w:p w14:paraId="5715D9D7" w14:textId="77777777" w:rsidR="003D447D" w:rsidRPr="00382906" w:rsidRDefault="003D447D" w:rsidP="003D447D">
      <w:pPr>
        <w:rPr>
          <w:lang w:val="de-DE"/>
        </w:rPr>
      </w:pPr>
    </w:p>
    <w:p w14:paraId="2209DBE3" w14:textId="77777777" w:rsidR="007A5ED4" w:rsidRPr="007A5ED4" w:rsidRDefault="007A5ED4" w:rsidP="007A5ED4">
      <w:pPr>
        <w:pStyle w:val="Heading1"/>
        <w:rPr>
          <w:lang w:val="en-CA"/>
        </w:rPr>
      </w:pPr>
      <w:r w:rsidRPr="007A5ED4">
        <w:rPr>
          <w:lang w:val="en-CA"/>
        </w:rPr>
        <w:lastRenderedPageBreak/>
        <w:t>Test conditions and evaluation criteria</w:t>
      </w:r>
    </w:p>
    <w:p w14:paraId="4CD17A20" w14:textId="37CBFC08" w:rsidR="00342234" w:rsidRPr="00022F81" w:rsidRDefault="007A5ED4" w:rsidP="007A5ED4">
      <w:pPr>
        <w:rPr>
          <w:lang w:val="en-CA"/>
        </w:rPr>
      </w:pPr>
      <w:r>
        <w:rPr>
          <w:lang w:val="en-CA"/>
        </w:rPr>
        <w:t xml:space="preserve">The proposals </w:t>
      </w:r>
      <w:r w:rsidR="00691A88">
        <w:rPr>
          <w:lang w:val="en-CA"/>
        </w:rPr>
        <w:t xml:space="preserve">will be </w:t>
      </w:r>
      <w:r w:rsidR="001435C7">
        <w:rPr>
          <w:lang w:val="en-CA"/>
        </w:rPr>
        <w:t xml:space="preserve">tested under the </w:t>
      </w:r>
      <w:r w:rsidR="001435C7" w:rsidRPr="00877972">
        <w:rPr>
          <w:lang w:val="en-CA"/>
        </w:rPr>
        <w:t xml:space="preserve">High Bit-Depth CTC specified in </w:t>
      </w:r>
      <w:r w:rsidR="00592156" w:rsidRPr="00877972">
        <w:rPr>
          <w:lang w:val="en-CA"/>
        </w:rPr>
        <w:fldChar w:fldCharType="begin"/>
      </w:r>
      <w:r w:rsidR="00592156" w:rsidRPr="00877972">
        <w:rPr>
          <w:lang w:val="en-CA"/>
        </w:rPr>
        <w:instrText xml:space="preserve"> REF _Ref53713367 \n \h </w:instrText>
      </w:r>
      <w:r w:rsidR="00A64E93">
        <w:rPr>
          <w:lang w:val="en-CA"/>
        </w:rPr>
        <w:instrText xml:space="preserve"> \* MERGEFORMAT </w:instrText>
      </w:r>
      <w:r w:rsidR="00592156" w:rsidRPr="00877972">
        <w:rPr>
          <w:lang w:val="en-CA"/>
        </w:rPr>
      </w:r>
      <w:r w:rsidR="00592156" w:rsidRPr="00877972">
        <w:rPr>
          <w:lang w:val="en-CA"/>
        </w:rPr>
        <w:fldChar w:fldCharType="separate"/>
      </w:r>
      <w:r w:rsidR="00592156" w:rsidRPr="00877972">
        <w:rPr>
          <w:lang w:val="en-CA"/>
        </w:rPr>
        <w:t>[1]</w:t>
      </w:r>
      <w:r w:rsidR="00592156" w:rsidRPr="00877972">
        <w:rPr>
          <w:lang w:val="en-CA"/>
        </w:rPr>
        <w:fldChar w:fldCharType="end"/>
      </w:r>
      <w:r w:rsidR="00681A68" w:rsidRPr="00877972">
        <w:rPr>
          <w:lang w:val="en-CA"/>
        </w:rPr>
        <w:t xml:space="preserve"> in both lossy and lossless configurations</w:t>
      </w:r>
      <w:r w:rsidR="001435C7" w:rsidRPr="00877972">
        <w:rPr>
          <w:lang w:val="en-CA"/>
        </w:rPr>
        <w:t>.</w:t>
      </w:r>
      <w:r w:rsidR="001435C7">
        <w:rPr>
          <w:lang w:val="en-CA"/>
        </w:rPr>
        <w:t xml:space="preserve"> </w:t>
      </w:r>
      <w:r w:rsidR="00E6168A">
        <w:rPr>
          <w:lang w:val="en-CA"/>
        </w:rPr>
        <w:t>In addition to the sequences included in the CTC, the sequence</w:t>
      </w:r>
      <w:r w:rsidR="00342234">
        <w:rPr>
          <w:lang w:val="en-CA"/>
        </w:rPr>
        <w:t>s</w:t>
      </w:r>
      <w:r w:rsidR="00E6168A">
        <w:rPr>
          <w:lang w:val="en-CA"/>
        </w:rPr>
        <w:t xml:space="preserve"> FireEater2Clip4000r1_1920x1080p_25_12b_pq_709_ct2020_444 and FireEater2Clip4000r1_1920x1080p_25_12b_pq_709_ct2020_422 are included in the test sequences as they </w:t>
      </w:r>
      <w:r w:rsidR="00342234">
        <w:rPr>
          <w:lang w:val="en-CA"/>
        </w:rPr>
        <w:t>they have both light and dark areas and thus will h</w:t>
      </w:r>
      <w:r w:rsidR="00E6168A">
        <w:rPr>
          <w:lang w:val="en-CA"/>
        </w:rPr>
        <w:t>ave a large variation in coefficient values</w:t>
      </w:r>
      <w:r w:rsidR="00342234">
        <w:rPr>
          <w:lang w:val="en-CA"/>
        </w:rPr>
        <w:t>. This will allow the assessment of adaption techniques. An updated spreadsheet containing the additional sequences will be made available at the same time as the final CE text.</w:t>
      </w:r>
    </w:p>
    <w:p w14:paraId="3A0CDD75" w14:textId="3B1D69BC" w:rsidR="00342234" w:rsidRDefault="00691A88" w:rsidP="007A5ED4">
      <w:pPr>
        <w:rPr>
          <w:lang w:val="en-CA"/>
        </w:rPr>
      </w:pPr>
      <w:r>
        <w:rPr>
          <w:lang w:val="en-CA"/>
        </w:rPr>
        <w:t xml:space="preserve">Planned tests </w:t>
      </w:r>
      <w:r w:rsidR="007A5ED4">
        <w:rPr>
          <w:lang w:val="en-CA"/>
        </w:rPr>
        <w:t>in the CE shall be implemented on</w:t>
      </w:r>
      <w:r w:rsidR="008122F4">
        <w:rPr>
          <w:lang w:val="en-CA"/>
        </w:rPr>
        <w:t>, and compared with,</w:t>
      </w:r>
      <w:r w:rsidR="007A5ED4">
        <w:rPr>
          <w:lang w:val="en-CA"/>
        </w:rPr>
        <w:t xml:space="preserve"> </w:t>
      </w:r>
      <w:r w:rsidR="007A5ED4" w:rsidRPr="00877972">
        <w:rPr>
          <w:lang w:val="en-CA"/>
        </w:rPr>
        <w:t>VTM-</w:t>
      </w:r>
      <w:r w:rsidRPr="00877972">
        <w:rPr>
          <w:lang w:val="en-CA"/>
        </w:rPr>
        <w:t>11</w:t>
      </w:r>
      <w:r w:rsidR="007A5ED4" w:rsidRPr="00877972">
        <w:rPr>
          <w:lang w:val="en-CA"/>
        </w:rPr>
        <w:t>.0</w:t>
      </w:r>
      <w:r w:rsidR="008122F4">
        <w:rPr>
          <w:lang w:val="en-CA"/>
        </w:rPr>
        <w:t xml:space="preserve"> with the </w:t>
      </w:r>
      <w:r w:rsidR="00342234">
        <w:rPr>
          <w:lang w:val="en-CA"/>
        </w:rPr>
        <w:t xml:space="preserve">modification </w:t>
      </w:r>
      <w:r w:rsidR="008122F4">
        <w:rPr>
          <w:lang w:val="en-CA"/>
        </w:rPr>
        <w:t xml:space="preserve">described in [XXX] </w:t>
      </w:r>
      <w:r w:rsidR="00342234">
        <w:rPr>
          <w:lang w:val="en-CA"/>
        </w:rPr>
        <w:t>to enable high bit depth processing</w:t>
      </w:r>
      <w:r w:rsidR="008122F4">
        <w:rPr>
          <w:lang w:val="en-CA"/>
        </w:rPr>
        <w:t xml:space="preserve">.For 16 bit testing, extended precision processing will be enabled, and all results will be compared with an anchor with the same setting. For 12 bit testing, extended precision will be disabled and the results will be compared with an anchor with extended precision disabled. </w:t>
      </w:r>
    </w:p>
    <w:p w14:paraId="2FE01680" w14:textId="762CD385" w:rsidR="009E045B" w:rsidRDefault="005F1179" w:rsidP="007A5ED4">
      <w:pPr>
        <w:rPr>
          <w:lang w:val="en-CA"/>
        </w:rPr>
      </w:pPr>
      <w:r>
        <w:rPr>
          <w:lang w:val="en-CA"/>
        </w:rPr>
        <w:t>T</w:t>
      </w:r>
      <w:r w:rsidR="009E045B">
        <w:rPr>
          <w:lang w:val="en-CA"/>
        </w:rPr>
        <w:t xml:space="preserve">ransform skip </w:t>
      </w:r>
      <w:r>
        <w:rPr>
          <w:lang w:val="en-CA"/>
        </w:rPr>
        <w:t xml:space="preserve">setings will follow CTC settings. </w:t>
      </w:r>
    </w:p>
    <w:p w14:paraId="01D9B7F2" w14:textId="726E2E81" w:rsidR="007A5ED4" w:rsidRDefault="007A5ED4" w:rsidP="007A5ED4">
      <w:pPr>
        <w:rPr>
          <w:lang w:val="en-CA"/>
        </w:rPr>
      </w:pPr>
      <w:r>
        <w:rPr>
          <w:lang w:val="en-CA"/>
        </w:rPr>
        <w:t xml:space="preserve">Proposals will be compared with respect to </w:t>
      </w:r>
      <w:r w:rsidR="00A97E93">
        <w:rPr>
          <w:lang w:val="en-CA"/>
        </w:rPr>
        <w:t>bit rate, objective quality</w:t>
      </w:r>
      <w:r w:rsidR="002B4864">
        <w:rPr>
          <w:lang w:val="en-CA"/>
        </w:rPr>
        <w:t xml:space="preserve"> </w:t>
      </w:r>
      <w:r>
        <w:rPr>
          <w:lang w:val="en-CA"/>
        </w:rPr>
        <w:t>and complexity.</w:t>
      </w:r>
      <w:r w:rsidR="00760FE3">
        <w:rPr>
          <w:lang w:val="en-CA"/>
        </w:rPr>
        <w:t xml:space="preserve"> </w:t>
      </w:r>
    </w:p>
    <w:p w14:paraId="383C7EE6" w14:textId="2C58DB92" w:rsidR="00760FE3" w:rsidRDefault="00760FE3" w:rsidP="007A5ED4">
      <w:pPr>
        <w:rPr>
          <w:lang w:val="en-CA"/>
        </w:rPr>
      </w:pPr>
      <w:r>
        <w:rPr>
          <w:lang w:val="en-CA"/>
        </w:rPr>
        <w:t>Comment</w:t>
      </w:r>
      <w:r w:rsidR="002633C7">
        <w:rPr>
          <w:lang w:val="en-CA"/>
        </w:rPr>
        <w:t>s</w:t>
      </w:r>
      <w:r>
        <w:rPr>
          <w:lang w:val="en-CA"/>
        </w:rPr>
        <w:t xml:space="preserve">: </w:t>
      </w:r>
      <w:r w:rsidR="00015275">
        <w:rPr>
          <w:lang w:val="en-CA"/>
        </w:rPr>
        <w:t>U</w:t>
      </w:r>
      <w:r w:rsidR="00AF27C5">
        <w:rPr>
          <w:lang w:val="en-CA"/>
        </w:rPr>
        <w:t xml:space="preserve">pdate the document as per examples from CEs on </w:t>
      </w:r>
      <w:r w:rsidR="002633C7">
        <w:rPr>
          <w:lang w:val="en-CA"/>
        </w:rPr>
        <w:t xml:space="preserve">transforms and </w:t>
      </w:r>
      <w:r w:rsidR="00AF27C5">
        <w:rPr>
          <w:lang w:val="en-CA"/>
        </w:rPr>
        <w:t>entropy coding, e.g. throughput issue should be considered</w:t>
      </w:r>
      <w:r w:rsidR="002633C7">
        <w:rPr>
          <w:lang w:val="en-CA"/>
        </w:rPr>
        <w:t>, bin to bit ratio</w:t>
      </w:r>
      <w:r w:rsidR="00AF27C5">
        <w:rPr>
          <w:lang w:val="en-CA"/>
        </w:rPr>
        <w:t>.</w:t>
      </w:r>
    </w:p>
    <w:p w14:paraId="7CE711DD" w14:textId="71E66AB6" w:rsidR="009554C2" w:rsidRDefault="009554C2" w:rsidP="007A5ED4">
      <w:pPr>
        <w:rPr>
          <w:lang w:val="en-CA"/>
        </w:rPr>
      </w:pPr>
      <w:r>
        <w:rPr>
          <w:lang w:val="en-CA"/>
        </w:rPr>
        <w:t xml:space="preserve">Comments: If proposal </w:t>
      </w:r>
      <w:r w:rsidR="00EE6CD9">
        <w:rPr>
          <w:lang w:val="en-CA"/>
        </w:rPr>
        <w:t xml:space="preserve">changes processing performance at 8/10 bit depth coding, additional results for regular VVC v1 </w:t>
      </w:r>
      <w:r w:rsidR="0079694D">
        <w:rPr>
          <w:lang w:val="en-CA"/>
        </w:rPr>
        <w:t>CTC to be provided.</w:t>
      </w:r>
    </w:p>
    <w:p w14:paraId="2F98B092" w14:textId="1741DD11" w:rsidR="00C95314" w:rsidRDefault="00C95314" w:rsidP="007A5ED4">
      <w:pPr>
        <w:rPr>
          <w:lang w:val="en-CA"/>
        </w:rPr>
      </w:pPr>
      <w:r>
        <w:rPr>
          <w:lang w:val="en-CA"/>
        </w:rPr>
        <w:t>Comments: It is recommended</w:t>
      </w:r>
      <w:r w:rsidR="00015275">
        <w:rPr>
          <w:lang w:val="en-CA"/>
        </w:rPr>
        <w:t xml:space="preserve"> to</w:t>
      </w:r>
      <w:r>
        <w:rPr>
          <w:lang w:val="en-CA"/>
        </w:rPr>
        <w:t xml:space="preserve"> </w:t>
      </w:r>
      <w:r w:rsidR="00B54E7A">
        <w:rPr>
          <w:lang w:val="en-CA"/>
        </w:rPr>
        <w:t>test different components of the proposals separately, namely separately for RRC and TS</w:t>
      </w:r>
      <w:r w:rsidR="00F207B3">
        <w:rPr>
          <w:lang w:val="en-CA"/>
        </w:rPr>
        <w:t>RC</w:t>
      </w:r>
      <w:r w:rsidR="00B54E7A">
        <w:rPr>
          <w:lang w:val="en-CA"/>
        </w:rPr>
        <w:t xml:space="preserve">. </w:t>
      </w:r>
    </w:p>
    <w:p w14:paraId="24EEDD65" w14:textId="2970F0EA" w:rsidR="00771A5C" w:rsidRDefault="00771A5C" w:rsidP="002B4864">
      <w:pPr>
        <w:pStyle w:val="Heading1"/>
        <w:numPr>
          <w:ilvl w:val="0"/>
          <w:numId w:val="0"/>
        </w:numPr>
        <w:ind w:left="432"/>
        <w:rPr>
          <w:lang w:val="en-CA"/>
        </w:rPr>
      </w:pPr>
    </w:p>
    <w:p w14:paraId="2BD71455" w14:textId="4C6CE365" w:rsidR="00C4714B" w:rsidRPr="00A942ED" w:rsidRDefault="00A83DD1" w:rsidP="00C4714B">
      <w:pPr>
        <w:pStyle w:val="Heading1"/>
        <w:rPr>
          <w:rFonts w:eastAsia="SimSun"/>
          <w:lang w:val="en-CA"/>
        </w:rPr>
      </w:pPr>
      <w:r>
        <w:rPr>
          <w:rFonts w:eastAsia="SimSun"/>
          <w:lang w:val="en-CA"/>
        </w:rPr>
        <w:t>Proposals</w:t>
      </w:r>
      <w:r w:rsidR="007B6F47" w:rsidRPr="00A942ED">
        <w:rPr>
          <w:rFonts w:eastAsia="SimSun"/>
          <w:lang w:val="en-CA"/>
        </w:rPr>
        <w:t xml:space="preserve"> description</w:t>
      </w:r>
      <w:r w:rsidR="002D44DB" w:rsidRPr="00A942ED">
        <w:rPr>
          <w:rFonts w:eastAsia="SimSun"/>
          <w:lang w:val="en-CA"/>
        </w:rPr>
        <w:t>s</w:t>
      </w:r>
    </w:p>
    <w:p w14:paraId="7533D16D" w14:textId="52174CFB" w:rsidR="00C4714B" w:rsidRDefault="00305876" w:rsidP="00C4714B">
      <w:pPr>
        <w:pStyle w:val="Heading2"/>
        <w:rPr>
          <w:rFonts w:eastAsia="SimSun"/>
          <w:b w:val="0"/>
          <w:bCs w:val="0"/>
          <w:lang w:val="en-CA"/>
        </w:rPr>
      </w:pPr>
      <w:r w:rsidRPr="00305876">
        <w:rPr>
          <w:rFonts w:eastAsia="SimSun"/>
          <w:b w:val="0"/>
          <w:bCs w:val="0"/>
          <w:lang w:val="en-CA"/>
        </w:rPr>
        <w:t>Rice parameter selection for high bit depths</w:t>
      </w:r>
      <w:r w:rsidR="00B177F1">
        <w:rPr>
          <w:rFonts w:eastAsia="SimSun"/>
          <w:b w:val="0"/>
          <w:bCs w:val="0"/>
          <w:lang w:val="en-CA"/>
        </w:rPr>
        <w:t xml:space="preserve"> (JVET-T0072)</w:t>
      </w:r>
    </w:p>
    <w:p w14:paraId="663BAF28" w14:textId="62F12CB9" w:rsidR="00A942ED" w:rsidRDefault="000127BC" w:rsidP="00C4714B">
      <w:pPr>
        <w:rPr>
          <w:lang w:val="en-CA"/>
        </w:rPr>
      </w:pPr>
      <w:r w:rsidRPr="00877972">
        <w:rPr>
          <w:lang w:val="en-CA"/>
        </w:rPr>
        <w:t>The proposal JVET-T0072 introduces a modification to the VVC Rice parameter derivation method for both regular residual coding (RRC) and transform skip residual coding (TSRC).</w:t>
      </w:r>
      <w:r w:rsidR="00A97E93" w:rsidRPr="00877972">
        <w:rPr>
          <w:lang w:val="en-CA"/>
        </w:rPr>
        <w:t xml:space="preserve"> The modification extends the existing VVC Rice parameter deriviation method by adding an adaption technique based on </w:t>
      </w:r>
      <w:r w:rsidR="0010573D" w:rsidRPr="00877972">
        <w:rPr>
          <w:lang w:val="en-CA"/>
        </w:rPr>
        <w:t xml:space="preserve">selecting one of </w:t>
      </w:r>
      <w:r w:rsidR="00A97E93" w:rsidRPr="00877972">
        <w:rPr>
          <w:lang w:val="en-CA"/>
        </w:rPr>
        <w:t xml:space="preserve">a series of counters. These counters are </w:t>
      </w:r>
      <w:r w:rsidR="0010573D" w:rsidRPr="00877972">
        <w:rPr>
          <w:lang w:val="en-CA"/>
        </w:rPr>
        <w:t xml:space="preserve">used to predict the magnitude of coefficients and are </w:t>
      </w:r>
      <w:r w:rsidR="00A97E93" w:rsidRPr="00877972">
        <w:rPr>
          <w:lang w:val="en-CA"/>
        </w:rPr>
        <w:t>updated</w:t>
      </w:r>
      <w:r w:rsidR="0010573D" w:rsidRPr="00877972">
        <w:rPr>
          <w:lang w:val="en-CA"/>
        </w:rPr>
        <w:t xml:space="preserve"> when coefficients are coded. The predicted magnitude is then used </w:t>
      </w:r>
      <w:r w:rsidR="001A09AF" w:rsidRPr="00877972">
        <w:rPr>
          <w:lang w:val="en-CA"/>
        </w:rPr>
        <w:t>in an adaptation of the existing VVC technique.</w:t>
      </w:r>
    </w:p>
    <w:p w14:paraId="27226978" w14:textId="7CF0C043" w:rsidR="00B177F1" w:rsidRDefault="00B177F1" w:rsidP="00B177F1">
      <w:pPr>
        <w:pStyle w:val="Heading2"/>
        <w:rPr>
          <w:rFonts w:eastAsia="SimSun"/>
          <w:b w:val="0"/>
          <w:bCs w:val="0"/>
          <w:lang w:val="en-CA"/>
        </w:rPr>
      </w:pPr>
      <w:r w:rsidRPr="00305876">
        <w:rPr>
          <w:rFonts w:eastAsia="SimSun"/>
          <w:b w:val="0"/>
          <w:bCs w:val="0"/>
          <w:lang w:val="en-CA"/>
        </w:rPr>
        <w:t xml:space="preserve">Rice parameter </w:t>
      </w:r>
      <w:r w:rsidR="00AA5377">
        <w:rPr>
          <w:rFonts w:eastAsia="SimSun"/>
          <w:b w:val="0"/>
          <w:bCs w:val="0"/>
          <w:lang w:val="en-CA"/>
        </w:rPr>
        <w:t>derivation</w:t>
      </w:r>
      <w:r w:rsidRPr="00305876">
        <w:rPr>
          <w:rFonts w:eastAsia="SimSun"/>
          <w:b w:val="0"/>
          <w:bCs w:val="0"/>
          <w:lang w:val="en-CA"/>
        </w:rPr>
        <w:t xml:space="preserve"> for high bit depths</w:t>
      </w:r>
      <w:r>
        <w:rPr>
          <w:rFonts w:eastAsia="SimSun"/>
          <w:b w:val="0"/>
          <w:bCs w:val="0"/>
          <w:lang w:val="en-CA"/>
        </w:rPr>
        <w:t xml:space="preserve"> (JVET-T00</w:t>
      </w:r>
      <w:r w:rsidR="00AA5377">
        <w:rPr>
          <w:rFonts w:eastAsia="SimSun"/>
          <w:b w:val="0"/>
          <w:bCs w:val="0"/>
          <w:lang w:val="en-CA"/>
        </w:rPr>
        <w:t>85</w:t>
      </w:r>
      <w:r>
        <w:rPr>
          <w:rFonts w:eastAsia="SimSun"/>
          <w:b w:val="0"/>
          <w:bCs w:val="0"/>
          <w:lang w:val="en-CA"/>
        </w:rPr>
        <w:t>)</w:t>
      </w:r>
    </w:p>
    <w:p w14:paraId="6E34F556" w14:textId="3B0CD02A" w:rsidR="00B177F1" w:rsidRPr="00933D33" w:rsidRDefault="00D11C43" w:rsidP="00933D33">
      <w:pPr>
        <w:rPr>
          <w:lang w:val="en-CA"/>
        </w:rPr>
      </w:pPr>
      <w:r>
        <w:rPr>
          <w:lang w:val="en-CA" w:eastAsia="ja-JP"/>
        </w:rPr>
        <w:t xml:space="preserve">The proposal of JVET-T0085 introduces a modification to the VVC Rice parameters derivation method for regular residual coding (RRC). It is proposed to use a formula instead of conventional look-up table. </w:t>
      </w:r>
      <w:r w:rsidR="00220640" w:rsidRPr="00220640">
        <w:rPr>
          <w:lang w:val="en-CA" w:eastAsia="ja-JP"/>
        </w:rPr>
        <w:t>Specifically, the rice parameter value is predicted using linear prediction with log2 operation. The linear prediction parameter depend on syntax (i.e. abs_reminder or dec_abs_level)</w:t>
      </w:r>
      <w:r w:rsidR="00933D33">
        <w:rPr>
          <w:lang w:val="en-CA" w:eastAsia="ja-JP"/>
        </w:rPr>
        <w:t>.</w:t>
      </w:r>
    </w:p>
    <w:p w14:paraId="00B4CECB" w14:textId="022FA832" w:rsidR="00B177F1" w:rsidRDefault="004564E1" w:rsidP="00B177F1">
      <w:pPr>
        <w:pStyle w:val="Heading2"/>
        <w:rPr>
          <w:rFonts w:eastAsia="SimSun"/>
          <w:b w:val="0"/>
          <w:bCs w:val="0"/>
          <w:lang w:val="en-CA"/>
        </w:rPr>
      </w:pPr>
      <w:r w:rsidRPr="004564E1">
        <w:rPr>
          <w:rFonts w:eastAsia="SimSun"/>
          <w:b w:val="0"/>
          <w:bCs w:val="0"/>
          <w:lang w:val="en-CA"/>
        </w:rPr>
        <w:t xml:space="preserve">Slice based Rice parameter selection for transform skip residual coding </w:t>
      </w:r>
      <w:r w:rsidR="00B177F1">
        <w:rPr>
          <w:rFonts w:eastAsia="SimSun"/>
          <w:b w:val="0"/>
          <w:bCs w:val="0"/>
          <w:lang w:val="en-CA"/>
        </w:rPr>
        <w:t>(JVET-T00</w:t>
      </w:r>
      <w:r w:rsidR="006D5333">
        <w:rPr>
          <w:rFonts w:eastAsia="SimSun"/>
          <w:b w:val="0"/>
          <w:bCs w:val="0"/>
          <w:lang w:val="en-CA"/>
        </w:rPr>
        <w:t>89</w:t>
      </w:r>
      <w:r w:rsidR="00B177F1">
        <w:rPr>
          <w:rFonts w:eastAsia="SimSun"/>
          <w:b w:val="0"/>
          <w:bCs w:val="0"/>
          <w:lang w:val="en-CA"/>
        </w:rPr>
        <w:t>)</w:t>
      </w:r>
    </w:p>
    <w:p w14:paraId="336E009D" w14:textId="7954319F" w:rsidR="00B177F1" w:rsidRDefault="00C43001" w:rsidP="00B177F1">
      <w:pPr>
        <w:rPr>
          <w:lang w:val="en-CA"/>
        </w:rPr>
      </w:pPr>
      <w:r w:rsidRPr="00C43001">
        <w:rPr>
          <w:lang w:val="en-CA"/>
        </w:rPr>
        <w:t>The proposal of JVET-T0</w:t>
      </w:r>
      <w:r>
        <w:rPr>
          <w:lang w:val="en-CA"/>
        </w:rPr>
        <w:t>089</w:t>
      </w:r>
      <w:r w:rsidRPr="00C43001">
        <w:rPr>
          <w:lang w:val="en-CA"/>
        </w:rPr>
        <w:t xml:space="preserve"> introduces a modification to the VVC Rice parameters </w:t>
      </w:r>
      <w:r w:rsidR="005303DA">
        <w:rPr>
          <w:lang w:val="en-CA" w:eastAsia="ja-JP"/>
        </w:rPr>
        <w:t>derivation</w:t>
      </w:r>
      <w:r w:rsidRPr="00C43001">
        <w:rPr>
          <w:lang w:val="en-CA"/>
        </w:rPr>
        <w:t xml:space="preserve"> method for transform skip residual coding (</w:t>
      </w:r>
      <w:r>
        <w:rPr>
          <w:lang w:val="en-CA"/>
        </w:rPr>
        <w:t>TS</w:t>
      </w:r>
      <w:r w:rsidRPr="00C43001">
        <w:rPr>
          <w:lang w:val="en-CA"/>
        </w:rPr>
        <w:t>RC).</w:t>
      </w:r>
      <w:r>
        <w:rPr>
          <w:lang w:val="en-CA"/>
        </w:rPr>
        <w:t xml:space="preserve"> </w:t>
      </w:r>
      <w:r w:rsidRPr="00C43001">
        <w:rPr>
          <w:lang w:val="en-CA"/>
        </w:rPr>
        <w:t>It is proposed to explicitly signal the Rice parameter for each slice to indicate the Rice parameter for the binary codewords of abs_remainder.</w:t>
      </w:r>
    </w:p>
    <w:p w14:paraId="1E1A49BA" w14:textId="241FC74D" w:rsidR="00B177F1" w:rsidRDefault="006D5333" w:rsidP="00B177F1">
      <w:pPr>
        <w:pStyle w:val="Heading2"/>
        <w:rPr>
          <w:rFonts w:eastAsia="SimSun"/>
          <w:b w:val="0"/>
          <w:bCs w:val="0"/>
          <w:lang w:val="en-CA"/>
        </w:rPr>
      </w:pPr>
      <w:r w:rsidRPr="006D5333">
        <w:rPr>
          <w:rFonts w:eastAsia="SimSun"/>
          <w:b w:val="0"/>
          <w:bCs w:val="0"/>
          <w:lang w:val="en-CA"/>
        </w:rPr>
        <w:lastRenderedPageBreak/>
        <w:t>On the Rice parameter derivation for high bit-depth coding</w:t>
      </w:r>
      <w:r w:rsidR="00B177F1">
        <w:rPr>
          <w:rFonts w:eastAsia="SimSun"/>
          <w:b w:val="0"/>
          <w:bCs w:val="0"/>
          <w:lang w:val="en-CA"/>
        </w:rPr>
        <w:t xml:space="preserve"> (JVET-T0</w:t>
      </w:r>
      <w:r>
        <w:rPr>
          <w:rFonts w:eastAsia="SimSun"/>
          <w:b w:val="0"/>
          <w:bCs w:val="0"/>
          <w:lang w:val="en-CA"/>
        </w:rPr>
        <w:t>105</w:t>
      </w:r>
      <w:r w:rsidR="00B177F1">
        <w:rPr>
          <w:rFonts w:eastAsia="SimSun"/>
          <w:b w:val="0"/>
          <w:bCs w:val="0"/>
          <w:lang w:val="en-CA"/>
        </w:rPr>
        <w:t>)</w:t>
      </w:r>
    </w:p>
    <w:p w14:paraId="4150ED38" w14:textId="50EC0C3E" w:rsidR="0020311A" w:rsidRDefault="00A83DD1" w:rsidP="0020311A">
      <w:pPr>
        <w:rPr>
          <w:lang w:val="en-CA" w:eastAsia="ja-JP"/>
        </w:rPr>
      </w:pPr>
      <w:bookmarkStart w:id="9" w:name="_Hlk53561393"/>
      <w:r>
        <w:rPr>
          <w:lang w:val="en-CA" w:eastAsia="ja-JP"/>
        </w:rPr>
        <w:t xml:space="preserve">The proposal of JVET-T0105 </w:t>
      </w:r>
      <w:r w:rsidR="00CB4A93">
        <w:rPr>
          <w:lang w:val="en-CA" w:eastAsia="ja-JP"/>
        </w:rPr>
        <w:t>introduce</w:t>
      </w:r>
      <w:r>
        <w:rPr>
          <w:lang w:val="en-CA" w:eastAsia="ja-JP"/>
        </w:rPr>
        <w:t>s</w:t>
      </w:r>
      <w:r w:rsidR="00CB4A93">
        <w:rPr>
          <w:lang w:val="en-CA" w:eastAsia="ja-JP"/>
        </w:rPr>
        <w:t xml:space="preserve"> </w:t>
      </w:r>
      <w:r w:rsidR="0020311A">
        <w:rPr>
          <w:lang w:val="en-CA" w:eastAsia="ja-JP"/>
        </w:rPr>
        <w:t xml:space="preserve">a modification to the </w:t>
      </w:r>
      <w:r w:rsidR="00CB4A93">
        <w:rPr>
          <w:lang w:val="en-CA" w:eastAsia="ja-JP"/>
        </w:rPr>
        <w:t xml:space="preserve">VVC </w:t>
      </w:r>
      <w:r w:rsidR="0020311A">
        <w:rPr>
          <w:lang w:val="en-CA" w:eastAsia="ja-JP"/>
        </w:rPr>
        <w:t xml:space="preserve">Rice parameters </w:t>
      </w:r>
      <w:r w:rsidR="00F21312">
        <w:rPr>
          <w:lang w:val="en-CA" w:eastAsia="ja-JP"/>
        </w:rPr>
        <w:t xml:space="preserve">derivation </w:t>
      </w:r>
      <w:r>
        <w:rPr>
          <w:lang w:val="en-CA" w:eastAsia="ja-JP"/>
        </w:rPr>
        <w:t xml:space="preserve">method </w:t>
      </w:r>
      <w:r w:rsidR="0020311A">
        <w:rPr>
          <w:lang w:val="en-CA" w:eastAsia="ja-JP"/>
        </w:rPr>
        <w:t>for regular residual coding (RRC).</w:t>
      </w:r>
      <w:bookmarkEnd w:id="9"/>
      <w:r w:rsidR="0020311A">
        <w:rPr>
          <w:lang w:val="en-CA" w:eastAsia="ja-JP"/>
        </w:rPr>
        <w:t xml:space="preserve"> </w:t>
      </w:r>
      <w:r w:rsidR="00F21312">
        <w:rPr>
          <w:lang w:val="en-CA" w:eastAsia="ja-JP"/>
        </w:rPr>
        <w:t xml:space="preserve">It is proposed </w:t>
      </w:r>
      <w:r>
        <w:rPr>
          <w:lang w:val="en-CA" w:eastAsia="ja-JP"/>
        </w:rPr>
        <w:t xml:space="preserve">for high bitdepth coding </w:t>
      </w:r>
      <w:r w:rsidR="00F21312">
        <w:rPr>
          <w:lang w:val="en-CA" w:eastAsia="ja-JP"/>
        </w:rPr>
        <w:t xml:space="preserve">to </w:t>
      </w:r>
      <w:r w:rsidR="0004228E">
        <w:rPr>
          <w:lang w:val="en-CA" w:eastAsia="ja-JP"/>
        </w:rPr>
        <w:t xml:space="preserve">derive rice parameters based on </w:t>
      </w:r>
      <w:r>
        <w:rPr>
          <w:lang w:val="en-CA" w:eastAsia="ja-JP"/>
        </w:rPr>
        <w:t xml:space="preserve">a </w:t>
      </w:r>
      <w:r w:rsidR="0004228E">
        <w:rPr>
          <w:lang w:val="en-CA" w:eastAsia="ja-JP"/>
        </w:rPr>
        <w:t xml:space="preserve">adjusted </w:t>
      </w:r>
      <w:r w:rsidR="00817A89">
        <w:rPr>
          <w:lang w:val="en-CA" w:eastAsia="ja-JP"/>
        </w:rPr>
        <w:t xml:space="preserve">value of the </w:t>
      </w:r>
      <w:r w:rsidR="0020311A">
        <w:rPr>
          <w:i/>
          <w:iCs/>
          <w:lang w:val="en-CA" w:eastAsia="ja-JP"/>
        </w:rPr>
        <w:t>loc</w:t>
      </w:r>
      <w:r w:rsidR="0020311A">
        <w:rPr>
          <w:i/>
          <w:iCs/>
          <w:lang w:val="en-CA"/>
        </w:rPr>
        <w:t>S</w:t>
      </w:r>
      <w:r w:rsidR="0020311A">
        <w:rPr>
          <w:i/>
          <w:iCs/>
        </w:rPr>
        <w:t>umAbs</w:t>
      </w:r>
      <w:r w:rsidR="0020311A">
        <w:rPr>
          <w:lang w:val="en-CA" w:eastAsia="ja-JP"/>
        </w:rPr>
        <w:t>.</w:t>
      </w:r>
      <w:r w:rsidR="00D676BD">
        <w:rPr>
          <w:lang w:val="en-CA" w:eastAsia="ja-JP"/>
        </w:rPr>
        <w:t xml:space="preserve"> Amount of </w:t>
      </w:r>
      <w:r w:rsidR="007078DD">
        <w:rPr>
          <w:lang w:val="en-CA" w:eastAsia="ja-JP"/>
        </w:rPr>
        <w:t xml:space="preserve">adjustment </w:t>
      </w:r>
      <w:r w:rsidR="00D92F54">
        <w:rPr>
          <w:lang w:val="en-CA" w:eastAsia="ja-JP"/>
        </w:rPr>
        <w:t xml:space="preserve">can be determined </w:t>
      </w:r>
      <w:r w:rsidR="0061126C">
        <w:rPr>
          <w:lang w:val="en-CA" w:eastAsia="ja-JP"/>
        </w:rPr>
        <w:t>either globally</w:t>
      </w:r>
      <w:r w:rsidR="007078DD">
        <w:rPr>
          <w:lang w:val="en-CA" w:eastAsia="ja-JP"/>
        </w:rPr>
        <w:t xml:space="preserve">, </w:t>
      </w:r>
      <w:r w:rsidR="0061126C">
        <w:rPr>
          <w:lang w:val="en-CA" w:eastAsia="ja-JP"/>
        </w:rPr>
        <w:t>or being locally adaptive.</w:t>
      </w:r>
      <w:r w:rsidR="00343E7F">
        <w:rPr>
          <w:lang w:val="en-CA" w:eastAsia="ja-JP"/>
        </w:rPr>
        <w:t xml:space="preserve"> </w:t>
      </w:r>
    </w:p>
    <w:p w14:paraId="7F24A5F1" w14:textId="77777777" w:rsidR="00B96F30" w:rsidRDefault="00B96F30" w:rsidP="0020311A">
      <w:pPr>
        <w:rPr>
          <w:lang w:val="en-CA" w:eastAsia="ja-JP"/>
        </w:rPr>
      </w:pPr>
    </w:p>
    <w:p w14:paraId="7885267C" w14:textId="77777777" w:rsidR="00B177F1" w:rsidRDefault="00B177F1" w:rsidP="00C4714B">
      <w:pPr>
        <w:rPr>
          <w:lang w:val="en-CA"/>
        </w:rPr>
      </w:pPr>
    </w:p>
    <w:p w14:paraId="28443CB8" w14:textId="528D8938" w:rsidR="00A942ED" w:rsidRPr="00A942ED" w:rsidRDefault="00A942ED" w:rsidP="00A942ED">
      <w:pPr>
        <w:pStyle w:val="Heading1"/>
        <w:rPr>
          <w:rFonts w:eastAsia="SimSun"/>
          <w:lang w:val="en-CA"/>
        </w:rPr>
      </w:pPr>
      <w:r>
        <w:rPr>
          <w:rFonts w:eastAsia="SimSun"/>
          <w:lang w:val="en-CA"/>
        </w:rPr>
        <w:t>Planned tests</w:t>
      </w:r>
    </w:p>
    <w:p w14:paraId="5CDA287F" w14:textId="71F81670" w:rsidR="00A942ED" w:rsidRDefault="00392B9D" w:rsidP="00A942ED">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r</w:t>
      </w:r>
      <w:r>
        <w:rPr>
          <w:rFonts w:eastAsia="SimSun"/>
          <w:b w:val="0"/>
          <w:bCs w:val="0"/>
          <w:lang w:val="en-CA"/>
        </w:rPr>
        <w:t xml:space="preserve">egular </w:t>
      </w:r>
      <w:r w:rsidR="0038490B">
        <w:rPr>
          <w:rFonts w:eastAsia="SimSun"/>
          <w:b w:val="0"/>
          <w:bCs w:val="0"/>
          <w:lang w:val="en-CA"/>
        </w:rPr>
        <w:t>r</w:t>
      </w:r>
      <w:r>
        <w:rPr>
          <w:rFonts w:eastAsia="SimSun"/>
          <w:b w:val="0"/>
          <w:bCs w:val="0"/>
          <w:lang w:val="en-CA"/>
        </w:rPr>
        <w:t xml:space="preserve">esidual </w:t>
      </w:r>
      <w:r w:rsidR="0038490B">
        <w:rPr>
          <w:rFonts w:eastAsia="SimSun"/>
          <w:b w:val="0"/>
          <w:bCs w:val="0"/>
          <w:lang w:val="en-CA"/>
        </w:rPr>
        <w:t>c</w:t>
      </w:r>
      <w:r>
        <w:rPr>
          <w:rFonts w:eastAsia="SimSun"/>
          <w:b w:val="0"/>
          <w:bCs w:val="0"/>
          <w:lang w:val="en-CA"/>
        </w:rPr>
        <w:t>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C12912" w14:paraId="67A4056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49D57C6" w14:textId="77777777" w:rsidR="005A596A" w:rsidRDefault="005A596A"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733D153A" w14:textId="77777777" w:rsidR="005A596A" w:rsidRDefault="005A596A"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9644B28" w14:textId="77777777" w:rsidR="005A596A" w:rsidRDefault="005A596A" w:rsidP="00C3292B">
            <w:pPr>
              <w:rPr>
                <w:b/>
                <w:szCs w:val="22"/>
                <w:lang w:val="nl-NL" w:eastAsia="ja-JP"/>
              </w:rPr>
            </w:pPr>
            <w:r>
              <w:rPr>
                <w:b/>
                <w:szCs w:val="22"/>
                <w:lang w:val="nl-NL" w:eastAsia="ja-JP"/>
              </w:rPr>
              <w:t>Cross-checker(s)</w:t>
            </w:r>
          </w:p>
        </w:tc>
      </w:tr>
      <w:tr w:rsidR="00B60280" w14:paraId="0F48B3B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A6F8839" w14:textId="67A405CC" w:rsidR="00B60280" w:rsidRDefault="00B60280" w:rsidP="00B60280">
            <w:pPr>
              <w:spacing w:before="0"/>
              <w:jc w:val="left"/>
              <w:rPr>
                <w:szCs w:val="22"/>
                <w:lang w:val="nl-NL" w:eastAsia="ja-JP"/>
              </w:rPr>
            </w:pPr>
            <w:r w:rsidRPr="001B5C88">
              <w:rPr>
                <w:i/>
                <w:iCs/>
                <w:szCs w:val="22"/>
                <w:lang w:val="nl-NL" w:eastAsia="ja-JP"/>
              </w:rPr>
              <w:t>CEx-1.1</w:t>
            </w:r>
          </w:p>
        </w:tc>
        <w:tc>
          <w:tcPr>
            <w:tcW w:w="3489" w:type="dxa"/>
            <w:tcBorders>
              <w:top w:val="single" w:sz="4" w:space="0" w:color="000000"/>
              <w:left w:val="single" w:sz="4" w:space="0" w:color="000000"/>
              <w:bottom w:val="single" w:sz="4" w:space="0" w:color="000000"/>
              <w:right w:val="single" w:sz="4" w:space="0" w:color="000000"/>
            </w:tcBorders>
            <w:hideMark/>
          </w:tcPr>
          <w:p w14:paraId="43C9C3B4" w14:textId="4A823CD1"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hideMark/>
          </w:tcPr>
          <w:p w14:paraId="2E65B7CB" w14:textId="2E008817" w:rsidR="00B60280" w:rsidRDefault="00B60280" w:rsidP="00B60280">
            <w:pPr>
              <w:keepNext/>
              <w:spacing w:before="0" w:after="60"/>
              <w:ind w:left="1440"/>
              <w:jc w:val="left"/>
              <w:outlineLvl w:val="8"/>
              <w:rPr>
                <w:szCs w:val="22"/>
                <w:lang w:val="nl-NL" w:eastAsia="ja-JP"/>
              </w:rPr>
            </w:pPr>
            <w:r>
              <w:rPr>
                <w:rFonts w:eastAsia="PMingLiU"/>
                <w:szCs w:val="22"/>
                <w:lang w:val="nl-NL" w:eastAsia="zh-TW"/>
              </w:rPr>
              <w:t>Sony</w:t>
            </w:r>
          </w:p>
        </w:tc>
      </w:tr>
      <w:tr w:rsidR="00B60280" w14:paraId="4E6FB86D"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805559C" w14:textId="0CBD067D" w:rsidR="00B60280" w:rsidRDefault="00B60280" w:rsidP="00B60280">
            <w:pPr>
              <w:spacing w:before="0"/>
              <w:jc w:val="left"/>
              <w:rPr>
                <w:szCs w:val="22"/>
                <w:lang w:val="nl-NL" w:eastAsia="ja-JP"/>
              </w:rPr>
            </w:pPr>
            <w:r w:rsidRPr="001B5C88">
              <w:rPr>
                <w:i/>
                <w:iCs/>
                <w:szCs w:val="22"/>
                <w:lang w:val="nl-NL" w:eastAsia="ja-JP"/>
              </w:rPr>
              <w:t>CEx-1.2</w:t>
            </w:r>
          </w:p>
        </w:tc>
        <w:tc>
          <w:tcPr>
            <w:tcW w:w="3489" w:type="dxa"/>
            <w:tcBorders>
              <w:top w:val="single" w:sz="4" w:space="0" w:color="000000"/>
              <w:left w:val="single" w:sz="4" w:space="0" w:color="000000"/>
              <w:bottom w:val="single" w:sz="4" w:space="0" w:color="000000"/>
              <w:right w:val="single" w:sz="4" w:space="0" w:color="000000"/>
            </w:tcBorders>
          </w:tcPr>
          <w:p w14:paraId="2FB22F98" w14:textId="0163FE5D"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tcPr>
          <w:p w14:paraId="61D89F9A" w14:textId="6571B757" w:rsidR="00B60280" w:rsidRDefault="00B60280" w:rsidP="00B60280">
            <w:pPr>
              <w:keepNext/>
              <w:spacing w:before="0" w:after="60"/>
              <w:ind w:left="1440"/>
              <w:jc w:val="left"/>
              <w:outlineLvl w:val="8"/>
              <w:rPr>
                <w:szCs w:val="22"/>
                <w:lang w:val="nl-NL" w:eastAsia="ja-JP"/>
              </w:rPr>
            </w:pPr>
            <w:r>
              <w:rPr>
                <w:rFonts w:eastAsia="PMingLiU"/>
                <w:szCs w:val="22"/>
                <w:lang w:val="nl-NL" w:eastAsia="zh-TW"/>
              </w:rPr>
              <w:t>Sony</w:t>
            </w:r>
          </w:p>
        </w:tc>
      </w:tr>
      <w:tr w:rsidR="003B45CB" w14:paraId="08ABACE8"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7D9038F" w14:textId="49AE1C41" w:rsidR="003B45CB" w:rsidRPr="001B5C88" w:rsidRDefault="003B45CB" w:rsidP="0034432B">
            <w:pPr>
              <w:spacing w:before="0"/>
              <w:jc w:val="left"/>
              <w:rPr>
                <w:i/>
                <w:iCs/>
                <w:szCs w:val="22"/>
                <w:lang w:val="nl-NL" w:eastAsia="ja-JP"/>
              </w:rPr>
            </w:pPr>
            <w:r w:rsidRPr="001B5C88">
              <w:rPr>
                <w:i/>
                <w:iCs/>
                <w:szCs w:val="22"/>
                <w:lang w:val="nl-NL" w:eastAsia="ja-JP"/>
              </w:rPr>
              <w:t>CEx-1.</w:t>
            </w:r>
            <w:r>
              <w:rPr>
                <w:i/>
                <w:iCs/>
                <w:szCs w:val="22"/>
                <w:lang w:val="nl-NL" w:eastAsia="ja-JP"/>
              </w:rPr>
              <w:t>3</w:t>
            </w:r>
          </w:p>
        </w:tc>
        <w:tc>
          <w:tcPr>
            <w:tcW w:w="3489" w:type="dxa"/>
            <w:tcBorders>
              <w:top w:val="single" w:sz="4" w:space="0" w:color="000000"/>
              <w:left w:val="single" w:sz="4" w:space="0" w:color="000000"/>
              <w:bottom w:val="single" w:sz="4" w:space="0" w:color="000000"/>
              <w:right w:val="single" w:sz="4" w:space="0" w:color="000000"/>
            </w:tcBorders>
          </w:tcPr>
          <w:p w14:paraId="0B6A6769" w14:textId="0BED0EAB" w:rsidR="003B45CB" w:rsidRPr="00393B74" w:rsidRDefault="003B45CB" w:rsidP="0034432B">
            <w:pPr>
              <w:spacing w:before="0"/>
              <w:jc w:val="left"/>
              <w:rPr>
                <w:rFonts w:eastAsia="Yu Mincho"/>
                <w:szCs w:val="22"/>
                <w:lang w:val="nl-NL" w:eastAsia="ja-JP"/>
              </w:rPr>
            </w:pPr>
            <w:r>
              <w:rPr>
                <w:rFonts w:eastAsia="Yu Mincho" w:hint="eastAsia"/>
                <w:szCs w:val="22"/>
                <w:lang w:val="nl-NL" w:eastAsia="ja-JP"/>
              </w:rPr>
              <w:t>S</w:t>
            </w:r>
            <w:r>
              <w:rPr>
                <w:rFonts w:eastAsia="Yu Mincho"/>
                <w:szCs w:val="22"/>
                <w:lang w:val="nl-NL" w:eastAsia="ja-JP"/>
              </w:rPr>
              <w:t>harp</w:t>
            </w:r>
          </w:p>
        </w:tc>
        <w:tc>
          <w:tcPr>
            <w:tcW w:w="3940" w:type="dxa"/>
            <w:tcBorders>
              <w:top w:val="single" w:sz="4" w:space="0" w:color="000000"/>
              <w:left w:val="single" w:sz="4" w:space="0" w:color="000000"/>
              <w:bottom w:val="single" w:sz="4" w:space="0" w:color="000000"/>
              <w:right w:val="single" w:sz="4" w:space="0" w:color="000000"/>
            </w:tcBorders>
          </w:tcPr>
          <w:p w14:paraId="0C0DCE30" w14:textId="70FF5189" w:rsidR="003B45CB" w:rsidRPr="00393B74" w:rsidRDefault="00B60280" w:rsidP="0034432B">
            <w:pPr>
              <w:keepNext/>
              <w:spacing w:before="0" w:after="60"/>
              <w:ind w:left="1440"/>
              <w:jc w:val="left"/>
              <w:outlineLvl w:val="8"/>
              <w:rPr>
                <w:rFonts w:eastAsia="Yu Mincho"/>
                <w:szCs w:val="22"/>
                <w:lang w:val="nl-NL" w:eastAsia="ja-JP"/>
              </w:rPr>
            </w:pPr>
            <w:r>
              <w:rPr>
                <w:rFonts w:eastAsia="PMingLiU" w:hint="eastAsia"/>
                <w:szCs w:val="22"/>
                <w:lang w:val="nl-NL" w:eastAsia="zh-TW"/>
              </w:rPr>
              <w:t>K</w:t>
            </w:r>
            <w:r>
              <w:rPr>
                <w:rFonts w:eastAsia="PMingLiU"/>
                <w:szCs w:val="22"/>
                <w:lang w:val="nl-NL" w:eastAsia="zh-TW"/>
              </w:rPr>
              <w:t>wai</w:t>
            </w:r>
          </w:p>
        </w:tc>
      </w:tr>
      <w:tr w:rsidR="00B60280" w:rsidRPr="00A33752" w14:paraId="1FA34F38"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04B9663" w14:textId="68243EAF" w:rsidR="00B60280" w:rsidRPr="00F0195D" w:rsidRDefault="00B60280" w:rsidP="00B60280">
            <w:pPr>
              <w:spacing w:before="0"/>
              <w:jc w:val="left"/>
              <w:rPr>
                <w:rFonts w:eastAsia="PMingLiU"/>
                <w:i/>
                <w:szCs w:val="22"/>
                <w:highlight w:val="yellow"/>
                <w:lang w:val="nl-NL" w:eastAsia="zh-TW"/>
              </w:rPr>
            </w:pPr>
            <w:r w:rsidRPr="00F0195D">
              <w:rPr>
                <w:rFonts w:eastAsia="PMingLiU"/>
                <w:i/>
                <w:szCs w:val="22"/>
                <w:lang w:val="nl-NL" w:eastAsia="zh-TW"/>
              </w:rPr>
              <w:t>CEx-1.4</w:t>
            </w:r>
          </w:p>
        </w:tc>
        <w:tc>
          <w:tcPr>
            <w:tcW w:w="3489" w:type="dxa"/>
            <w:tcBorders>
              <w:top w:val="single" w:sz="4" w:space="0" w:color="000000"/>
              <w:left w:val="single" w:sz="4" w:space="0" w:color="000000"/>
              <w:bottom w:val="single" w:sz="4" w:space="0" w:color="000000"/>
              <w:right w:val="single" w:sz="4" w:space="0" w:color="000000"/>
            </w:tcBorders>
          </w:tcPr>
          <w:p w14:paraId="7ED5457A"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6D760A4" w14:textId="174BDF2B" w:rsidR="00B60280" w:rsidRPr="00A33752" w:rsidRDefault="00B60280" w:rsidP="00B60280">
            <w:pPr>
              <w:keepNext/>
              <w:spacing w:before="0" w:after="60"/>
              <w:ind w:left="1440"/>
              <w:jc w:val="left"/>
              <w:outlineLvl w:val="8"/>
              <w:rPr>
                <w:rFonts w:eastAsia="PMingLiU"/>
                <w:szCs w:val="22"/>
                <w:lang w:val="nl-NL" w:eastAsia="zh-TW"/>
              </w:rPr>
            </w:pPr>
            <w:r>
              <w:rPr>
                <w:szCs w:val="22"/>
                <w:lang w:val="nl-NL" w:eastAsia="ja-JP"/>
              </w:rPr>
              <w:t>Qualcomm</w:t>
            </w:r>
          </w:p>
        </w:tc>
      </w:tr>
      <w:tr w:rsidR="00B60280" w:rsidRPr="00A33752" w14:paraId="32C0C0E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722D070" w14:textId="23BBD4B1" w:rsidR="00B60280" w:rsidRPr="00F0195D" w:rsidRDefault="00B60280" w:rsidP="00B60280">
            <w:pPr>
              <w:spacing w:before="0"/>
              <w:jc w:val="left"/>
              <w:rPr>
                <w:rFonts w:eastAsia="PMingLiU"/>
                <w:i/>
                <w:szCs w:val="22"/>
                <w:highlight w:val="yellow"/>
                <w:lang w:val="nl-NL" w:eastAsia="zh-TW"/>
              </w:rPr>
            </w:pPr>
            <w:r w:rsidRPr="00F0195D">
              <w:rPr>
                <w:rFonts w:eastAsia="PMingLiU"/>
                <w:i/>
                <w:szCs w:val="22"/>
                <w:lang w:val="nl-NL" w:eastAsia="zh-TW"/>
              </w:rPr>
              <w:t>CEx-1.5</w:t>
            </w:r>
          </w:p>
        </w:tc>
        <w:tc>
          <w:tcPr>
            <w:tcW w:w="3489" w:type="dxa"/>
            <w:tcBorders>
              <w:top w:val="single" w:sz="4" w:space="0" w:color="000000"/>
              <w:left w:val="single" w:sz="4" w:space="0" w:color="000000"/>
              <w:bottom w:val="single" w:sz="4" w:space="0" w:color="000000"/>
              <w:right w:val="single" w:sz="4" w:space="0" w:color="000000"/>
            </w:tcBorders>
          </w:tcPr>
          <w:p w14:paraId="6DA34242"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2B31DB8F" w14:textId="7A449B65" w:rsidR="00B60280" w:rsidRPr="00A33752" w:rsidRDefault="00B60280" w:rsidP="00B60280">
            <w:pPr>
              <w:keepNext/>
              <w:spacing w:before="0" w:after="60"/>
              <w:ind w:left="1440"/>
              <w:jc w:val="left"/>
              <w:outlineLvl w:val="8"/>
              <w:rPr>
                <w:rFonts w:eastAsia="PMingLiU"/>
                <w:szCs w:val="22"/>
                <w:lang w:val="nl-NL" w:eastAsia="zh-TW"/>
              </w:rPr>
            </w:pPr>
            <w:r>
              <w:rPr>
                <w:szCs w:val="22"/>
                <w:lang w:val="nl-NL" w:eastAsia="ja-JP"/>
              </w:rPr>
              <w:t>Qualcomm</w:t>
            </w:r>
          </w:p>
        </w:tc>
      </w:tr>
    </w:tbl>
    <w:p w14:paraId="28F0226D" w14:textId="31B812B7" w:rsidR="00EB6A0A" w:rsidRDefault="00392B9D" w:rsidP="00EB6A0A">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transform skip residual coding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62FF9" w14:paraId="243423BF" w14:textId="77777777" w:rsidTr="00C3292B">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480CC00E" w14:textId="77777777" w:rsidR="00A62FF9" w:rsidRDefault="00A62FF9"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2C30A55D" w14:textId="77777777" w:rsidR="00A62FF9" w:rsidRDefault="00A62FF9"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6144B72D" w14:textId="77777777" w:rsidR="00A62FF9" w:rsidRDefault="00A62FF9" w:rsidP="00C3292B">
            <w:pPr>
              <w:rPr>
                <w:b/>
                <w:szCs w:val="22"/>
                <w:lang w:val="nl-NL" w:eastAsia="ja-JP"/>
              </w:rPr>
            </w:pPr>
            <w:r>
              <w:rPr>
                <w:b/>
                <w:szCs w:val="22"/>
                <w:lang w:val="nl-NL" w:eastAsia="ja-JP"/>
              </w:rPr>
              <w:t>Cross-checker(s)</w:t>
            </w:r>
          </w:p>
        </w:tc>
      </w:tr>
      <w:tr w:rsidR="006B3443" w14:paraId="6631A968" w14:textId="77777777" w:rsidTr="00A62FF9">
        <w:trPr>
          <w:jc w:val="center"/>
        </w:trPr>
        <w:tc>
          <w:tcPr>
            <w:tcW w:w="1921" w:type="dxa"/>
            <w:tcBorders>
              <w:top w:val="single" w:sz="4" w:space="0" w:color="000000"/>
              <w:left w:val="single" w:sz="4" w:space="0" w:color="000000"/>
              <w:bottom w:val="single" w:sz="4" w:space="0" w:color="000000"/>
              <w:right w:val="single" w:sz="4" w:space="0" w:color="000000"/>
            </w:tcBorders>
          </w:tcPr>
          <w:p w14:paraId="4EFC2BE1" w14:textId="4107B7B2" w:rsidR="006B3443" w:rsidRPr="00393B74" w:rsidRDefault="006D69EC" w:rsidP="00C3292B">
            <w:pPr>
              <w:spacing w:before="0"/>
              <w:jc w:val="left"/>
              <w:rPr>
                <w:rFonts w:eastAsia="PMingLiU"/>
                <w:szCs w:val="22"/>
                <w:highlight w:val="yellow"/>
                <w:lang w:val="nl-NL" w:eastAsia="zh-TW"/>
              </w:rPr>
            </w:pPr>
            <w:r w:rsidRPr="00393B74">
              <w:rPr>
                <w:rFonts w:eastAsia="PMingLiU"/>
                <w:szCs w:val="22"/>
                <w:lang w:val="nl-NL" w:eastAsia="zh-TW"/>
              </w:rPr>
              <w:t>C</w:t>
            </w:r>
            <w:r>
              <w:rPr>
                <w:rFonts w:eastAsia="PMingLiU"/>
                <w:szCs w:val="22"/>
                <w:lang w:val="nl-NL" w:eastAsia="zh-TW"/>
              </w:rPr>
              <w:t>Ex-2</w:t>
            </w:r>
            <w:r w:rsidR="00E32018">
              <w:rPr>
                <w:rFonts w:eastAsia="PMingLiU"/>
                <w:szCs w:val="22"/>
                <w:lang w:val="nl-NL" w:eastAsia="zh-TW"/>
              </w:rPr>
              <w:t>.1</w:t>
            </w:r>
          </w:p>
        </w:tc>
        <w:tc>
          <w:tcPr>
            <w:tcW w:w="3489" w:type="dxa"/>
            <w:tcBorders>
              <w:top w:val="single" w:sz="4" w:space="0" w:color="000000"/>
              <w:left w:val="single" w:sz="4" w:space="0" w:color="000000"/>
              <w:bottom w:val="single" w:sz="4" w:space="0" w:color="000000"/>
              <w:right w:val="single" w:sz="4" w:space="0" w:color="000000"/>
            </w:tcBorders>
          </w:tcPr>
          <w:p w14:paraId="3B2C39F2" w14:textId="31031833" w:rsidR="006B3443" w:rsidRPr="00393B74" w:rsidRDefault="006D69EC" w:rsidP="00C3292B">
            <w:pPr>
              <w:spacing w:before="0"/>
              <w:jc w:val="left"/>
              <w:rPr>
                <w:rFonts w:eastAsia="PMingLiU"/>
                <w:szCs w:val="22"/>
                <w:lang w:val="nl-NL" w:eastAsia="zh-TW"/>
              </w:rPr>
            </w:pPr>
            <w:r>
              <w:rPr>
                <w:rFonts w:eastAsia="PMingLiU" w:hint="eastAsia"/>
                <w:szCs w:val="22"/>
                <w:lang w:val="nl-NL" w:eastAsia="zh-TW"/>
              </w:rPr>
              <w:t>K</w:t>
            </w:r>
            <w:r>
              <w:rPr>
                <w:rFonts w:eastAsia="PMingLiU"/>
                <w:szCs w:val="22"/>
                <w:lang w:val="nl-NL" w:eastAsia="zh-TW"/>
              </w:rPr>
              <w:t>wai</w:t>
            </w:r>
          </w:p>
        </w:tc>
        <w:tc>
          <w:tcPr>
            <w:tcW w:w="3940" w:type="dxa"/>
            <w:tcBorders>
              <w:top w:val="single" w:sz="4" w:space="0" w:color="000000"/>
              <w:left w:val="single" w:sz="4" w:space="0" w:color="000000"/>
              <w:bottom w:val="single" w:sz="4" w:space="0" w:color="000000"/>
              <w:right w:val="single" w:sz="4" w:space="0" w:color="000000"/>
            </w:tcBorders>
          </w:tcPr>
          <w:p w14:paraId="2AB7BF46" w14:textId="0743A5C1" w:rsidR="006B3443" w:rsidRPr="00393B74" w:rsidRDefault="00B60280" w:rsidP="00C3292B">
            <w:pPr>
              <w:keepNext/>
              <w:spacing w:before="0" w:after="60"/>
              <w:ind w:left="1440"/>
              <w:jc w:val="left"/>
              <w:outlineLvl w:val="8"/>
              <w:rPr>
                <w:rFonts w:eastAsia="PMingLiU"/>
                <w:szCs w:val="22"/>
                <w:lang w:val="nl-NL" w:eastAsia="zh-TW"/>
              </w:rPr>
            </w:pPr>
            <w:r>
              <w:rPr>
                <w:rFonts w:eastAsia="Yu Mincho" w:hint="eastAsia"/>
                <w:szCs w:val="22"/>
                <w:lang w:val="nl-NL" w:eastAsia="ja-JP"/>
              </w:rPr>
              <w:t>S</w:t>
            </w:r>
            <w:r>
              <w:rPr>
                <w:rFonts w:eastAsia="Yu Mincho"/>
                <w:szCs w:val="22"/>
                <w:lang w:val="nl-NL" w:eastAsia="ja-JP"/>
              </w:rPr>
              <w:t>harp</w:t>
            </w:r>
          </w:p>
        </w:tc>
      </w:tr>
      <w:tr w:rsidR="00B60280" w:rsidRPr="00A33752" w14:paraId="6E061520"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6E0B6A85" w14:textId="4B311CFF" w:rsidR="00B60280" w:rsidRPr="00A33752" w:rsidRDefault="00B60280" w:rsidP="00B60280">
            <w:pPr>
              <w:spacing w:before="0"/>
              <w:jc w:val="left"/>
              <w:rPr>
                <w:rFonts w:eastAsia="PMingLiU"/>
                <w:szCs w:val="22"/>
                <w:highlight w:val="yellow"/>
                <w:lang w:val="nl-NL" w:eastAsia="zh-TW"/>
              </w:rPr>
            </w:pPr>
            <w:r w:rsidRPr="00A33752">
              <w:rPr>
                <w:rFonts w:eastAsia="PMingLiU"/>
                <w:szCs w:val="22"/>
                <w:lang w:val="nl-NL" w:eastAsia="zh-TW"/>
              </w:rPr>
              <w:t>C</w:t>
            </w:r>
            <w:r>
              <w:rPr>
                <w:rFonts w:eastAsia="PMingLiU"/>
                <w:szCs w:val="22"/>
                <w:lang w:val="nl-NL" w:eastAsia="zh-TW"/>
              </w:rPr>
              <w:t>Ex-2.2</w:t>
            </w:r>
          </w:p>
        </w:tc>
        <w:tc>
          <w:tcPr>
            <w:tcW w:w="3489" w:type="dxa"/>
            <w:tcBorders>
              <w:top w:val="single" w:sz="4" w:space="0" w:color="000000"/>
              <w:left w:val="single" w:sz="4" w:space="0" w:color="000000"/>
              <w:bottom w:val="single" w:sz="4" w:space="0" w:color="000000"/>
              <w:right w:val="single" w:sz="4" w:space="0" w:color="000000"/>
            </w:tcBorders>
          </w:tcPr>
          <w:p w14:paraId="470272B1"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43F6CC3D" w14:textId="64E6D841" w:rsidR="00B60280" w:rsidRPr="00A33752" w:rsidRDefault="00B60280" w:rsidP="00B60280">
            <w:pPr>
              <w:keepNext/>
              <w:spacing w:before="0" w:after="60"/>
              <w:ind w:left="144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r w:rsidR="00B60280" w:rsidRPr="00A33752" w14:paraId="6738237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7A656C13" w14:textId="40182F39" w:rsidR="00B60280" w:rsidRPr="00A33752" w:rsidRDefault="00B60280" w:rsidP="00B60280">
            <w:pPr>
              <w:spacing w:before="0"/>
              <w:jc w:val="left"/>
              <w:rPr>
                <w:rFonts w:eastAsia="PMingLiU"/>
                <w:szCs w:val="22"/>
                <w:highlight w:val="yellow"/>
                <w:lang w:val="nl-NL" w:eastAsia="zh-TW"/>
              </w:rPr>
            </w:pPr>
            <w:r w:rsidRPr="00A33752">
              <w:rPr>
                <w:rFonts w:eastAsia="PMingLiU"/>
                <w:szCs w:val="22"/>
                <w:lang w:val="nl-NL" w:eastAsia="zh-TW"/>
              </w:rPr>
              <w:t>C</w:t>
            </w:r>
            <w:r>
              <w:rPr>
                <w:rFonts w:eastAsia="PMingLiU"/>
                <w:szCs w:val="22"/>
                <w:lang w:val="nl-NL" w:eastAsia="zh-TW"/>
              </w:rPr>
              <w:t>Ex-2.3</w:t>
            </w:r>
          </w:p>
        </w:tc>
        <w:tc>
          <w:tcPr>
            <w:tcW w:w="3489" w:type="dxa"/>
            <w:tcBorders>
              <w:top w:val="single" w:sz="4" w:space="0" w:color="000000"/>
              <w:left w:val="single" w:sz="4" w:space="0" w:color="000000"/>
              <w:bottom w:val="single" w:sz="4" w:space="0" w:color="000000"/>
              <w:right w:val="single" w:sz="4" w:space="0" w:color="000000"/>
            </w:tcBorders>
          </w:tcPr>
          <w:p w14:paraId="1FF0140F"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83E405D" w14:textId="1BA8647D" w:rsidR="00B60280" w:rsidRPr="00A33752" w:rsidRDefault="00B60280" w:rsidP="00B60280">
            <w:pPr>
              <w:keepNext/>
              <w:spacing w:before="0" w:after="60"/>
              <w:ind w:left="144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bl>
    <w:p w14:paraId="5C5FF65B" w14:textId="77777777" w:rsidR="00C367B7" w:rsidRDefault="00C367B7" w:rsidP="00EB6A0A">
      <w:pPr>
        <w:rPr>
          <w:lang w:val="en-CA"/>
        </w:rPr>
      </w:pPr>
    </w:p>
    <w:p w14:paraId="66B326A9" w14:textId="6302EC68" w:rsidR="00F75626" w:rsidRDefault="00F75626" w:rsidP="00F75626"/>
    <w:p w14:paraId="5C2B58BC" w14:textId="207AC16B" w:rsidR="0051353B" w:rsidRPr="00A942ED" w:rsidRDefault="0051353B" w:rsidP="0051353B">
      <w:pPr>
        <w:pStyle w:val="Heading1"/>
        <w:rPr>
          <w:rFonts w:eastAsia="SimSun"/>
          <w:lang w:val="en-CA"/>
        </w:rPr>
      </w:pPr>
      <w:r>
        <w:rPr>
          <w:rFonts w:eastAsia="SimSun"/>
          <w:lang w:val="en-CA"/>
        </w:rPr>
        <w:t>Tests description:</w:t>
      </w:r>
    </w:p>
    <w:p w14:paraId="5FA7E180" w14:textId="3CC250FD" w:rsidR="0051353B" w:rsidRDefault="0051353B" w:rsidP="0051353B">
      <w:pPr>
        <w:pStyle w:val="Heading2"/>
        <w:numPr>
          <w:ilvl w:val="0"/>
          <w:numId w:val="0"/>
        </w:numPr>
        <w:ind w:left="720" w:hanging="720"/>
        <w:rPr>
          <w:szCs w:val="22"/>
          <w:lang w:val="nl-NL" w:eastAsia="ja-JP"/>
        </w:rPr>
      </w:pPr>
      <w:r>
        <w:rPr>
          <w:szCs w:val="22"/>
          <w:lang w:val="nl-NL" w:eastAsia="ja-JP"/>
        </w:rPr>
        <w:t xml:space="preserve">CEX-1.1: </w:t>
      </w:r>
      <w:r w:rsidR="00741B02">
        <w:rPr>
          <w:szCs w:val="22"/>
          <w:lang w:val="nl-NL" w:eastAsia="ja-JP"/>
        </w:rPr>
        <w:t>M</w:t>
      </w:r>
      <w:r w:rsidR="0055307A">
        <w:rPr>
          <w:szCs w:val="22"/>
          <w:lang w:val="nl-NL" w:eastAsia="ja-JP"/>
        </w:rPr>
        <w:t xml:space="preserve">ethod of JVET-T0105 </w:t>
      </w:r>
      <w:r w:rsidR="003165E4">
        <w:rPr>
          <w:szCs w:val="22"/>
          <w:lang w:val="nl-NL" w:eastAsia="ja-JP"/>
        </w:rPr>
        <w:t>without adaptive adjustment</w:t>
      </w:r>
      <w:r w:rsidR="00E42871">
        <w:rPr>
          <w:szCs w:val="22"/>
          <w:lang w:val="nl-NL" w:eastAsia="ja-JP"/>
        </w:rPr>
        <w:t xml:space="preserve">. </w:t>
      </w:r>
    </w:p>
    <w:p w14:paraId="4682D333" w14:textId="6E0D0E5D" w:rsidR="0051353B" w:rsidRDefault="0051353B" w:rsidP="0051353B">
      <w:pPr>
        <w:rPr>
          <w:lang w:val="nl-NL" w:eastAsia="ja-JP"/>
        </w:rPr>
      </w:pPr>
      <w:r>
        <w:rPr>
          <w:lang w:val="nl-NL" w:eastAsia="ja-JP"/>
        </w:rPr>
        <w:t>Method proposed in JVET-</w:t>
      </w:r>
      <w:r w:rsidR="00E32018">
        <w:rPr>
          <w:lang w:val="nl-NL" w:eastAsia="ja-JP"/>
        </w:rPr>
        <w:t>T</w:t>
      </w:r>
      <w:r>
        <w:rPr>
          <w:lang w:val="nl-NL" w:eastAsia="ja-JP"/>
        </w:rPr>
        <w:t>0105</w:t>
      </w:r>
      <w:r w:rsidR="003165E4">
        <w:rPr>
          <w:lang w:val="nl-NL" w:eastAsia="ja-JP"/>
        </w:rPr>
        <w:t xml:space="preserve"> with globally derived adjusment </w:t>
      </w:r>
      <w:r w:rsidR="00DD2EAB">
        <w:rPr>
          <w:lang w:val="nl-NL" w:eastAsia="ja-JP"/>
        </w:rPr>
        <w:t>for rice parameter derivation</w:t>
      </w:r>
      <w:r>
        <w:rPr>
          <w:lang w:val="nl-NL" w:eastAsia="ja-JP"/>
        </w:rPr>
        <w:t xml:space="preserve">. </w:t>
      </w:r>
    </w:p>
    <w:p w14:paraId="0CEACA4A" w14:textId="265F3354" w:rsidR="003165E4" w:rsidRDefault="003165E4" w:rsidP="00C4714B">
      <w:pPr>
        <w:rPr>
          <w:lang w:val="en-CA"/>
        </w:rPr>
      </w:pPr>
    </w:p>
    <w:p w14:paraId="2E86C4F1" w14:textId="43EE8790" w:rsidR="003165E4" w:rsidRDefault="003165E4" w:rsidP="003165E4">
      <w:pPr>
        <w:pStyle w:val="Heading2"/>
        <w:numPr>
          <w:ilvl w:val="0"/>
          <w:numId w:val="0"/>
        </w:numPr>
        <w:ind w:left="720" w:hanging="720"/>
        <w:rPr>
          <w:szCs w:val="22"/>
          <w:lang w:val="nl-NL" w:eastAsia="ja-JP"/>
        </w:rPr>
      </w:pPr>
      <w:r>
        <w:rPr>
          <w:szCs w:val="22"/>
          <w:lang w:val="nl-NL" w:eastAsia="ja-JP"/>
        </w:rPr>
        <w:t>CEX-</w:t>
      </w:r>
      <w:r w:rsidR="00470E85">
        <w:rPr>
          <w:szCs w:val="22"/>
          <w:lang w:val="nl-NL" w:eastAsia="ja-JP"/>
        </w:rPr>
        <w:t>1</w:t>
      </w:r>
      <w:r>
        <w:rPr>
          <w:szCs w:val="22"/>
          <w:lang w:val="nl-NL" w:eastAsia="ja-JP"/>
        </w:rPr>
        <w:t>.</w:t>
      </w:r>
      <w:r w:rsidR="00470E85">
        <w:rPr>
          <w:szCs w:val="22"/>
          <w:lang w:val="nl-NL" w:eastAsia="ja-JP"/>
        </w:rPr>
        <w:t>2</w:t>
      </w:r>
      <w:r>
        <w:rPr>
          <w:szCs w:val="22"/>
          <w:lang w:val="nl-NL" w:eastAsia="ja-JP"/>
        </w:rPr>
        <w:t xml:space="preserve">: </w:t>
      </w:r>
      <w:r w:rsidR="00741B02">
        <w:rPr>
          <w:szCs w:val="22"/>
          <w:lang w:val="nl-NL" w:eastAsia="ja-JP"/>
        </w:rPr>
        <w:t>M</w:t>
      </w:r>
      <w:r>
        <w:rPr>
          <w:szCs w:val="22"/>
          <w:lang w:val="nl-NL" w:eastAsia="ja-JP"/>
        </w:rPr>
        <w:t xml:space="preserve">ethod of JVET-T0105 with content adaptive adjustment. </w:t>
      </w:r>
    </w:p>
    <w:p w14:paraId="033E1C42" w14:textId="3AEE9669" w:rsidR="003165E4" w:rsidRDefault="003165E4" w:rsidP="003165E4">
      <w:pPr>
        <w:rPr>
          <w:lang w:val="nl-NL" w:eastAsia="ja-JP"/>
        </w:rPr>
      </w:pPr>
      <w:r>
        <w:rPr>
          <w:lang w:val="nl-NL" w:eastAsia="ja-JP"/>
        </w:rPr>
        <w:t>Method proposed in JVET-</w:t>
      </w:r>
      <w:r w:rsidR="00E32018">
        <w:rPr>
          <w:lang w:val="nl-NL" w:eastAsia="ja-JP"/>
        </w:rPr>
        <w:t>T</w:t>
      </w:r>
      <w:r>
        <w:rPr>
          <w:lang w:val="nl-NL" w:eastAsia="ja-JP"/>
        </w:rPr>
        <w:t xml:space="preserve">0105 with locally adaptive adjusment </w:t>
      </w:r>
      <w:r w:rsidR="00DD2EAB">
        <w:rPr>
          <w:lang w:val="nl-NL" w:eastAsia="ja-JP"/>
        </w:rPr>
        <w:t>for rice parameter derivation</w:t>
      </w:r>
      <w:r>
        <w:rPr>
          <w:lang w:val="nl-NL" w:eastAsia="ja-JP"/>
        </w:rPr>
        <w:t xml:space="preserve">. </w:t>
      </w:r>
    </w:p>
    <w:p w14:paraId="00CEC721" w14:textId="4510F5F1" w:rsidR="003165E4" w:rsidRDefault="003165E4" w:rsidP="003165E4"/>
    <w:p w14:paraId="4D84062F" w14:textId="08D51C33" w:rsidR="003B45CB" w:rsidRDefault="003B45CB" w:rsidP="003B45CB">
      <w:pPr>
        <w:pStyle w:val="Heading2"/>
        <w:numPr>
          <w:ilvl w:val="0"/>
          <w:numId w:val="0"/>
        </w:numPr>
        <w:ind w:left="720" w:hanging="720"/>
        <w:rPr>
          <w:szCs w:val="22"/>
          <w:lang w:val="nl-NL" w:eastAsia="ja-JP"/>
        </w:rPr>
      </w:pPr>
      <w:r>
        <w:rPr>
          <w:szCs w:val="22"/>
          <w:lang w:val="nl-NL" w:eastAsia="ja-JP"/>
        </w:rPr>
        <w:t>CEX-1.3: Method of JVET-T</w:t>
      </w:r>
      <w:r w:rsidR="00B17C1C">
        <w:rPr>
          <w:szCs w:val="22"/>
          <w:lang w:val="nl-NL" w:eastAsia="ja-JP"/>
        </w:rPr>
        <w:t>0</w:t>
      </w:r>
      <w:r>
        <w:rPr>
          <w:szCs w:val="22"/>
          <w:lang w:val="nl-NL" w:eastAsia="ja-JP"/>
        </w:rPr>
        <w:t xml:space="preserve">085. </w:t>
      </w:r>
    </w:p>
    <w:p w14:paraId="5CEE287E" w14:textId="2A590A62" w:rsidR="003B45CB" w:rsidRDefault="003B45CB" w:rsidP="003B45CB">
      <w:pPr>
        <w:rPr>
          <w:lang w:val="nl-NL" w:eastAsia="ja-JP"/>
        </w:rPr>
      </w:pPr>
      <w:r>
        <w:rPr>
          <w:lang w:val="nl-NL" w:eastAsia="ja-JP"/>
        </w:rPr>
        <w:t xml:space="preserve">Method proposed in JVET-T0085, </w:t>
      </w:r>
      <w:r>
        <w:rPr>
          <w:lang w:val="en-CA" w:eastAsia="ja-JP"/>
        </w:rPr>
        <w:t>it is proposed to use a formula instead of conventional look-up table.</w:t>
      </w:r>
    </w:p>
    <w:p w14:paraId="4F90DC52" w14:textId="77777777" w:rsidR="00F0195D" w:rsidRDefault="00F0195D" w:rsidP="00F0195D">
      <w:pPr>
        <w:pStyle w:val="Heading2"/>
        <w:numPr>
          <w:ilvl w:val="0"/>
          <w:numId w:val="0"/>
        </w:numPr>
        <w:ind w:left="720" w:hanging="720"/>
        <w:rPr>
          <w:szCs w:val="22"/>
          <w:lang w:val="nl-NL" w:eastAsia="ja-JP"/>
        </w:rPr>
      </w:pPr>
    </w:p>
    <w:p w14:paraId="3C1E0D37" w14:textId="0742913F" w:rsidR="00F0195D" w:rsidRDefault="00F0195D" w:rsidP="00F0195D">
      <w:pPr>
        <w:pStyle w:val="Heading2"/>
        <w:numPr>
          <w:ilvl w:val="0"/>
          <w:numId w:val="0"/>
        </w:numPr>
        <w:ind w:left="720" w:hanging="720"/>
        <w:rPr>
          <w:szCs w:val="22"/>
          <w:lang w:val="nl-NL" w:eastAsia="ja-JP"/>
        </w:rPr>
      </w:pPr>
      <w:r>
        <w:rPr>
          <w:szCs w:val="22"/>
          <w:lang w:val="nl-NL" w:eastAsia="ja-JP"/>
        </w:rPr>
        <w:t>CEX-1.4: Method of JVET-T0072 with standard TSRC</w:t>
      </w:r>
    </w:p>
    <w:p w14:paraId="67EDC2E1" w14:textId="74627679" w:rsidR="00F0195D" w:rsidRDefault="007F4B55" w:rsidP="00F0195D">
      <w:pPr>
        <w:rPr>
          <w:lang w:val="en-CA"/>
        </w:rPr>
      </w:pPr>
      <w:r>
        <w:rPr>
          <w:lang w:val="en-CA"/>
        </w:rPr>
        <w:t>The RRC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TSRC component of the modification described in JVET-T0072 is disabled and standard VVC TSRC is used. </w:t>
      </w:r>
    </w:p>
    <w:p w14:paraId="770AFBC5" w14:textId="77777777" w:rsidR="00F0195D" w:rsidRDefault="00F0195D" w:rsidP="00F0195D">
      <w:pPr>
        <w:pStyle w:val="Heading2"/>
        <w:numPr>
          <w:ilvl w:val="0"/>
          <w:numId w:val="0"/>
        </w:numPr>
        <w:ind w:left="720" w:hanging="720"/>
        <w:rPr>
          <w:szCs w:val="22"/>
          <w:lang w:val="nl-NL" w:eastAsia="ja-JP"/>
        </w:rPr>
      </w:pPr>
    </w:p>
    <w:p w14:paraId="275A3204" w14:textId="08D20319" w:rsidR="00F0195D" w:rsidRDefault="00F0195D" w:rsidP="00F0195D">
      <w:pPr>
        <w:pStyle w:val="Heading2"/>
        <w:numPr>
          <w:ilvl w:val="0"/>
          <w:numId w:val="0"/>
        </w:numPr>
        <w:ind w:left="720" w:hanging="720"/>
        <w:rPr>
          <w:szCs w:val="22"/>
          <w:lang w:val="nl-NL" w:eastAsia="ja-JP"/>
        </w:rPr>
      </w:pPr>
      <w:r>
        <w:rPr>
          <w:szCs w:val="22"/>
          <w:lang w:val="nl-NL" w:eastAsia="ja-JP"/>
        </w:rPr>
        <w:t>CEX-1.5: Method of JVET-T0072 with simplification and standard TSRC</w:t>
      </w:r>
    </w:p>
    <w:p w14:paraId="4A3D9C18" w14:textId="17C5510D" w:rsidR="00F0195D" w:rsidRDefault="007F4B55" w:rsidP="00F0195D">
      <w:pPr>
        <w:rPr>
          <w:lang w:val="en-CA"/>
        </w:rPr>
      </w:pPr>
      <w:r>
        <w:rPr>
          <w:lang w:val="en-CA"/>
        </w:rPr>
        <w:t>The RRC component of the s</w:t>
      </w:r>
      <w:r w:rsidR="00F0195D">
        <w:rPr>
          <w:lang w:val="en-CA"/>
        </w:rPr>
        <w:t xml:space="preserve">implification proposed in JVET-T0072 of </w:t>
      </w:r>
      <w:r>
        <w:rPr>
          <w:lang w:val="en-CA"/>
        </w:rPr>
        <w:t xml:space="preserve">the </w:t>
      </w:r>
      <w:r w:rsidR="00F0195D">
        <w:rPr>
          <w:lang w:val="en-CA"/>
        </w:rPr>
        <w:t>technique described in CEX-</w:t>
      </w:r>
      <w:r>
        <w:rPr>
          <w:lang w:val="en-CA"/>
        </w:rPr>
        <w:t>1.4</w:t>
      </w:r>
      <w:r w:rsidR="00F0195D">
        <w:rPr>
          <w:lang w:val="en-CA"/>
        </w:rPr>
        <w:t xml:space="preserve">. </w:t>
      </w:r>
      <w:r>
        <w:rPr>
          <w:lang w:val="en-CA"/>
        </w:rPr>
        <w:t>For this experiment</w:t>
      </w:r>
      <w:r w:rsidR="00F0195D">
        <w:rPr>
          <w:lang w:val="en-CA"/>
        </w:rPr>
        <w:t xml:space="preserve"> the TSRC component of the modification described in JVET-T0072 is disabled and standard VVC TSRC is used.</w:t>
      </w:r>
    </w:p>
    <w:p w14:paraId="36B80AD3" w14:textId="77777777" w:rsidR="003B45CB" w:rsidRPr="00F207B3" w:rsidRDefault="003B45CB" w:rsidP="003165E4">
      <w:pPr>
        <w:rPr>
          <w:lang w:val="nl-NL"/>
        </w:rPr>
      </w:pPr>
    </w:p>
    <w:p w14:paraId="1453FFC0" w14:textId="20B78178" w:rsidR="004542E3" w:rsidRDefault="004542E3" w:rsidP="004542E3">
      <w:pPr>
        <w:pStyle w:val="Heading2"/>
        <w:numPr>
          <w:ilvl w:val="0"/>
          <w:numId w:val="0"/>
        </w:numPr>
        <w:ind w:left="720" w:hanging="720"/>
        <w:rPr>
          <w:szCs w:val="22"/>
          <w:lang w:val="nl-NL" w:eastAsia="ja-JP"/>
        </w:rPr>
      </w:pPr>
      <w:r>
        <w:rPr>
          <w:szCs w:val="22"/>
          <w:lang w:val="nl-NL" w:eastAsia="ja-JP"/>
        </w:rPr>
        <w:t>CEX-2</w:t>
      </w:r>
      <w:r w:rsidR="00E32018">
        <w:rPr>
          <w:szCs w:val="22"/>
          <w:lang w:val="nl-NL" w:eastAsia="ja-JP"/>
        </w:rPr>
        <w:t>.1</w:t>
      </w:r>
      <w:r>
        <w:rPr>
          <w:szCs w:val="22"/>
          <w:lang w:val="nl-NL" w:eastAsia="ja-JP"/>
        </w:rPr>
        <w:t xml:space="preserve">: Method of JVET-T0089 </w:t>
      </w:r>
    </w:p>
    <w:p w14:paraId="2D40EB11" w14:textId="4B2BC297" w:rsidR="003165E4" w:rsidRDefault="004542E3" w:rsidP="004542E3">
      <w:pPr>
        <w:rPr>
          <w:lang w:val="en-CA"/>
        </w:rPr>
      </w:pPr>
      <w:r>
        <w:rPr>
          <w:lang w:val="nl-NL" w:eastAsia="ja-JP"/>
        </w:rPr>
        <w:t>Method proposed in JVET-</w:t>
      </w:r>
      <w:r w:rsidR="00E32018">
        <w:rPr>
          <w:lang w:val="nl-NL" w:eastAsia="ja-JP"/>
        </w:rPr>
        <w:t>T</w:t>
      </w:r>
      <w:r>
        <w:rPr>
          <w:lang w:val="nl-NL" w:eastAsia="ja-JP"/>
        </w:rPr>
        <w:t>0</w:t>
      </w:r>
      <w:r w:rsidR="00E32018">
        <w:rPr>
          <w:lang w:val="nl-NL" w:eastAsia="ja-JP"/>
        </w:rPr>
        <w:t>089</w:t>
      </w:r>
      <w:r w:rsidR="00F11FA9">
        <w:rPr>
          <w:lang w:val="nl-NL" w:eastAsia="ja-JP"/>
        </w:rPr>
        <w:t xml:space="preserve">, </w:t>
      </w:r>
      <w:r w:rsidR="00F11FA9" w:rsidRPr="00C43001">
        <w:rPr>
          <w:lang w:val="en-CA"/>
        </w:rPr>
        <w:t>it is proposed to explicitly signal the Rice parameter for each slice to indicate the Rice parameter for the binary codewords of abs_remainder</w:t>
      </w:r>
      <w:r>
        <w:rPr>
          <w:lang w:val="nl-NL" w:eastAsia="ja-JP"/>
        </w:rPr>
        <w:t>.</w:t>
      </w:r>
    </w:p>
    <w:p w14:paraId="3F82451F" w14:textId="77777777" w:rsidR="00F0195D" w:rsidRDefault="00F0195D" w:rsidP="00F0195D">
      <w:pPr>
        <w:pStyle w:val="Heading2"/>
        <w:numPr>
          <w:ilvl w:val="0"/>
          <w:numId w:val="0"/>
        </w:numPr>
        <w:ind w:left="720" w:hanging="720"/>
        <w:rPr>
          <w:szCs w:val="22"/>
          <w:lang w:val="nl-NL" w:eastAsia="ja-JP"/>
        </w:rPr>
      </w:pPr>
    </w:p>
    <w:p w14:paraId="0A7A3B43" w14:textId="4ECD0814" w:rsidR="00F0195D" w:rsidRDefault="00F0195D" w:rsidP="00F0195D">
      <w:pPr>
        <w:pStyle w:val="Heading2"/>
        <w:numPr>
          <w:ilvl w:val="0"/>
          <w:numId w:val="0"/>
        </w:numPr>
        <w:ind w:left="720" w:hanging="720"/>
        <w:rPr>
          <w:szCs w:val="22"/>
          <w:lang w:val="nl-NL" w:eastAsia="ja-JP"/>
        </w:rPr>
      </w:pPr>
      <w:r>
        <w:rPr>
          <w:szCs w:val="22"/>
          <w:lang w:val="nl-NL" w:eastAsia="ja-JP"/>
        </w:rPr>
        <w:t>CEX-</w:t>
      </w:r>
      <w:r w:rsidR="007F4B55">
        <w:rPr>
          <w:szCs w:val="22"/>
          <w:lang w:val="nl-NL" w:eastAsia="ja-JP"/>
        </w:rPr>
        <w:t>2.2</w:t>
      </w:r>
      <w:r>
        <w:rPr>
          <w:szCs w:val="22"/>
          <w:lang w:val="nl-NL" w:eastAsia="ja-JP"/>
        </w:rPr>
        <w:t xml:space="preserve">: Method of JVET-T0072 with standard </w:t>
      </w:r>
      <w:r w:rsidR="007F4B55">
        <w:rPr>
          <w:szCs w:val="22"/>
          <w:lang w:val="nl-NL" w:eastAsia="ja-JP"/>
        </w:rPr>
        <w:t>R</w:t>
      </w:r>
      <w:r>
        <w:rPr>
          <w:szCs w:val="22"/>
          <w:lang w:val="nl-NL" w:eastAsia="ja-JP"/>
        </w:rPr>
        <w:t>RC</w:t>
      </w:r>
    </w:p>
    <w:p w14:paraId="0E402733" w14:textId="0A5F0401" w:rsidR="00F0195D" w:rsidRDefault="007F4B55" w:rsidP="00F0195D">
      <w:pPr>
        <w:rPr>
          <w:lang w:val="en-CA"/>
        </w:rPr>
      </w:pPr>
      <w:r>
        <w:rPr>
          <w:lang w:val="en-CA"/>
        </w:rPr>
        <w:t>The TSRC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 xml:space="preserve">RC is used. </w:t>
      </w:r>
    </w:p>
    <w:p w14:paraId="4E2C894C" w14:textId="77777777" w:rsidR="00F0195D" w:rsidRDefault="00F0195D" w:rsidP="00F0195D">
      <w:pPr>
        <w:pStyle w:val="Heading2"/>
        <w:numPr>
          <w:ilvl w:val="0"/>
          <w:numId w:val="0"/>
        </w:numPr>
        <w:ind w:left="720" w:hanging="720"/>
        <w:rPr>
          <w:szCs w:val="22"/>
          <w:lang w:val="nl-NL" w:eastAsia="ja-JP"/>
        </w:rPr>
      </w:pPr>
    </w:p>
    <w:p w14:paraId="1D9C042D" w14:textId="6407CC2F" w:rsidR="00F0195D" w:rsidRDefault="00F0195D" w:rsidP="00F0195D">
      <w:pPr>
        <w:pStyle w:val="Heading2"/>
        <w:numPr>
          <w:ilvl w:val="0"/>
          <w:numId w:val="0"/>
        </w:numPr>
        <w:ind w:left="720" w:hanging="720"/>
        <w:rPr>
          <w:szCs w:val="22"/>
          <w:lang w:val="nl-NL" w:eastAsia="ja-JP"/>
        </w:rPr>
      </w:pPr>
      <w:r>
        <w:rPr>
          <w:szCs w:val="22"/>
          <w:lang w:val="nl-NL" w:eastAsia="ja-JP"/>
        </w:rPr>
        <w:t>CEX-</w:t>
      </w:r>
      <w:r w:rsidR="007F4B55">
        <w:rPr>
          <w:szCs w:val="22"/>
          <w:lang w:val="nl-NL" w:eastAsia="ja-JP"/>
        </w:rPr>
        <w:t>2.3</w:t>
      </w:r>
      <w:r>
        <w:rPr>
          <w:szCs w:val="22"/>
          <w:lang w:val="nl-NL" w:eastAsia="ja-JP"/>
        </w:rPr>
        <w:t>: Method of JVET-T0072 with simplification</w:t>
      </w:r>
      <w:r w:rsidR="007F4B55">
        <w:rPr>
          <w:szCs w:val="22"/>
          <w:lang w:val="nl-NL" w:eastAsia="ja-JP"/>
        </w:rPr>
        <w:t xml:space="preserve"> and standard R</w:t>
      </w:r>
      <w:r>
        <w:rPr>
          <w:szCs w:val="22"/>
          <w:lang w:val="nl-NL" w:eastAsia="ja-JP"/>
        </w:rPr>
        <w:t>RC</w:t>
      </w:r>
    </w:p>
    <w:p w14:paraId="0558E47B" w14:textId="708C7317" w:rsidR="00F0195D" w:rsidRDefault="007F4B55" w:rsidP="00F0195D">
      <w:pPr>
        <w:rPr>
          <w:lang w:val="en-CA"/>
        </w:rPr>
      </w:pPr>
      <w:r>
        <w:rPr>
          <w:lang w:val="en-CA"/>
        </w:rPr>
        <w:t>The TSRC component of the s</w:t>
      </w:r>
      <w:r w:rsidR="00F0195D">
        <w:rPr>
          <w:lang w:val="en-CA"/>
        </w:rPr>
        <w:t xml:space="preserve">implification proposed in JVET-T0072 of </w:t>
      </w:r>
      <w:r>
        <w:rPr>
          <w:lang w:val="en-CA"/>
        </w:rPr>
        <w:t xml:space="preserve">the </w:t>
      </w:r>
      <w:r w:rsidR="00F0195D">
        <w:rPr>
          <w:lang w:val="en-CA"/>
        </w:rPr>
        <w:t>technique described in CEX-</w:t>
      </w:r>
      <w:r>
        <w:rPr>
          <w:lang w:val="en-CA"/>
        </w:rPr>
        <w:t>2.2</w:t>
      </w:r>
      <w:r w:rsidR="00F0195D">
        <w:rPr>
          <w:lang w:val="en-CA"/>
        </w:rPr>
        <w:t xml:space="preserve">.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RC is used.</w:t>
      </w:r>
    </w:p>
    <w:p w14:paraId="3E41E3A7" w14:textId="77777777" w:rsidR="00F0195D" w:rsidRPr="00F207B3" w:rsidRDefault="00F0195D" w:rsidP="00F0195D">
      <w:pPr>
        <w:rPr>
          <w:lang w:val="nl-NL"/>
        </w:rPr>
      </w:pPr>
    </w:p>
    <w:p w14:paraId="7CD723F5" w14:textId="77777777" w:rsidR="001A09AF" w:rsidRDefault="001A09AF" w:rsidP="00C4714B">
      <w:pPr>
        <w:rPr>
          <w:lang w:val="en-CA"/>
        </w:rPr>
      </w:pPr>
    </w:p>
    <w:p w14:paraId="5FBB7F3E" w14:textId="77777777" w:rsidR="00974452" w:rsidRPr="00D01D5A" w:rsidRDefault="00974452" w:rsidP="00974452">
      <w:pPr>
        <w:pStyle w:val="Heading1"/>
        <w:rPr>
          <w:rFonts w:eastAsia="SimSun"/>
          <w:lang w:val="en-CA"/>
        </w:rPr>
      </w:pPr>
      <w:r w:rsidRPr="00D01D5A">
        <w:rPr>
          <w:rFonts w:eastAsia="SimSun"/>
          <w:lang w:val="en-CA"/>
        </w:rPr>
        <w:t>Time-line and Responsibilities</w:t>
      </w:r>
    </w:p>
    <w:p w14:paraId="370D6389" w14:textId="4548CC84" w:rsidR="00974452" w:rsidRPr="00877972" w:rsidRDefault="00974452" w:rsidP="00974452">
      <w:pPr>
        <w:rPr>
          <w:rFonts w:eastAsia="SimSun"/>
          <w:lang w:val="en-GB"/>
        </w:rPr>
      </w:pPr>
      <w:r>
        <w:rPr>
          <w:lang w:val="en-GB"/>
        </w:rPr>
        <w:t xml:space="preserve">T1: </w:t>
      </w:r>
      <w:r w:rsidRPr="00877972">
        <w:rPr>
          <w:lang w:val="en-GB"/>
        </w:rPr>
        <w:t>20</w:t>
      </w:r>
      <w:r w:rsidR="007B4F2E" w:rsidRPr="00877972">
        <w:rPr>
          <w:lang w:val="en-GB"/>
        </w:rPr>
        <w:t>20</w:t>
      </w:r>
      <w:r w:rsidRPr="00877972">
        <w:rPr>
          <w:lang w:val="en-GB"/>
        </w:rPr>
        <w:t>-</w:t>
      </w:r>
      <w:r w:rsidR="007E0D4F" w:rsidRPr="00877972">
        <w:rPr>
          <w:lang w:val="en-GB"/>
        </w:rPr>
        <w:t>October</w:t>
      </w:r>
      <w:r w:rsidRPr="00877972">
        <w:rPr>
          <w:lang w:val="en-GB"/>
        </w:rPr>
        <w:t>-</w:t>
      </w:r>
      <w:r w:rsidR="007E0D4F" w:rsidRPr="00877972">
        <w:rPr>
          <w:lang w:val="en-GB"/>
        </w:rPr>
        <w:t>30</w:t>
      </w:r>
      <w:r w:rsidRPr="00877972">
        <w:rPr>
          <w:lang w:val="en-GB"/>
        </w:rPr>
        <w:t>:</w:t>
      </w:r>
      <w:r w:rsidRPr="00877972">
        <w:rPr>
          <w:lang w:val="en-GB"/>
        </w:rPr>
        <w:tab/>
        <w:t xml:space="preserve">   </w:t>
      </w:r>
      <w:r w:rsidRPr="00877972">
        <w:rPr>
          <w:lang w:val="en-GB"/>
        </w:rPr>
        <w:tab/>
      </w:r>
      <w:r w:rsidRPr="00877972">
        <w:rPr>
          <w:lang w:val="en-GB"/>
        </w:rPr>
        <w:tab/>
      </w:r>
      <w:r w:rsidRPr="00877972">
        <w:rPr>
          <w:lang w:val="en-GB"/>
        </w:rPr>
        <w:tab/>
        <w:t>Final CE description uploaded</w:t>
      </w:r>
    </w:p>
    <w:p w14:paraId="17B05BD5" w14:textId="4BECEB4C" w:rsidR="00974452" w:rsidRPr="00877972" w:rsidRDefault="00974452" w:rsidP="00974452">
      <w:pPr>
        <w:rPr>
          <w:lang w:val="en-GB"/>
        </w:rPr>
      </w:pPr>
      <w:r w:rsidRPr="00877972">
        <w:rPr>
          <w:lang w:val="en-GB"/>
        </w:rPr>
        <w:t>T2: VTM</w:t>
      </w:r>
      <w:r w:rsidR="00766CE9" w:rsidRPr="00877972">
        <w:rPr>
          <w:lang w:val="en-GB"/>
        </w:rPr>
        <w:t>11</w:t>
      </w:r>
      <w:r w:rsidRPr="00877972">
        <w:rPr>
          <w:lang w:val="en-GB"/>
        </w:rPr>
        <w:t xml:space="preserve">.0 + </w:t>
      </w:r>
      <w:r w:rsidR="00766CE9" w:rsidRPr="00877972">
        <w:rPr>
          <w:lang w:val="en-GB"/>
        </w:rPr>
        <w:t>N</w:t>
      </w:r>
      <w:r w:rsidRPr="00877972">
        <w:rPr>
          <w:lang w:val="en-GB"/>
        </w:rPr>
        <w:t xml:space="preserve"> weeks:</w:t>
      </w:r>
      <w:r w:rsidRPr="00877972">
        <w:rPr>
          <w:lang w:val="en-GB"/>
        </w:rPr>
        <w:tab/>
        <w:t xml:space="preserve">   </w:t>
      </w:r>
      <w:r w:rsidR="00766CE9" w:rsidRPr="00877972">
        <w:rPr>
          <w:lang w:val="en-GB"/>
        </w:rPr>
        <w:tab/>
      </w:r>
      <w:r w:rsidR="00766CE9" w:rsidRPr="00877972">
        <w:rPr>
          <w:lang w:val="en-GB"/>
        </w:rPr>
        <w:tab/>
      </w:r>
      <w:r w:rsidRPr="00877972">
        <w:rPr>
          <w:lang w:val="en-GB"/>
        </w:rPr>
        <w:t xml:space="preserve">Cross-checking begins, proponents provide software </w:t>
      </w:r>
    </w:p>
    <w:p w14:paraId="63BFC4C8" w14:textId="5B0B9A59" w:rsidR="00974452" w:rsidRPr="00877972" w:rsidRDefault="00974452" w:rsidP="00766CE9">
      <w:pPr>
        <w:ind w:left="4320" w:hanging="4320"/>
      </w:pPr>
      <w:r w:rsidRPr="00877972">
        <w:rPr>
          <w:lang w:val="en-GB"/>
        </w:rPr>
        <w:t>T3:</w:t>
      </w:r>
      <w:r w:rsidR="00766CE9" w:rsidRPr="00877972">
        <w:rPr>
          <w:lang w:val="en-GB"/>
        </w:rPr>
        <w:t xml:space="preserve"> 2020-XXXX-XX</w:t>
      </w:r>
      <w:r w:rsidRPr="00877972">
        <w:rPr>
          <w:lang w:val="en-GB"/>
        </w:rPr>
        <w:t xml:space="preserve">: </w:t>
      </w:r>
      <w:r w:rsidRPr="00877972">
        <w:rPr>
          <w:lang w:val="en-GB"/>
        </w:rPr>
        <w:tab/>
      </w:r>
      <w:r w:rsidRPr="00877972">
        <w:rPr>
          <w:lang w:val="en-GB"/>
        </w:rPr>
        <w:tab/>
      </w:r>
      <w:r w:rsidRPr="00877972">
        <w:rPr>
          <w:lang w:val="en-GB"/>
        </w:rPr>
        <w:tab/>
      </w:r>
      <w:r w:rsidRPr="00877972">
        <w:rPr>
          <w:lang w:val="en-GB"/>
        </w:rPr>
        <w:tab/>
        <w:t>Final version of CE software is provided</w:t>
      </w:r>
      <w:r w:rsidRPr="00877972">
        <w:rPr>
          <w:lang w:val="en-CA"/>
        </w:rPr>
        <w:t>; final cross-check begins</w:t>
      </w:r>
      <w:r w:rsidRPr="00877972">
        <w:t>.</w:t>
      </w:r>
    </w:p>
    <w:p w14:paraId="4EED14A8" w14:textId="672D3D11" w:rsidR="00974452" w:rsidRDefault="00974452" w:rsidP="00877972">
      <w:pPr>
        <w:ind w:left="3232" w:hanging="3232"/>
      </w:pPr>
      <w:r w:rsidRPr="00877972">
        <w:rPr>
          <w:lang w:val="en-GB"/>
        </w:rPr>
        <w:t xml:space="preserve">T4: </w:t>
      </w:r>
      <w:r w:rsidR="00766CE9" w:rsidRPr="00877972">
        <w:rPr>
          <w:lang w:val="en-GB"/>
        </w:rPr>
        <w:t>2020-</w:t>
      </w:r>
      <w:r w:rsidR="004955D6" w:rsidRPr="00877972">
        <w:rPr>
          <w:lang w:val="en-GB"/>
        </w:rPr>
        <w:t>December</w:t>
      </w:r>
      <w:r w:rsidR="00766CE9" w:rsidRPr="00877972">
        <w:rPr>
          <w:lang w:val="en-GB"/>
        </w:rPr>
        <w:t>-</w:t>
      </w:r>
      <w:r w:rsidR="004955D6" w:rsidRPr="00877972">
        <w:rPr>
          <w:lang w:val="en-GB"/>
        </w:rPr>
        <w:t>30</w:t>
      </w:r>
      <w:r>
        <w:t xml:space="preserve">: </w:t>
      </w:r>
      <w:r>
        <w:rPr>
          <w:lang w:val="en-GB"/>
        </w:rPr>
        <w:tab/>
      </w:r>
      <w:r w:rsidR="00766CE9">
        <w:rPr>
          <w:lang w:val="en-GB"/>
        </w:rPr>
        <w:tab/>
      </w:r>
      <w:r w:rsidR="00766CE9">
        <w:rPr>
          <w:lang w:val="en-GB"/>
        </w:rPr>
        <w:tab/>
      </w:r>
      <w:r>
        <w:t>CE contribution documents including specification text and complete test results are uploaded to the JVET document repository.</w:t>
      </w:r>
    </w:p>
    <w:p w14:paraId="53E45879" w14:textId="77777777" w:rsidR="005D1ACD" w:rsidRDefault="005D1ACD" w:rsidP="00974452">
      <w:pPr>
        <w:ind w:left="3960" w:hanging="3960"/>
      </w:pPr>
    </w:p>
    <w:p w14:paraId="02F007B3" w14:textId="46029CE0" w:rsidR="00702235" w:rsidRPr="00EF6E7B" w:rsidRDefault="00702235" w:rsidP="00702235">
      <w:pPr>
        <w:pStyle w:val="Heading1"/>
        <w:rPr>
          <w:rFonts w:eastAsia="SimSun"/>
          <w:lang w:val="en-CA"/>
        </w:rPr>
      </w:pPr>
      <w:r w:rsidRPr="00FC2E53">
        <w:rPr>
          <w:rFonts w:cs="Times New Roman"/>
          <w:lang w:val="en-CA"/>
        </w:rPr>
        <w:lastRenderedPageBreak/>
        <w:t>References</w:t>
      </w:r>
    </w:p>
    <w:p w14:paraId="4A56BCD6" w14:textId="2A115C2C" w:rsidR="00702235" w:rsidRPr="00877972" w:rsidRDefault="00E01DF6" w:rsidP="00877972">
      <w:pPr>
        <w:spacing w:before="0"/>
        <w:rPr>
          <w:szCs w:val="22"/>
          <w:lang w:val="en-CA"/>
        </w:rPr>
      </w:pPr>
      <w:bookmarkStart w:id="10" w:name="_Ref53713367"/>
      <w:r>
        <w:rPr>
          <w:lang w:val="en-CA"/>
        </w:rPr>
        <w:t xml:space="preserve">[1] A. Browne, T. Ikai, </w:t>
      </w:r>
      <w:r>
        <w:rPr>
          <w:szCs w:val="22"/>
          <w:lang w:val="en-CA"/>
        </w:rPr>
        <w:t xml:space="preserve">D.  </w:t>
      </w:r>
      <w:r w:rsidRPr="007A1BE1">
        <w:rPr>
          <w:szCs w:val="22"/>
          <w:lang w:val="en-CA"/>
        </w:rPr>
        <w:t>Rusanovskyy</w:t>
      </w:r>
      <w:r>
        <w:rPr>
          <w:szCs w:val="22"/>
          <w:lang w:val="en-CA"/>
        </w:rPr>
        <w:t xml:space="preserve">, </w:t>
      </w:r>
      <w:r w:rsidRPr="003B2D3A">
        <w:rPr>
          <w:szCs w:val="22"/>
          <w:lang w:val="en-CA"/>
        </w:rPr>
        <w:t>X</w:t>
      </w:r>
      <w:r>
        <w:rPr>
          <w:szCs w:val="22"/>
          <w:lang w:val="en-CA"/>
        </w:rPr>
        <w:t>.</w:t>
      </w:r>
      <w:r w:rsidRPr="003B2D3A">
        <w:rPr>
          <w:szCs w:val="22"/>
          <w:lang w:val="en-CA"/>
        </w:rPr>
        <w:t xml:space="preserve"> Xiu</w:t>
      </w:r>
      <w:r>
        <w:rPr>
          <w:lang w:val="en-CA"/>
        </w:rPr>
        <w:t>, “</w:t>
      </w:r>
      <w:r w:rsidRPr="00877972">
        <w:rPr>
          <w:szCs w:val="22"/>
          <w:lang w:val="en-CA"/>
        </w:rPr>
        <w:t>Common test conditions for high bit depth and high bit rate video coding</w:t>
      </w:r>
      <w:r>
        <w:rPr>
          <w:lang w:val="en-CA"/>
        </w:rPr>
        <w:t xml:space="preserve">”, </w:t>
      </w:r>
      <w:bookmarkEnd w:id="10"/>
      <w:r w:rsidRPr="00D36CD4">
        <w:rPr>
          <w:lang w:val="en-CA"/>
        </w:rPr>
        <w:t>JVET-</w:t>
      </w:r>
      <w:r>
        <w:rPr>
          <w:lang w:val="en-CA"/>
        </w:rPr>
        <w:t>T2018,</w:t>
      </w:r>
      <w:r>
        <w:rPr>
          <w:lang w:val="en-GB" w:eastAsia="ja-JP"/>
        </w:rPr>
        <w:t xml:space="preserve"> JVET, 20</w:t>
      </w:r>
      <w:r w:rsidRPr="00320F65">
        <w:rPr>
          <w:lang w:val="en-GB" w:eastAsia="ja-JP"/>
        </w:rPr>
        <w:t xml:space="preserve">th Meeting: </w:t>
      </w:r>
      <w:r>
        <w:rPr>
          <w:lang w:val="en-GB" w:eastAsia="ja-JP"/>
        </w:rPr>
        <w:t>by teleconference</w:t>
      </w:r>
      <w:r w:rsidRPr="00320F65">
        <w:rPr>
          <w:lang w:val="en-GB" w:eastAsia="ja-JP"/>
        </w:rPr>
        <w:t xml:space="preserve">, </w:t>
      </w:r>
      <w:r>
        <w:rPr>
          <w:lang w:val="en-GB" w:eastAsia="ja-JP"/>
        </w:rPr>
        <w:t>7-16 Oct.</w:t>
      </w:r>
      <w:r w:rsidRPr="00320F65">
        <w:rPr>
          <w:lang w:val="en-GB" w:eastAsia="ja-JP"/>
        </w:rPr>
        <w:t xml:space="preserve"> 20</w:t>
      </w:r>
      <w:r>
        <w:rPr>
          <w:lang w:val="en-GB" w:eastAsia="ja-JP"/>
        </w:rPr>
        <w:t>20</w:t>
      </w:r>
    </w:p>
    <w:p w14:paraId="4B1C4816" w14:textId="77777777" w:rsidR="00EC01CF" w:rsidRDefault="00EC01CF" w:rsidP="00974452">
      <w:pPr>
        <w:ind w:left="3960" w:hanging="3960"/>
      </w:pPr>
    </w:p>
    <w:sectPr w:rsidR="00EC01CF" w:rsidSect="00247E1E">
      <w:footerReference w:type="default" r:id="rId14"/>
      <w:pgSz w:w="12240" w:h="15840" w:code="1"/>
      <w:pgMar w:top="1152" w:right="1440" w:bottom="1152"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39FA5" w14:textId="77777777" w:rsidR="009B6131" w:rsidRDefault="009B6131">
      <w:r>
        <w:separator/>
      </w:r>
    </w:p>
  </w:endnote>
  <w:endnote w:type="continuationSeparator" w:id="0">
    <w:p w14:paraId="7BDF942B" w14:textId="77777777" w:rsidR="009B6131" w:rsidRDefault="009B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Yu Mincho">
    <w:altName w:val="Yu Gothic UI"/>
    <w:charset w:val="80"/>
    <w:family w:val="roman"/>
    <w:pitch w:val="variable"/>
    <w:sig w:usb0="800002E7" w:usb1="2AC7FCFF" w:usb2="00000012" w:usb3="00000000" w:csb0="0002009F" w:csb1="00000000"/>
  </w:font>
  <w:font w:name="PMingLiU">
    <w:altName w:val="Arial Unicode MS"/>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5A88" w14:textId="7C153C3F" w:rsidR="009471BF" w:rsidRPr="00C00DDE" w:rsidRDefault="009471BF"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510DAC">
      <w:rPr>
        <w:rStyle w:val="PageNumber"/>
        <w:noProof/>
      </w:rPr>
      <w:t>1</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r w:rsidR="00510DAC">
      <w:rPr>
        <w:rStyle w:val="PageNumber"/>
        <w:noProof/>
      </w:rPr>
      <w:t>2020-10-16</w:t>
    </w:r>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1A165" w14:textId="77777777" w:rsidR="009B6131" w:rsidRDefault="009B6131">
      <w:r>
        <w:separator/>
      </w:r>
    </w:p>
  </w:footnote>
  <w:footnote w:type="continuationSeparator" w:id="0">
    <w:p w14:paraId="5885DF8B" w14:textId="77777777" w:rsidR="009B6131" w:rsidRDefault="009B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8F0"/>
    <w:multiLevelType w:val="multilevel"/>
    <w:tmpl w:val="F29250BE"/>
    <w:styleLink w:val="ImportedStyle1"/>
    <w:lvl w:ilvl="0">
      <w:start w:val="1"/>
      <w:numFmt w:val="decimal"/>
      <w:lvlText w:val="%1."/>
      <w:lvlJc w:val="left"/>
      <w:pPr>
        <w:tabs>
          <w:tab w:val="num" w:pos="360"/>
        </w:tabs>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0FF0"/>
    <w:multiLevelType w:val="hybridMultilevel"/>
    <w:tmpl w:val="7916D2EA"/>
    <w:lvl w:ilvl="0" w:tplc="25908F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5C777B"/>
    <w:multiLevelType w:val="multilevel"/>
    <w:tmpl w:val="59B01C66"/>
    <w:lvl w:ilvl="0">
      <w:start w:val="1"/>
      <w:numFmt w:val="decimal"/>
      <w:lvlText w:val="[%1]"/>
      <w:lvlJc w:val="left"/>
      <w:pPr>
        <w:tabs>
          <w:tab w:val="num" w:pos="36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6546C5F"/>
    <w:multiLevelType w:val="multilevel"/>
    <w:tmpl w:val="F29250BE"/>
    <w:numStyleLink w:val="ImportedStyle1"/>
  </w:abstractNum>
  <w:abstractNum w:abstractNumId="13"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8"/>
  </w:num>
  <w:num w:numId="5">
    <w:abstractNumId w:val="9"/>
  </w:num>
  <w:num w:numId="6">
    <w:abstractNumId w:val="6"/>
  </w:num>
  <w:num w:numId="7">
    <w:abstractNumId w:val="7"/>
  </w:num>
  <w:num w:numId="8">
    <w:abstractNumId w:val="6"/>
  </w:num>
  <w:num w:numId="9">
    <w:abstractNumId w:val="1"/>
  </w:num>
  <w:num w:numId="10">
    <w:abstractNumId w:val="5"/>
  </w:num>
  <w:num w:numId="11">
    <w:abstractNumId w:val="3"/>
  </w:num>
  <w:num w:numId="12">
    <w:abstractNumId w:val="6"/>
  </w:num>
  <w:num w:numId="13">
    <w:abstractNumId w:val="6"/>
  </w:num>
  <w:num w:numId="14">
    <w:abstractNumId w:val="6"/>
  </w:num>
  <w:num w:numId="15">
    <w:abstractNumId w:val="6"/>
  </w:num>
  <w:num w:numId="16">
    <w:abstractNumId w:val="4"/>
  </w:num>
  <w:num w:numId="17">
    <w:abstractNumId w:val="6"/>
  </w:num>
  <w:num w:numId="18">
    <w:abstractNumId w:val="6"/>
  </w:num>
  <w:num w:numId="19">
    <w:abstractNumId w:val="2"/>
  </w:num>
  <w:num w:numId="20">
    <w:abstractNumId w:val="12"/>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owne, Adrian">
    <w15:presenceInfo w15:providerId="None" w15:userId="Browne, Ad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04E39"/>
    <w:rsid w:val="000127BC"/>
    <w:rsid w:val="00015275"/>
    <w:rsid w:val="00022F81"/>
    <w:rsid w:val="000267E0"/>
    <w:rsid w:val="000308A3"/>
    <w:rsid w:val="0003388D"/>
    <w:rsid w:val="0004228E"/>
    <w:rsid w:val="00043FDB"/>
    <w:rsid w:val="00044F9E"/>
    <w:rsid w:val="000458BC"/>
    <w:rsid w:val="00045C41"/>
    <w:rsid w:val="00046C03"/>
    <w:rsid w:val="00050152"/>
    <w:rsid w:val="0005783A"/>
    <w:rsid w:val="00065039"/>
    <w:rsid w:val="00071781"/>
    <w:rsid w:val="0007614F"/>
    <w:rsid w:val="00081398"/>
    <w:rsid w:val="0008154F"/>
    <w:rsid w:val="00084393"/>
    <w:rsid w:val="00094479"/>
    <w:rsid w:val="000962AC"/>
    <w:rsid w:val="000B0C0F"/>
    <w:rsid w:val="000B1C6B"/>
    <w:rsid w:val="000B4FF9"/>
    <w:rsid w:val="000C09AC"/>
    <w:rsid w:val="000C2BAA"/>
    <w:rsid w:val="000D0F96"/>
    <w:rsid w:val="000E00F3"/>
    <w:rsid w:val="000F158C"/>
    <w:rsid w:val="00101376"/>
    <w:rsid w:val="00102F3D"/>
    <w:rsid w:val="0010573D"/>
    <w:rsid w:val="0011489B"/>
    <w:rsid w:val="001244C3"/>
    <w:rsid w:val="00124E38"/>
    <w:rsid w:val="0012580B"/>
    <w:rsid w:val="00131F90"/>
    <w:rsid w:val="0013458C"/>
    <w:rsid w:val="0013526E"/>
    <w:rsid w:val="00141617"/>
    <w:rsid w:val="001435C7"/>
    <w:rsid w:val="00146152"/>
    <w:rsid w:val="0015469F"/>
    <w:rsid w:val="00155526"/>
    <w:rsid w:val="00171371"/>
    <w:rsid w:val="00175A24"/>
    <w:rsid w:val="00184869"/>
    <w:rsid w:val="00187E58"/>
    <w:rsid w:val="001A09AF"/>
    <w:rsid w:val="001A297E"/>
    <w:rsid w:val="001A368E"/>
    <w:rsid w:val="001A7329"/>
    <w:rsid w:val="001A792F"/>
    <w:rsid w:val="001B4E28"/>
    <w:rsid w:val="001B5C88"/>
    <w:rsid w:val="001C3525"/>
    <w:rsid w:val="001C3AFB"/>
    <w:rsid w:val="001D07F0"/>
    <w:rsid w:val="001D090E"/>
    <w:rsid w:val="001D1BD2"/>
    <w:rsid w:val="001D4371"/>
    <w:rsid w:val="001E0248"/>
    <w:rsid w:val="001E02BE"/>
    <w:rsid w:val="001E3B37"/>
    <w:rsid w:val="001E6FA2"/>
    <w:rsid w:val="001F2594"/>
    <w:rsid w:val="001F55B9"/>
    <w:rsid w:val="0020311A"/>
    <w:rsid w:val="002055A6"/>
    <w:rsid w:val="00206460"/>
    <w:rsid w:val="002069B4"/>
    <w:rsid w:val="00215DFC"/>
    <w:rsid w:val="00220640"/>
    <w:rsid w:val="002212DF"/>
    <w:rsid w:val="00222CD4"/>
    <w:rsid w:val="00225016"/>
    <w:rsid w:val="002253CA"/>
    <w:rsid w:val="002264A6"/>
    <w:rsid w:val="00227BA7"/>
    <w:rsid w:val="0023011C"/>
    <w:rsid w:val="002375C1"/>
    <w:rsid w:val="00241E73"/>
    <w:rsid w:val="002456C3"/>
    <w:rsid w:val="00247E1E"/>
    <w:rsid w:val="00263398"/>
    <w:rsid w:val="002633C7"/>
    <w:rsid w:val="00263B99"/>
    <w:rsid w:val="002647D8"/>
    <w:rsid w:val="00266F06"/>
    <w:rsid w:val="00270844"/>
    <w:rsid w:val="00275BCF"/>
    <w:rsid w:val="00280613"/>
    <w:rsid w:val="00291991"/>
    <w:rsid w:val="00291E36"/>
    <w:rsid w:val="00292257"/>
    <w:rsid w:val="002A54E0"/>
    <w:rsid w:val="002B1595"/>
    <w:rsid w:val="002B191D"/>
    <w:rsid w:val="002B2E83"/>
    <w:rsid w:val="002B4864"/>
    <w:rsid w:val="002D0AF6"/>
    <w:rsid w:val="002D44DB"/>
    <w:rsid w:val="002D7D47"/>
    <w:rsid w:val="002E10E5"/>
    <w:rsid w:val="002E38BF"/>
    <w:rsid w:val="002F164D"/>
    <w:rsid w:val="003021BC"/>
    <w:rsid w:val="003045EB"/>
    <w:rsid w:val="00305876"/>
    <w:rsid w:val="00306206"/>
    <w:rsid w:val="003165E4"/>
    <w:rsid w:val="00317D85"/>
    <w:rsid w:val="00327C56"/>
    <w:rsid w:val="0033150C"/>
    <w:rsid w:val="003315A1"/>
    <w:rsid w:val="00336AF4"/>
    <w:rsid w:val="003373EC"/>
    <w:rsid w:val="00342234"/>
    <w:rsid w:val="00342FF4"/>
    <w:rsid w:val="00343E7F"/>
    <w:rsid w:val="0034432B"/>
    <w:rsid w:val="00344E5A"/>
    <w:rsid w:val="00346148"/>
    <w:rsid w:val="00351BC7"/>
    <w:rsid w:val="003669EA"/>
    <w:rsid w:val="003706CC"/>
    <w:rsid w:val="00377710"/>
    <w:rsid w:val="00382906"/>
    <w:rsid w:val="0038490B"/>
    <w:rsid w:val="00392B9D"/>
    <w:rsid w:val="00393B74"/>
    <w:rsid w:val="003A2D8E"/>
    <w:rsid w:val="003A4E58"/>
    <w:rsid w:val="003A6CC7"/>
    <w:rsid w:val="003A78DA"/>
    <w:rsid w:val="003A7CE6"/>
    <w:rsid w:val="003B45CB"/>
    <w:rsid w:val="003C20E4"/>
    <w:rsid w:val="003C48EB"/>
    <w:rsid w:val="003D447D"/>
    <w:rsid w:val="003D6342"/>
    <w:rsid w:val="003E6F90"/>
    <w:rsid w:val="003E73ED"/>
    <w:rsid w:val="003F5D0F"/>
    <w:rsid w:val="00403937"/>
    <w:rsid w:val="00404E58"/>
    <w:rsid w:val="00414101"/>
    <w:rsid w:val="004219CF"/>
    <w:rsid w:val="004234F0"/>
    <w:rsid w:val="00424E20"/>
    <w:rsid w:val="00427EEC"/>
    <w:rsid w:val="00433DDB"/>
    <w:rsid w:val="00435A29"/>
    <w:rsid w:val="00437619"/>
    <w:rsid w:val="0045108B"/>
    <w:rsid w:val="004542E3"/>
    <w:rsid w:val="004564E1"/>
    <w:rsid w:val="00465A1E"/>
    <w:rsid w:val="00467480"/>
    <w:rsid w:val="00470E85"/>
    <w:rsid w:val="0049445A"/>
    <w:rsid w:val="00494C79"/>
    <w:rsid w:val="004955D6"/>
    <w:rsid w:val="004A0414"/>
    <w:rsid w:val="004A2A63"/>
    <w:rsid w:val="004B0A93"/>
    <w:rsid w:val="004B210C"/>
    <w:rsid w:val="004B6170"/>
    <w:rsid w:val="004D0B0B"/>
    <w:rsid w:val="004D405F"/>
    <w:rsid w:val="004E4F4F"/>
    <w:rsid w:val="004E6789"/>
    <w:rsid w:val="004F61E3"/>
    <w:rsid w:val="00502E10"/>
    <w:rsid w:val="0050354E"/>
    <w:rsid w:val="0051015C"/>
    <w:rsid w:val="00510DAC"/>
    <w:rsid w:val="0051353B"/>
    <w:rsid w:val="00516CF1"/>
    <w:rsid w:val="005303DA"/>
    <w:rsid w:val="00531AE9"/>
    <w:rsid w:val="00536188"/>
    <w:rsid w:val="00550A66"/>
    <w:rsid w:val="0055213F"/>
    <w:rsid w:val="0055307A"/>
    <w:rsid w:val="00553957"/>
    <w:rsid w:val="00560711"/>
    <w:rsid w:val="00567EC7"/>
    <w:rsid w:val="00570013"/>
    <w:rsid w:val="005753EC"/>
    <w:rsid w:val="005801A2"/>
    <w:rsid w:val="00592156"/>
    <w:rsid w:val="005952A5"/>
    <w:rsid w:val="005A33A1"/>
    <w:rsid w:val="005A596A"/>
    <w:rsid w:val="005B217D"/>
    <w:rsid w:val="005B28EF"/>
    <w:rsid w:val="005C385F"/>
    <w:rsid w:val="005C5919"/>
    <w:rsid w:val="005C7C26"/>
    <w:rsid w:val="005D1ACD"/>
    <w:rsid w:val="005E1AC6"/>
    <w:rsid w:val="005E2A07"/>
    <w:rsid w:val="005E3C35"/>
    <w:rsid w:val="005E3F2B"/>
    <w:rsid w:val="005E63E7"/>
    <w:rsid w:val="005F1179"/>
    <w:rsid w:val="005F3A18"/>
    <w:rsid w:val="005F6F1B"/>
    <w:rsid w:val="0061126C"/>
    <w:rsid w:val="00615995"/>
    <w:rsid w:val="00616155"/>
    <w:rsid w:val="00621005"/>
    <w:rsid w:val="00624B33"/>
    <w:rsid w:val="0063041A"/>
    <w:rsid w:val="006306A3"/>
    <w:rsid w:val="00630AA2"/>
    <w:rsid w:val="00631D8B"/>
    <w:rsid w:val="00632931"/>
    <w:rsid w:val="00646707"/>
    <w:rsid w:val="00657F7E"/>
    <w:rsid w:val="00662E58"/>
    <w:rsid w:val="006637F2"/>
    <w:rsid w:val="006642A5"/>
    <w:rsid w:val="00664DCF"/>
    <w:rsid w:val="00681A68"/>
    <w:rsid w:val="00691A88"/>
    <w:rsid w:val="0069298F"/>
    <w:rsid w:val="006A454E"/>
    <w:rsid w:val="006B3443"/>
    <w:rsid w:val="006C5D39"/>
    <w:rsid w:val="006D2760"/>
    <w:rsid w:val="006D5076"/>
    <w:rsid w:val="006D5333"/>
    <w:rsid w:val="006D69EC"/>
    <w:rsid w:val="006D6D9B"/>
    <w:rsid w:val="006D77C8"/>
    <w:rsid w:val="006E2810"/>
    <w:rsid w:val="006E5417"/>
    <w:rsid w:val="006F0794"/>
    <w:rsid w:val="006F7528"/>
    <w:rsid w:val="00702235"/>
    <w:rsid w:val="007023DE"/>
    <w:rsid w:val="007078DD"/>
    <w:rsid w:val="0071237E"/>
    <w:rsid w:val="00712F60"/>
    <w:rsid w:val="00717202"/>
    <w:rsid w:val="00720E3B"/>
    <w:rsid w:val="00741B02"/>
    <w:rsid w:val="00742425"/>
    <w:rsid w:val="0074393F"/>
    <w:rsid w:val="00745F6B"/>
    <w:rsid w:val="0075175B"/>
    <w:rsid w:val="0075585E"/>
    <w:rsid w:val="00760D38"/>
    <w:rsid w:val="00760FE3"/>
    <w:rsid w:val="00766CE9"/>
    <w:rsid w:val="00770571"/>
    <w:rsid w:val="00771A5C"/>
    <w:rsid w:val="007768FF"/>
    <w:rsid w:val="00780E83"/>
    <w:rsid w:val="007824D3"/>
    <w:rsid w:val="00790590"/>
    <w:rsid w:val="00793797"/>
    <w:rsid w:val="0079694D"/>
    <w:rsid w:val="00796EE3"/>
    <w:rsid w:val="007A1BAA"/>
    <w:rsid w:val="007A1D41"/>
    <w:rsid w:val="007A5ED4"/>
    <w:rsid w:val="007A6316"/>
    <w:rsid w:val="007A63E1"/>
    <w:rsid w:val="007A7D29"/>
    <w:rsid w:val="007B093B"/>
    <w:rsid w:val="007B4AB8"/>
    <w:rsid w:val="007B4F2E"/>
    <w:rsid w:val="007B6F47"/>
    <w:rsid w:val="007D1181"/>
    <w:rsid w:val="007D68FE"/>
    <w:rsid w:val="007E01A3"/>
    <w:rsid w:val="007E0D4F"/>
    <w:rsid w:val="007F1F8B"/>
    <w:rsid w:val="007F4B55"/>
    <w:rsid w:val="007F6205"/>
    <w:rsid w:val="007F67A1"/>
    <w:rsid w:val="008058B3"/>
    <w:rsid w:val="00806860"/>
    <w:rsid w:val="00811C05"/>
    <w:rsid w:val="008122F4"/>
    <w:rsid w:val="00817A89"/>
    <w:rsid w:val="008206C8"/>
    <w:rsid w:val="00856F27"/>
    <w:rsid w:val="0086387C"/>
    <w:rsid w:val="00874A6C"/>
    <w:rsid w:val="00876C65"/>
    <w:rsid w:val="00877972"/>
    <w:rsid w:val="00882F72"/>
    <w:rsid w:val="00891838"/>
    <w:rsid w:val="00893DC4"/>
    <w:rsid w:val="00895DF0"/>
    <w:rsid w:val="008A4B4C"/>
    <w:rsid w:val="008B1BB0"/>
    <w:rsid w:val="008C239F"/>
    <w:rsid w:val="008C65DE"/>
    <w:rsid w:val="008E480C"/>
    <w:rsid w:val="008E4A29"/>
    <w:rsid w:val="008F2760"/>
    <w:rsid w:val="00907757"/>
    <w:rsid w:val="009212B0"/>
    <w:rsid w:val="00921FA1"/>
    <w:rsid w:val="009234A5"/>
    <w:rsid w:val="00933453"/>
    <w:rsid w:val="009336F7"/>
    <w:rsid w:val="00933D33"/>
    <w:rsid w:val="0093636C"/>
    <w:rsid w:val="009374A7"/>
    <w:rsid w:val="00937F03"/>
    <w:rsid w:val="009471BF"/>
    <w:rsid w:val="0095351F"/>
    <w:rsid w:val="009554C2"/>
    <w:rsid w:val="00955F6D"/>
    <w:rsid w:val="00961BE4"/>
    <w:rsid w:val="009709EA"/>
    <w:rsid w:val="00974452"/>
    <w:rsid w:val="009763D0"/>
    <w:rsid w:val="00977C16"/>
    <w:rsid w:val="00983569"/>
    <w:rsid w:val="0098551D"/>
    <w:rsid w:val="00985991"/>
    <w:rsid w:val="00985DCB"/>
    <w:rsid w:val="0099518F"/>
    <w:rsid w:val="009A523D"/>
    <w:rsid w:val="009B02A1"/>
    <w:rsid w:val="009B3361"/>
    <w:rsid w:val="009B6131"/>
    <w:rsid w:val="009B7F3F"/>
    <w:rsid w:val="009C6C26"/>
    <w:rsid w:val="009D7CE6"/>
    <w:rsid w:val="009E045B"/>
    <w:rsid w:val="009E3C11"/>
    <w:rsid w:val="009E4304"/>
    <w:rsid w:val="009E448E"/>
    <w:rsid w:val="009F496B"/>
    <w:rsid w:val="00A01439"/>
    <w:rsid w:val="00A02E61"/>
    <w:rsid w:val="00A05CFF"/>
    <w:rsid w:val="00A13048"/>
    <w:rsid w:val="00A323EB"/>
    <w:rsid w:val="00A46843"/>
    <w:rsid w:val="00A5352B"/>
    <w:rsid w:val="00A56B97"/>
    <w:rsid w:val="00A6093D"/>
    <w:rsid w:val="00A62FF9"/>
    <w:rsid w:val="00A64E93"/>
    <w:rsid w:val="00A72017"/>
    <w:rsid w:val="00A767DC"/>
    <w:rsid w:val="00A76A6D"/>
    <w:rsid w:val="00A83253"/>
    <w:rsid w:val="00A83DD1"/>
    <w:rsid w:val="00A91878"/>
    <w:rsid w:val="00A92758"/>
    <w:rsid w:val="00A942ED"/>
    <w:rsid w:val="00A97E93"/>
    <w:rsid w:val="00AA5377"/>
    <w:rsid w:val="00AA6E84"/>
    <w:rsid w:val="00AB1A1C"/>
    <w:rsid w:val="00AD05A8"/>
    <w:rsid w:val="00AE1F9D"/>
    <w:rsid w:val="00AE341B"/>
    <w:rsid w:val="00AF27C5"/>
    <w:rsid w:val="00B01905"/>
    <w:rsid w:val="00B07CA7"/>
    <w:rsid w:val="00B1279A"/>
    <w:rsid w:val="00B177F1"/>
    <w:rsid w:val="00B17C1C"/>
    <w:rsid w:val="00B3640F"/>
    <w:rsid w:val="00B37BB8"/>
    <w:rsid w:val="00B4194A"/>
    <w:rsid w:val="00B437E8"/>
    <w:rsid w:val="00B5222E"/>
    <w:rsid w:val="00B53179"/>
    <w:rsid w:val="00B532EA"/>
    <w:rsid w:val="00B54E7A"/>
    <w:rsid w:val="00B55B81"/>
    <w:rsid w:val="00B57A23"/>
    <w:rsid w:val="00B600CD"/>
    <w:rsid w:val="00B60280"/>
    <w:rsid w:val="00B61C96"/>
    <w:rsid w:val="00B73A2A"/>
    <w:rsid w:val="00B73B06"/>
    <w:rsid w:val="00B75A51"/>
    <w:rsid w:val="00B827C6"/>
    <w:rsid w:val="00B94952"/>
    <w:rsid w:val="00B94B06"/>
    <w:rsid w:val="00B94C28"/>
    <w:rsid w:val="00B96F30"/>
    <w:rsid w:val="00BA0823"/>
    <w:rsid w:val="00BA12D5"/>
    <w:rsid w:val="00BA20E6"/>
    <w:rsid w:val="00BC10BA"/>
    <w:rsid w:val="00BC5AFD"/>
    <w:rsid w:val="00BC754B"/>
    <w:rsid w:val="00BC7568"/>
    <w:rsid w:val="00BC7ABC"/>
    <w:rsid w:val="00BE21B0"/>
    <w:rsid w:val="00BE294C"/>
    <w:rsid w:val="00C00DDE"/>
    <w:rsid w:val="00C04E6B"/>
    <w:rsid w:val="00C04F43"/>
    <w:rsid w:val="00C05271"/>
    <w:rsid w:val="00C0609D"/>
    <w:rsid w:val="00C06D72"/>
    <w:rsid w:val="00C115AB"/>
    <w:rsid w:val="00C12912"/>
    <w:rsid w:val="00C22609"/>
    <w:rsid w:val="00C26CCB"/>
    <w:rsid w:val="00C30249"/>
    <w:rsid w:val="00C35185"/>
    <w:rsid w:val="00C355C3"/>
    <w:rsid w:val="00C367B7"/>
    <w:rsid w:val="00C3723B"/>
    <w:rsid w:val="00C42466"/>
    <w:rsid w:val="00C43001"/>
    <w:rsid w:val="00C4714B"/>
    <w:rsid w:val="00C606C9"/>
    <w:rsid w:val="00C80288"/>
    <w:rsid w:val="00C82287"/>
    <w:rsid w:val="00C836F0"/>
    <w:rsid w:val="00C84003"/>
    <w:rsid w:val="00C90650"/>
    <w:rsid w:val="00C95314"/>
    <w:rsid w:val="00C97D78"/>
    <w:rsid w:val="00CB4A93"/>
    <w:rsid w:val="00CC2AAE"/>
    <w:rsid w:val="00CC5A42"/>
    <w:rsid w:val="00CC6F6B"/>
    <w:rsid w:val="00CD0EAB"/>
    <w:rsid w:val="00CD1D24"/>
    <w:rsid w:val="00CD508D"/>
    <w:rsid w:val="00CE5E02"/>
    <w:rsid w:val="00CF34DB"/>
    <w:rsid w:val="00CF3917"/>
    <w:rsid w:val="00CF558F"/>
    <w:rsid w:val="00D010C0"/>
    <w:rsid w:val="00D01D5A"/>
    <w:rsid w:val="00D073E2"/>
    <w:rsid w:val="00D11C43"/>
    <w:rsid w:val="00D1555A"/>
    <w:rsid w:val="00D23760"/>
    <w:rsid w:val="00D446EC"/>
    <w:rsid w:val="00D47009"/>
    <w:rsid w:val="00D51BF0"/>
    <w:rsid w:val="00D531DB"/>
    <w:rsid w:val="00D55942"/>
    <w:rsid w:val="00D676BD"/>
    <w:rsid w:val="00D76097"/>
    <w:rsid w:val="00D807BF"/>
    <w:rsid w:val="00D82FCC"/>
    <w:rsid w:val="00D92F54"/>
    <w:rsid w:val="00D9401F"/>
    <w:rsid w:val="00DA17FC"/>
    <w:rsid w:val="00DA4F78"/>
    <w:rsid w:val="00DA7887"/>
    <w:rsid w:val="00DB2C26"/>
    <w:rsid w:val="00DD02F4"/>
    <w:rsid w:val="00DD2EAB"/>
    <w:rsid w:val="00DD5568"/>
    <w:rsid w:val="00DD6622"/>
    <w:rsid w:val="00DE1C7C"/>
    <w:rsid w:val="00DE1FB2"/>
    <w:rsid w:val="00DE6B43"/>
    <w:rsid w:val="00DF5D47"/>
    <w:rsid w:val="00E015E7"/>
    <w:rsid w:val="00E01DF6"/>
    <w:rsid w:val="00E02C01"/>
    <w:rsid w:val="00E11923"/>
    <w:rsid w:val="00E23932"/>
    <w:rsid w:val="00E262D4"/>
    <w:rsid w:val="00E31574"/>
    <w:rsid w:val="00E32018"/>
    <w:rsid w:val="00E36250"/>
    <w:rsid w:val="00E42871"/>
    <w:rsid w:val="00E47F2D"/>
    <w:rsid w:val="00E54511"/>
    <w:rsid w:val="00E60EDC"/>
    <w:rsid w:val="00E6168A"/>
    <w:rsid w:val="00E61DAC"/>
    <w:rsid w:val="00E7009F"/>
    <w:rsid w:val="00E72B80"/>
    <w:rsid w:val="00E740B8"/>
    <w:rsid w:val="00E75FE3"/>
    <w:rsid w:val="00E86C4C"/>
    <w:rsid w:val="00E87A8B"/>
    <w:rsid w:val="00E87B8D"/>
    <w:rsid w:val="00E907A3"/>
    <w:rsid w:val="00EA1B7F"/>
    <w:rsid w:val="00EA5AE0"/>
    <w:rsid w:val="00EB56E1"/>
    <w:rsid w:val="00EB6A0A"/>
    <w:rsid w:val="00EB7AB1"/>
    <w:rsid w:val="00EC01CF"/>
    <w:rsid w:val="00EC32BD"/>
    <w:rsid w:val="00EE6CD9"/>
    <w:rsid w:val="00EE7CD8"/>
    <w:rsid w:val="00EF37F6"/>
    <w:rsid w:val="00EF48CC"/>
    <w:rsid w:val="00F00801"/>
    <w:rsid w:val="00F0195D"/>
    <w:rsid w:val="00F11FA9"/>
    <w:rsid w:val="00F207B3"/>
    <w:rsid w:val="00F21312"/>
    <w:rsid w:val="00F2488D"/>
    <w:rsid w:val="00F44783"/>
    <w:rsid w:val="00F5318E"/>
    <w:rsid w:val="00F601A0"/>
    <w:rsid w:val="00F712E9"/>
    <w:rsid w:val="00F73032"/>
    <w:rsid w:val="00F75626"/>
    <w:rsid w:val="00F848FC"/>
    <w:rsid w:val="00F850B0"/>
    <w:rsid w:val="00F906F6"/>
    <w:rsid w:val="00F9282A"/>
    <w:rsid w:val="00F96BAD"/>
    <w:rsid w:val="00FA139D"/>
    <w:rsid w:val="00FA60F5"/>
    <w:rsid w:val="00FB0E84"/>
    <w:rsid w:val="00FB347A"/>
    <w:rsid w:val="00FB734E"/>
    <w:rsid w:val="00FC2405"/>
    <w:rsid w:val="00FD01C2"/>
    <w:rsid w:val="00FE0F7F"/>
    <w:rsid w:val="00FE2EB7"/>
    <w:rsid w:val="00FE304A"/>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5B28EF"/>
    <w:rPr>
      <w:color w:val="605E5C"/>
      <w:shd w:val="clear" w:color="auto" w:fill="E1DFDD"/>
    </w:rPr>
  </w:style>
  <w:style w:type="character" w:styleId="CommentReference">
    <w:name w:val="annotation reference"/>
    <w:basedOn w:val="DefaultParagraphFont"/>
    <w:rsid w:val="0008154F"/>
    <w:rPr>
      <w:sz w:val="16"/>
      <w:szCs w:val="16"/>
    </w:rPr>
  </w:style>
  <w:style w:type="paragraph" w:styleId="CommentText">
    <w:name w:val="annotation text"/>
    <w:basedOn w:val="Normal"/>
    <w:link w:val="CommentTextChar"/>
    <w:rsid w:val="0008154F"/>
    <w:rPr>
      <w:sz w:val="20"/>
    </w:rPr>
  </w:style>
  <w:style w:type="character" w:customStyle="1" w:styleId="CommentTextChar">
    <w:name w:val="Comment Text Char"/>
    <w:basedOn w:val="DefaultParagraphFont"/>
    <w:link w:val="CommentText"/>
    <w:rsid w:val="0008154F"/>
  </w:style>
  <w:style w:type="paragraph" w:styleId="CommentSubject">
    <w:name w:val="annotation subject"/>
    <w:basedOn w:val="CommentText"/>
    <w:next w:val="CommentText"/>
    <w:link w:val="CommentSubjectChar"/>
    <w:semiHidden/>
    <w:unhideWhenUsed/>
    <w:rsid w:val="0008154F"/>
    <w:rPr>
      <w:b/>
      <w:bCs/>
    </w:rPr>
  </w:style>
  <w:style w:type="character" w:customStyle="1" w:styleId="CommentSubjectChar">
    <w:name w:val="Comment Subject Char"/>
    <w:basedOn w:val="CommentTextChar"/>
    <w:link w:val="CommentSubject"/>
    <w:semiHidden/>
    <w:rsid w:val="0008154F"/>
    <w:rPr>
      <w:b/>
      <w:bCs/>
    </w:rPr>
  </w:style>
  <w:style w:type="character" w:customStyle="1" w:styleId="ListParagraphChar">
    <w:name w:val="List Paragraph Char"/>
    <w:basedOn w:val="DefaultParagraphFont"/>
    <w:link w:val="ListParagraph"/>
    <w:uiPriority w:val="34"/>
    <w:locked/>
    <w:rsid w:val="00C4714B"/>
    <w:rPr>
      <w:sz w:val="22"/>
    </w:rPr>
  </w:style>
  <w:style w:type="paragraph" w:styleId="ListParagraph">
    <w:name w:val="List Paragraph"/>
    <w:basedOn w:val="Normal"/>
    <w:link w:val="ListParagraphChar"/>
    <w:uiPriority w:val="34"/>
    <w:qFormat/>
    <w:rsid w:val="00C4714B"/>
    <w:pPr>
      <w:ind w:left="720"/>
      <w:contextualSpacing/>
      <w:textAlignment w:val="auto"/>
    </w:pPr>
  </w:style>
  <w:style w:type="character" w:customStyle="1" w:styleId="UnresolvedMention">
    <w:name w:val="Unresolved Mention"/>
    <w:basedOn w:val="DefaultParagraphFont"/>
    <w:uiPriority w:val="99"/>
    <w:semiHidden/>
    <w:unhideWhenUsed/>
    <w:rsid w:val="004A0414"/>
    <w:rPr>
      <w:color w:val="605E5C"/>
      <w:shd w:val="clear" w:color="auto" w:fill="E1DFDD"/>
    </w:rPr>
  </w:style>
  <w:style w:type="numbering" w:customStyle="1" w:styleId="ImportedStyle1">
    <w:name w:val="Imported Style 1"/>
    <w:rsid w:val="00EC01C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899">
      <w:bodyDiv w:val="1"/>
      <w:marLeft w:val="0"/>
      <w:marRight w:val="0"/>
      <w:marTop w:val="0"/>
      <w:marBottom w:val="0"/>
      <w:divBdr>
        <w:top w:val="none" w:sz="0" w:space="0" w:color="auto"/>
        <w:left w:val="none" w:sz="0" w:space="0" w:color="auto"/>
        <w:bottom w:val="none" w:sz="0" w:space="0" w:color="auto"/>
        <w:right w:val="none" w:sz="0" w:space="0" w:color="auto"/>
      </w:divBdr>
    </w:div>
    <w:div w:id="143787507">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211506607">
      <w:bodyDiv w:val="1"/>
      <w:marLeft w:val="0"/>
      <w:marRight w:val="0"/>
      <w:marTop w:val="0"/>
      <w:marBottom w:val="0"/>
      <w:divBdr>
        <w:top w:val="none" w:sz="0" w:space="0" w:color="auto"/>
        <w:left w:val="none" w:sz="0" w:space="0" w:color="auto"/>
        <w:bottom w:val="none" w:sz="0" w:space="0" w:color="auto"/>
        <w:right w:val="none" w:sz="0" w:space="0" w:color="auto"/>
      </w:divBdr>
    </w:div>
    <w:div w:id="255752206">
      <w:bodyDiv w:val="1"/>
      <w:marLeft w:val="0"/>
      <w:marRight w:val="0"/>
      <w:marTop w:val="0"/>
      <w:marBottom w:val="0"/>
      <w:divBdr>
        <w:top w:val="none" w:sz="0" w:space="0" w:color="auto"/>
        <w:left w:val="none" w:sz="0" w:space="0" w:color="auto"/>
        <w:bottom w:val="none" w:sz="0" w:space="0" w:color="auto"/>
        <w:right w:val="none" w:sz="0" w:space="0" w:color="auto"/>
      </w:divBdr>
    </w:div>
    <w:div w:id="591204846">
      <w:bodyDiv w:val="1"/>
      <w:marLeft w:val="0"/>
      <w:marRight w:val="0"/>
      <w:marTop w:val="0"/>
      <w:marBottom w:val="0"/>
      <w:divBdr>
        <w:top w:val="none" w:sz="0" w:space="0" w:color="auto"/>
        <w:left w:val="none" w:sz="0" w:space="0" w:color="auto"/>
        <w:bottom w:val="none" w:sz="0" w:space="0" w:color="auto"/>
        <w:right w:val="none" w:sz="0" w:space="0" w:color="auto"/>
      </w:divBdr>
    </w:div>
    <w:div w:id="676880243">
      <w:bodyDiv w:val="1"/>
      <w:marLeft w:val="0"/>
      <w:marRight w:val="0"/>
      <w:marTop w:val="0"/>
      <w:marBottom w:val="0"/>
      <w:divBdr>
        <w:top w:val="none" w:sz="0" w:space="0" w:color="auto"/>
        <w:left w:val="none" w:sz="0" w:space="0" w:color="auto"/>
        <w:bottom w:val="none" w:sz="0" w:space="0" w:color="auto"/>
        <w:right w:val="none" w:sz="0" w:space="0" w:color="auto"/>
      </w:divBdr>
    </w:div>
    <w:div w:id="890767522">
      <w:bodyDiv w:val="1"/>
      <w:marLeft w:val="0"/>
      <w:marRight w:val="0"/>
      <w:marTop w:val="0"/>
      <w:marBottom w:val="0"/>
      <w:divBdr>
        <w:top w:val="none" w:sz="0" w:space="0" w:color="auto"/>
        <w:left w:val="none" w:sz="0" w:space="0" w:color="auto"/>
        <w:bottom w:val="none" w:sz="0" w:space="0" w:color="auto"/>
        <w:right w:val="none" w:sz="0" w:space="0" w:color="auto"/>
      </w:divBdr>
    </w:div>
    <w:div w:id="905650486">
      <w:bodyDiv w:val="1"/>
      <w:marLeft w:val="0"/>
      <w:marRight w:val="0"/>
      <w:marTop w:val="0"/>
      <w:marBottom w:val="0"/>
      <w:divBdr>
        <w:top w:val="none" w:sz="0" w:space="0" w:color="auto"/>
        <w:left w:val="none" w:sz="0" w:space="0" w:color="auto"/>
        <w:bottom w:val="none" w:sz="0" w:space="0" w:color="auto"/>
        <w:right w:val="none" w:sz="0" w:space="0" w:color="auto"/>
      </w:divBdr>
    </w:div>
    <w:div w:id="1057629469">
      <w:bodyDiv w:val="1"/>
      <w:marLeft w:val="0"/>
      <w:marRight w:val="0"/>
      <w:marTop w:val="0"/>
      <w:marBottom w:val="0"/>
      <w:divBdr>
        <w:top w:val="none" w:sz="0" w:space="0" w:color="auto"/>
        <w:left w:val="none" w:sz="0" w:space="0" w:color="auto"/>
        <w:bottom w:val="none" w:sz="0" w:space="0" w:color="auto"/>
        <w:right w:val="none" w:sz="0" w:space="0" w:color="auto"/>
      </w:divBdr>
    </w:div>
    <w:div w:id="1072506967">
      <w:bodyDiv w:val="1"/>
      <w:marLeft w:val="0"/>
      <w:marRight w:val="0"/>
      <w:marTop w:val="0"/>
      <w:marBottom w:val="0"/>
      <w:divBdr>
        <w:top w:val="none" w:sz="0" w:space="0" w:color="auto"/>
        <w:left w:val="none" w:sz="0" w:space="0" w:color="auto"/>
        <w:bottom w:val="none" w:sz="0" w:space="0" w:color="auto"/>
        <w:right w:val="none" w:sz="0" w:space="0" w:color="auto"/>
      </w:divBdr>
    </w:div>
    <w:div w:id="1350252005">
      <w:bodyDiv w:val="1"/>
      <w:marLeft w:val="0"/>
      <w:marRight w:val="0"/>
      <w:marTop w:val="0"/>
      <w:marBottom w:val="0"/>
      <w:divBdr>
        <w:top w:val="none" w:sz="0" w:space="0" w:color="auto"/>
        <w:left w:val="none" w:sz="0" w:space="0" w:color="auto"/>
        <w:bottom w:val="none" w:sz="0" w:space="0" w:color="auto"/>
        <w:right w:val="none" w:sz="0" w:space="0" w:color="auto"/>
      </w:divBdr>
    </w:div>
    <w:div w:id="1483615825">
      <w:bodyDiv w:val="1"/>
      <w:marLeft w:val="0"/>
      <w:marRight w:val="0"/>
      <w:marTop w:val="0"/>
      <w:marBottom w:val="0"/>
      <w:divBdr>
        <w:top w:val="none" w:sz="0" w:space="0" w:color="auto"/>
        <w:left w:val="none" w:sz="0" w:space="0" w:color="auto"/>
        <w:bottom w:val="none" w:sz="0" w:space="0" w:color="auto"/>
        <w:right w:val="none" w:sz="0" w:space="0" w:color="auto"/>
      </w:divBdr>
    </w:div>
    <w:div w:id="1623883147">
      <w:bodyDiv w:val="1"/>
      <w:marLeft w:val="0"/>
      <w:marRight w:val="0"/>
      <w:marTop w:val="0"/>
      <w:marBottom w:val="0"/>
      <w:divBdr>
        <w:top w:val="none" w:sz="0" w:space="0" w:color="auto"/>
        <w:left w:val="none" w:sz="0" w:space="0" w:color="auto"/>
        <w:bottom w:val="none" w:sz="0" w:space="0" w:color="auto"/>
        <w:right w:val="none" w:sz="0" w:space="0" w:color="auto"/>
      </w:divBdr>
    </w:div>
    <w:div w:id="1681154898">
      <w:bodyDiv w:val="1"/>
      <w:marLeft w:val="0"/>
      <w:marRight w:val="0"/>
      <w:marTop w:val="0"/>
      <w:marBottom w:val="0"/>
      <w:divBdr>
        <w:top w:val="none" w:sz="0" w:space="0" w:color="auto"/>
        <w:left w:val="none" w:sz="0" w:space="0" w:color="auto"/>
        <w:bottom w:val="none" w:sz="0" w:space="0" w:color="auto"/>
        <w:right w:val="none" w:sz="0" w:space="0" w:color="auto"/>
      </w:divBdr>
    </w:div>
    <w:div w:id="1692687475">
      <w:bodyDiv w:val="1"/>
      <w:marLeft w:val="0"/>
      <w:marRight w:val="0"/>
      <w:marTop w:val="0"/>
      <w:marBottom w:val="0"/>
      <w:divBdr>
        <w:top w:val="none" w:sz="0" w:space="0" w:color="auto"/>
        <w:left w:val="none" w:sz="0" w:space="0" w:color="auto"/>
        <w:bottom w:val="none" w:sz="0" w:space="0" w:color="auto"/>
        <w:right w:val="none" w:sz="0" w:space="0" w:color="auto"/>
      </w:divBdr>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7291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huhong-jheng@kwa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monori.hashimoto@sharp.co.j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C8E60515AA84C98623DCB6CA7EDC5" ma:contentTypeVersion="12" ma:contentTypeDescription="Create a new document." ma:contentTypeScope="" ma:versionID="ef0b59d5a1ef86351136cf4ade810983">
  <xsd:schema xmlns:xsd="http://www.w3.org/2001/XMLSchema" xmlns:xs="http://www.w3.org/2001/XMLSchema" xmlns:p="http://schemas.microsoft.com/office/2006/metadata/properties" xmlns:ns2="7b59c312-58c3-4ce3-9529-3c4467a6efef" xmlns:ns3="d0918fc3-219b-4555-953f-57c11515ad88" targetNamespace="http://schemas.microsoft.com/office/2006/metadata/properties" ma:root="true" ma:fieldsID="3f52d59b037b674bb72eaad497da27a8" ns2:_="" ns3:_="">
    <xsd:import namespace="7b59c312-58c3-4ce3-9529-3c4467a6efef"/>
    <xsd:import namespace="d0918fc3-219b-4555-953f-57c11515ad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c312-58c3-4ce3-9529-3c4467a6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18fc3-219b-4555-953f-57c11515ad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0918fc3-219b-4555-953f-57c11515ad88">
      <UserInfo>
        <DisplayName>Keating, Steve</DisplayName>
        <AccountId>18</AccountId>
        <AccountType/>
      </UserInfo>
      <UserInfo>
        <DisplayName>Sharman, Karl</DisplayName>
        <AccountId>16</AccountId>
        <AccountType/>
      </UserInfo>
    </SharedWithUsers>
  </documentManagement>
</p:properties>
</file>

<file path=customXml/itemProps1.xml><?xml version="1.0" encoding="utf-8"?>
<ds:datastoreItem xmlns:ds="http://schemas.openxmlformats.org/officeDocument/2006/customXml" ds:itemID="{3F87EB5D-6EEE-42BF-B36B-5E86163B3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9c312-58c3-4ce3-9529-3c4467a6efef"/>
    <ds:schemaRef ds:uri="d0918fc3-219b-4555-953f-57c11515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6073D-A6B6-4141-9B71-FE47BD515513}">
  <ds:schemaRefs>
    <ds:schemaRef ds:uri="http://schemas.microsoft.com/sharepoint/v3/contenttype/forms"/>
  </ds:schemaRefs>
</ds:datastoreItem>
</file>

<file path=customXml/itemProps3.xml><?xml version="1.0" encoding="utf-8"?>
<ds:datastoreItem xmlns:ds="http://schemas.openxmlformats.org/officeDocument/2006/customXml" ds:itemID="{599AB798-E4F7-4181-A13F-9FD0BBB3BA99}">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d0918fc3-219b-4555-953f-57c11515ad88"/>
    <ds:schemaRef ds:uri="7b59c312-58c3-4ce3-9529-3c4467a6efe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1184</Words>
  <Characters>6753</Characters>
  <Application>Microsoft Office Word</Application>
  <DocSecurity>0</DocSecurity>
  <Lines>56</Lines>
  <Paragraphs>15</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Joint Collaborative Team on Video Coding (JCT-VC) Contribution</vt:lpstr>
      <vt:lpstr>Joint Collaborative Team on Video Coding (JCT-VC) Contribution</vt:lpstr>
      <vt:lpstr>Joint Collaborative Team on Video Coding (JCT-VC) Contribution</vt:lpstr>
    </vt:vector>
  </TitlesOfParts>
  <Company>JCT-VC</Company>
  <LinksUpToDate>false</LinksUpToDate>
  <CharactersWithSpaces>7922</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Browne, Adrian</cp:lastModifiedBy>
  <cp:revision>7</cp:revision>
  <cp:lastPrinted>1900-01-01T08:00:00Z</cp:lastPrinted>
  <dcterms:created xsi:type="dcterms:W3CDTF">2020-10-16T06:46:00Z</dcterms:created>
  <dcterms:modified xsi:type="dcterms:W3CDTF">2020-10-19T19:03:00Z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0x010100592C8E60515AA84C98623DCB6CA7EDC5</vt:lpwstr>
  </property>
</Properties>
</file>