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F6A7A" w14:textId="53805033" w:rsidR="00496EA6" w:rsidRPr="00C62CB5" w:rsidRDefault="00496EA6" w:rsidP="00496EA6">
      <w:pPr>
        <w:pStyle w:val="Title"/>
        <w:tabs>
          <w:tab w:val="left" w:pos="3600"/>
          <w:tab w:val="left" w:pos="7920"/>
          <w:tab w:val="left" w:pos="8280"/>
        </w:tabs>
        <w:ind w:left="1195"/>
        <w:rPr>
          <w:rFonts w:ascii="Times New Roman" w:hAnsi="Times New Roman" w:cs="Times New Roman"/>
          <w:sz w:val="44"/>
          <w:u w:val="none"/>
        </w:rPr>
      </w:pPr>
      <w:r w:rsidRPr="00C62CB5">
        <w:rPr>
          <w:rFonts w:ascii="Calibri" w:eastAsia="Calibri"/>
          <w:noProof/>
          <w:sz w:val="24"/>
          <w:szCs w:val="24"/>
          <w:lang w:eastAsia="ja-JP"/>
        </w:rPr>
        <w:drawing>
          <wp:anchor distT="0" distB="0" distL="114300" distR="114300" simplePos="0" relativeHeight="251661824" behindDoc="0" locked="0" layoutInCell="1" allowOverlap="1" wp14:anchorId="4C8138D4" wp14:editId="146DFE6D">
            <wp:simplePos x="0" y="0"/>
            <wp:positionH relativeFrom="page">
              <wp:posOffset>702733</wp:posOffset>
            </wp:positionH>
            <wp:positionV relativeFrom="paragraph">
              <wp:posOffset>16933</wp:posOffset>
            </wp:positionV>
            <wp:extent cx="943610" cy="409575"/>
            <wp:effectExtent l="0" t="0" r="8890" b="9525"/>
            <wp:wrapNone/>
            <wp:docPr id="6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61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2CB5">
        <w:rPr>
          <w:rFonts w:ascii="Times New Roman" w:hAnsi="Times New Roman" w:cs="Times New Roman"/>
          <w:b w:val="0"/>
          <w:u w:val="thick"/>
        </w:rPr>
        <w:tab/>
      </w:r>
      <w:r w:rsidRPr="00C62CB5">
        <w:rPr>
          <w:rFonts w:ascii="Times New Roman" w:hAnsi="Times New Roman" w:cs="Times New Roman"/>
          <w:u w:val="thick"/>
        </w:rPr>
        <w:t xml:space="preserve">ISO/IEC JTC 1/SC 29/WG </w:t>
      </w:r>
      <w:r>
        <w:rPr>
          <w:rFonts w:ascii="Times New Roman" w:hAnsi="Times New Roman" w:cs="Times New Roman"/>
          <w:u w:val="thick"/>
        </w:rPr>
        <w:t>5</w:t>
      </w:r>
      <w:r w:rsidRPr="00C62CB5">
        <w:rPr>
          <w:rFonts w:ascii="Times New Roman" w:hAnsi="Times New Roman" w:cs="Times New Roman"/>
          <w:u w:val="thick"/>
        </w:rPr>
        <w:tab/>
      </w:r>
      <w:r w:rsidRPr="00C62CB5">
        <w:rPr>
          <w:rFonts w:ascii="Times New Roman" w:hAnsi="Times New Roman" w:cs="Times New Roman"/>
          <w:color w:val="FF0000"/>
          <w:sz w:val="44"/>
          <w:u w:val="thick"/>
        </w:rPr>
        <w:t>N</w:t>
      </w:r>
      <w:r>
        <w:rPr>
          <w:rFonts w:ascii="Times New Roman" w:hAnsi="Times New Roman" w:cs="Times New Roman"/>
          <w:color w:val="FF0000"/>
          <w:sz w:val="44"/>
          <w:u w:val="thick"/>
        </w:rPr>
        <w:t>0024</w:t>
      </w:r>
    </w:p>
    <w:p w14:paraId="0DD4A25D" w14:textId="77777777" w:rsidR="00496EA6" w:rsidRPr="00C62CB5" w:rsidRDefault="00496EA6">
      <w:pPr>
        <w:rPr>
          <w:b/>
          <w:sz w:val="20"/>
        </w:rPr>
      </w:pPr>
    </w:p>
    <w:p w14:paraId="31658DAC" w14:textId="77777777" w:rsidR="00496EA6" w:rsidRPr="00C62CB5" w:rsidRDefault="00496EA6">
      <w:pPr>
        <w:spacing w:before="3"/>
        <w:rPr>
          <w:b/>
          <w:sz w:val="23"/>
        </w:rPr>
      </w:pPr>
      <w:r w:rsidRPr="00C62CB5">
        <w:rPr>
          <w:noProof/>
        </w:rPr>
        <mc:AlternateContent>
          <mc:Choice Requires="wps">
            <w:drawing>
              <wp:anchor distT="0" distB="0" distL="0" distR="0" simplePos="0" relativeHeight="251660800" behindDoc="1" locked="0" layoutInCell="1" allowOverlap="1" wp14:anchorId="5AC6542B" wp14:editId="0597D4C9">
                <wp:simplePos x="0" y="0"/>
                <wp:positionH relativeFrom="page">
                  <wp:posOffset>706755</wp:posOffset>
                </wp:positionH>
                <wp:positionV relativeFrom="paragraph">
                  <wp:posOffset>198755</wp:posOffset>
                </wp:positionV>
                <wp:extent cx="6155055" cy="871855"/>
                <wp:effectExtent l="0" t="0" r="17145" b="2349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55055" cy="871855"/>
                        </a:xfrm>
                        <a:prstGeom prst="rect">
                          <a:avLst/>
                        </a:prstGeom>
                        <a:noFill/>
                        <a:ln w="97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9FCFCE" w14:textId="77777777" w:rsidR="00496EA6" w:rsidRPr="00C62CB5" w:rsidRDefault="00496EA6" w:rsidP="00C62CB5">
                            <w:pPr>
                              <w:spacing w:before="80"/>
                              <w:ind w:left="2923" w:right="2896"/>
                              <w:jc w:val="center"/>
                              <w:rPr>
                                <w:b/>
                                <w:sz w:val="28"/>
                                <w:szCs w:val="28"/>
                              </w:rPr>
                            </w:pPr>
                            <w:r w:rsidRPr="00C62CB5">
                              <w:rPr>
                                <w:b/>
                                <w:sz w:val="28"/>
                                <w:szCs w:val="28"/>
                              </w:rPr>
                              <w:t xml:space="preserve">ISO/IEC JTC 1/SC 29/WG </w:t>
                            </w:r>
                            <w:r>
                              <w:rPr>
                                <w:b/>
                                <w:sz w:val="28"/>
                                <w:szCs w:val="28"/>
                              </w:rPr>
                              <w:t>5</w:t>
                            </w:r>
                          </w:p>
                          <w:p w14:paraId="72F3D8A4" w14:textId="77777777" w:rsidR="00496EA6" w:rsidRDefault="00496EA6" w:rsidP="00131D58">
                            <w:pPr>
                              <w:spacing w:before="80"/>
                              <w:jc w:val="center"/>
                              <w:rPr>
                                <w:b/>
                                <w:sz w:val="28"/>
                                <w:szCs w:val="28"/>
                              </w:rPr>
                            </w:pPr>
                            <w:r w:rsidRPr="00131D58">
                              <w:rPr>
                                <w:b/>
                                <w:sz w:val="28"/>
                                <w:szCs w:val="28"/>
                              </w:rPr>
                              <w:t>MPEG Joint Video Coding Team(s) with ITU-T SG 16</w:t>
                            </w:r>
                          </w:p>
                          <w:p w14:paraId="0FCAFE5F" w14:textId="77777777" w:rsidR="00496EA6" w:rsidRPr="00C62CB5" w:rsidRDefault="00496EA6" w:rsidP="00C62CB5">
                            <w:pPr>
                              <w:spacing w:before="80"/>
                              <w:ind w:left="2923" w:right="2898"/>
                              <w:jc w:val="center"/>
                              <w:rPr>
                                <w:b/>
                                <w:sz w:val="28"/>
                                <w:szCs w:val="28"/>
                              </w:rPr>
                            </w:pPr>
                            <w:r w:rsidRPr="00C62CB5">
                              <w:rPr>
                                <w:b/>
                                <w:sz w:val="28"/>
                                <w:szCs w:val="28"/>
                              </w:rPr>
                              <w:t xml:space="preserve">Convenorship: </w:t>
                            </w:r>
                            <w:r>
                              <w:rPr>
                                <w:b/>
                                <w:sz w:val="28"/>
                                <w:szCs w:val="28"/>
                              </w:rPr>
                              <w:t>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6542B" id="_x0000_t202" coordsize="21600,21600" o:spt="202" path="m,l,21600r21600,l21600,xe">
                <v:stroke joinstyle="miter"/>
                <v:path gradientshapeok="t" o:connecttype="rect"/>
              </v:shapetype>
              <v:shape id="Text Box 25" o:spid="_x0000_s1026" type="#_x0000_t202" style="position:absolute;left:0;text-align:left;margin-left:55.65pt;margin-top:15.65pt;width:484.65pt;height:68.6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" filled="f" strokeweight=".27094mm">
                <v:path arrowok="t"/>
                <v:textbox inset="0,0,0,0">
                  <w:txbxContent>
                    <w:p w14:paraId="299FCFCE" w14:textId="77777777" w:rsidR="00496EA6" w:rsidRPr="00C62CB5" w:rsidRDefault="00496EA6" w:rsidP="00C62CB5">
                      <w:pPr>
                        <w:spacing w:before="80"/>
                        <w:ind w:left="2923" w:right="2896"/>
                        <w:jc w:val="center"/>
                        <w:rPr>
                          <w:b/>
                          <w:sz w:val="28"/>
                          <w:szCs w:val="28"/>
                        </w:rPr>
                      </w:pPr>
                      <w:r w:rsidRPr="00C62CB5">
                        <w:rPr>
                          <w:b/>
                          <w:sz w:val="28"/>
                          <w:szCs w:val="28"/>
                        </w:rPr>
                        <w:t xml:space="preserve">ISO/IEC JTC 1/SC 29/WG </w:t>
                      </w:r>
                      <w:r>
                        <w:rPr>
                          <w:b/>
                          <w:sz w:val="28"/>
                          <w:szCs w:val="28"/>
                        </w:rPr>
                        <w:t>5</w:t>
                      </w:r>
                    </w:p>
                    <w:p w14:paraId="72F3D8A4" w14:textId="77777777" w:rsidR="00496EA6" w:rsidRDefault="00496EA6" w:rsidP="00131D58">
                      <w:pPr>
                        <w:spacing w:before="80"/>
                        <w:jc w:val="center"/>
                        <w:rPr>
                          <w:b/>
                          <w:sz w:val="28"/>
                          <w:szCs w:val="28"/>
                        </w:rPr>
                      </w:pPr>
                      <w:r w:rsidRPr="00131D58">
                        <w:rPr>
                          <w:b/>
                          <w:sz w:val="28"/>
                          <w:szCs w:val="28"/>
                        </w:rPr>
                        <w:t>MPEG Joint Video Coding Team(s) with ITU-T SG 16</w:t>
                      </w:r>
                    </w:p>
                    <w:p w14:paraId="0FCAFE5F" w14:textId="77777777" w:rsidR="00496EA6" w:rsidRPr="00C62CB5" w:rsidRDefault="00496EA6" w:rsidP="00C62CB5">
                      <w:pPr>
                        <w:spacing w:before="80"/>
                        <w:ind w:left="2923" w:right="2898"/>
                        <w:jc w:val="center"/>
                        <w:rPr>
                          <w:b/>
                          <w:sz w:val="28"/>
                          <w:szCs w:val="28"/>
                        </w:rPr>
                      </w:pPr>
                      <w:r w:rsidRPr="00C62CB5">
                        <w:rPr>
                          <w:b/>
                          <w:sz w:val="28"/>
                          <w:szCs w:val="28"/>
                        </w:rPr>
                        <w:t xml:space="preserve">Convenorship: </w:t>
                      </w:r>
                      <w:r>
                        <w:rPr>
                          <w:b/>
                          <w:sz w:val="28"/>
                          <w:szCs w:val="28"/>
                        </w:rPr>
                        <w:t>DE</w:t>
                      </w:r>
                    </w:p>
                  </w:txbxContent>
                </v:textbox>
                <w10:wrap type="topAndBottom" anchorx="page"/>
              </v:shape>
            </w:pict>
          </mc:Fallback>
        </mc:AlternateContent>
      </w:r>
    </w:p>
    <w:p w14:paraId="1FF8C8B1" w14:textId="77777777" w:rsidR="00496EA6" w:rsidRPr="00C62CB5" w:rsidRDefault="00496EA6" w:rsidP="00B42EB7">
      <w:pPr>
        <w:spacing w:before="1"/>
        <w:rPr>
          <w:sz w:val="24"/>
          <w:szCs w:val="24"/>
        </w:rPr>
      </w:pPr>
    </w:p>
    <w:p w14:paraId="2637F389" w14:textId="77777777" w:rsidR="00496EA6" w:rsidRPr="00C62CB5" w:rsidRDefault="00496EA6" w:rsidP="00B42EB7">
      <w:pPr>
        <w:spacing w:before="1"/>
        <w:rPr>
          <w:sz w:val="24"/>
          <w:szCs w:val="24"/>
        </w:rPr>
      </w:pPr>
    </w:p>
    <w:p w14:paraId="4B86A250" w14:textId="77777777" w:rsidR="00496EA6" w:rsidRPr="00C62CB5" w:rsidRDefault="00496EA6" w:rsidP="00496EA6">
      <w:pPr>
        <w:pStyle w:val="BodyText"/>
        <w:tabs>
          <w:tab w:val="left" w:pos="3099"/>
        </w:tabs>
        <w:spacing w:line="254" w:lineRule="auto"/>
        <w:ind w:left="3096" w:right="216" w:hanging="2995"/>
        <w:rPr>
          <w:rFonts w:ascii="Times New Roman" w:hAnsi="Times New Roman" w:cs="Times New Roman"/>
        </w:rPr>
      </w:pPr>
      <w:r w:rsidRPr="00C62CB5">
        <w:rPr>
          <w:rFonts w:ascii="Times New Roman" w:hAnsi="Times New Roman" w:cs="Times New Roman"/>
          <w:b/>
        </w:rPr>
        <w:t>Document type:</w:t>
      </w:r>
      <w:r w:rsidRPr="00C62CB5">
        <w:rPr>
          <w:rFonts w:ascii="Times New Roman" w:hAnsi="Times New Roman" w:cs="Times New Roman"/>
          <w:b/>
        </w:rPr>
        <w:tab/>
      </w:r>
      <w:r w:rsidRPr="00C62CB5">
        <w:rPr>
          <w:rFonts w:ascii="Times New Roman" w:hAnsi="Times New Roman" w:cs="Times New Roman"/>
        </w:rPr>
        <w:t>General</w:t>
      </w:r>
    </w:p>
    <w:p w14:paraId="070DC536" w14:textId="77777777" w:rsidR="00496EA6" w:rsidRPr="00C62CB5" w:rsidRDefault="00496EA6">
      <w:pPr>
        <w:spacing w:before="1"/>
        <w:rPr>
          <w:sz w:val="24"/>
          <w:szCs w:val="24"/>
        </w:rPr>
      </w:pPr>
    </w:p>
    <w:p w14:paraId="36535C8B" w14:textId="6B48EA50" w:rsidR="00496EA6" w:rsidRPr="00496EA6" w:rsidRDefault="00496EA6" w:rsidP="00496EA6">
      <w:pPr>
        <w:pStyle w:val="BodyText"/>
        <w:tabs>
          <w:tab w:val="left" w:pos="3099"/>
        </w:tabs>
        <w:spacing w:line="254" w:lineRule="auto"/>
        <w:ind w:left="3096" w:right="216" w:hanging="2995"/>
        <w:rPr>
          <w:rFonts w:ascii="Times New Roman" w:hAnsi="Times New Roman" w:cs="Times New Roman"/>
          <w:bCs/>
        </w:rPr>
      </w:pPr>
      <w:r w:rsidRPr="00C62CB5">
        <w:rPr>
          <w:rFonts w:ascii="Times New Roman" w:hAnsi="Times New Roman" w:cs="Times New Roman"/>
          <w:b/>
        </w:rPr>
        <w:t>Title:</w:t>
      </w:r>
      <w:r w:rsidRPr="00C62CB5">
        <w:rPr>
          <w:rFonts w:ascii="Times New Roman" w:hAnsi="Times New Roman" w:cs="Times New Roman"/>
          <w:b/>
        </w:rPr>
        <w:tab/>
      </w:r>
      <w:r w:rsidRPr="00496EA6">
        <w:rPr>
          <w:rFonts w:ascii="Times New Roman" w:hAnsi="Times New Roman" w:cs="Times New Roman"/>
          <w:bCs/>
        </w:rPr>
        <w:t>Core experiment on high bit depth and high bit rate entropy coding in VVC</w:t>
      </w:r>
    </w:p>
    <w:p w14:paraId="3712159E" w14:textId="77777777" w:rsidR="00496EA6" w:rsidRPr="00C62CB5" w:rsidRDefault="00496EA6">
      <w:pPr>
        <w:spacing w:before="6"/>
        <w:rPr>
          <w:sz w:val="24"/>
          <w:szCs w:val="24"/>
        </w:rPr>
      </w:pPr>
    </w:p>
    <w:p w14:paraId="4BD40F10" w14:textId="77777777" w:rsidR="00496EA6" w:rsidRPr="00C62CB5" w:rsidRDefault="00496EA6" w:rsidP="00FF2653">
      <w:pPr>
        <w:pStyle w:val="BodyText"/>
        <w:tabs>
          <w:tab w:val="left" w:pos="3099"/>
        </w:tabs>
        <w:spacing w:line="254" w:lineRule="auto"/>
        <w:ind w:left="3099" w:right="214" w:hanging="2996"/>
        <w:rPr>
          <w:rFonts w:ascii="Times New Roman" w:hAnsi="Times New Roman" w:cs="Times New Roman"/>
        </w:rPr>
      </w:pPr>
      <w:r w:rsidRPr="00C62CB5">
        <w:rPr>
          <w:rFonts w:ascii="Times New Roman" w:hAnsi="Times New Roman" w:cs="Times New Roman"/>
          <w:b/>
        </w:rPr>
        <w:t>Status:</w:t>
      </w:r>
      <w:r w:rsidRPr="00C62CB5">
        <w:rPr>
          <w:rFonts w:ascii="Times New Roman" w:hAnsi="Times New Roman" w:cs="Times New Roman"/>
          <w:b/>
        </w:rPr>
        <w:tab/>
      </w:r>
      <w:r w:rsidRPr="00C62CB5">
        <w:rPr>
          <w:rFonts w:ascii="Times New Roman" w:hAnsi="Times New Roman" w:cs="Times New Roman"/>
        </w:rPr>
        <w:t>Approved</w:t>
      </w:r>
    </w:p>
    <w:p w14:paraId="2152A94A" w14:textId="77777777" w:rsidR="00496EA6" w:rsidRPr="00C62CB5" w:rsidRDefault="00496EA6" w:rsidP="00B42EB7">
      <w:pPr>
        <w:spacing w:before="1"/>
        <w:rPr>
          <w:sz w:val="24"/>
          <w:szCs w:val="24"/>
        </w:rPr>
      </w:pPr>
    </w:p>
    <w:p w14:paraId="7B353281" w14:textId="77777777" w:rsidR="00496EA6" w:rsidRPr="00C62CB5" w:rsidRDefault="00496EA6" w:rsidP="00496EA6">
      <w:pPr>
        <w:pStyle w:val="BodyText"/>
        <w:tabs>
          <w:tab w:val="left" w:pos="3099"/>
        </w:tabs>
        <w:spacing w:line="254" w:lineRule="auto"/>
        <w:ind w:left="3096" w:right="216" w:hanging="2995"/>
        <w:rPr>
          <w:rFonts w:ascii="Times New Roman" w:hAnsi="Times New Roman" w:cs="Times New Roman"/>
        </w:rPr>
      </w:pPr>
      <w:r w:rsidRPr="00C62CB5">
        <w:rPr>
          <w:rFonts w:ascii="Times New Roman" w:hAnsi="Times New Roman" w:cs="Times New Roman"/>
          <w:b/>
        </w:rPr>
        <w:t>Date of document:</w:t>
      </w:r>
      <w:r w:rsidRPr="00C62CB5">
        <w:rPr>
          <w:rFonts w:ascii="Times New Roman" w:hAnsi="Times New Roman" w:cs="Times New Roman"/>
          <w:b/>
        </w:rPr>
        <w:tab/>
      </w:r>
      <w:r w:rsidRPr="00C62CB5">
        <w:rPr>
          <w:rFonts w:ascii="Times New Roman" w:hAnsi="Times New Roman" w:cs="Times New Roman"/>
        </w:rPr>
        <w:t>2020-10-16</w:t>
      </w:r>
    </w:p>
    <w:p w14:paraId="42DF68AA" w14:textId="77777777" w:rsidR="00496EA6" w:rsidRPr="00C62CB5" w:rsidRDefault="00496EA6">
      <w:pPr>
        <w:spacing w:before="1"/>
        <w:rPr>
          <w:sz w:val="24"/>
          <w:szCs w:val="24"/>
        </w:rPr>
      </w:pPr>
    </w:p>
    <w:p w14:paraId="0FBF0785" w14:textId="77777777" w:rsidR="00496EA6" w:rsidRPr="00C62CB5" w:rsidRDefault="00496EA6" w:rsidP="00496EA6">
      <w:pPr>
        <w:pStyle w:val="BodyText"/>
        <w:tabs>
          <w:tab w:val="left" w:pos="3099"/>
        </w:tabs>
        <w:spacing w:line="254" w:lineRule="auto"/>
        <w:ind w:left="3096" w:right="216" w:hanging="2995"/>
        <w:rPr>
          <w:rFonts w:ascii="Times New Roman" w:hAnsi="Times New Roman" w:cs="Times New Roman"/>
          <w:b/>
        </w:rPr>
      </w:pPr>
      <w:r w:rsidRPr="00C62CB5">
        <w:rPr>
          <w:rFonts w:ascii="Times New Roman" w:hAnsi="Times New Roman" w:cs="Times New Roman"/>
          <w:b/>
        </w:rPr>
        <w:t>Source:</w:t>
      </w:r>
      <w:r w:rsidRPr="00C62CB5">
        <w:rPr>
          <w:rFonts w:ascii="Times New Roman" w:hAnsi="Times New Roman" w:cs="Times New Roman"/>
          <w:b/>
        </w:rPr>
        <w:tab/>
      </w:r>
      <w:r w:rsidRPr="00C62CB5">
        <w:rPr>
          <w:rFonts w:ascii="Times New Roman" w:hAnsi="Times New Roman" w:cs="Times New Roman"/>
        </w:rPr>
        <w:t xml:space="preserve">ISO/IEC JTC 1/SC 29/WG </w:t>
      </w:r>
      <w:r>
        <w:rPr>
          <w:rFonts w:ascii="Times New Roman" w:hAnsi="Times New Roman" w:cs="Times New Roman"/>
        </w:rPr>
        <w:t>5</w:t>
      </w:r>
    </w:p>
    <w:p w14:paraId="2E9030EA" w14:textId="77777777" w:rsidR="00496EA6" w:rsidRPr="00C62CB5" w:rsidRDefault="00496EA6">
      <w:pPr>
        <w:spacing w:before="1"/>
        <w:rPr>
          <w:sz w:val="24"/>
          <w:szCs w:val="24"/>
        </w:rPr>
      </w:pPr>
    </w:p>
    <w:p w14:paraId="6CB1524D" w14:textId="77777777" w:rsidR="00496EA6" w:rsidRPr="00C62CB5" w:rsidRDefault="00496EA6" w:rsidP="00496EA6">
      <w:pPr>
        <w:pStyle w:val="BodyText"/>
        <w:tabs>
          <w:tab w:val="left" w:pos="3099"/>
        </w:tabs>
        <w:spacing w:line="254" w:lineRule="auto"/>
        <w:ind w:left="3096" w:right="216" w:hanging="2995"/>
        <w:rPr>
          <w:rFonts w:ascii="Times New Roman" w:hAnsi="Times New Roman" w:cs="Times New Roman"/>
          <w:b/>
        </w:rPr>
      </w:pPr>
      <w:r w:rsidRPr="00C62CB5">
        <w:rPr>
          <w:rFonts w:ascii="Times New Roman" w:hAnsi="Times New Roman" w:cs="Times New Roman"/>
          <w:b/>
        </w:rPr>
        <w:t>Expected action:</w:t>
      </w:r>
      <w:r w:rsidRPr="00C62CB5">
        <w:rPr>
          <w:rFonts w:ascii="Times New Roman" w:hAnsi="Times New Roman" w:cs="Times New Roman"/>
          <w:b/>
        </w:rPr>
        <w:tab/>
      </w:r>
      <w:proofErr w:type="gramStart"/>
      <w:r>
        <w:rPr>
          <w:rFonts w:ascii="Times New Roman" w:hAnsi="Times New Roman" w:cs="Times New Roman"/>
        </w:rPr>
        <w:t>Info</w:t>
      </w:r>
      <w:proofErr w:type="gramEnd"/>
    </w:p>
    <w:p w14:paraId="69AF573F" w14:textId="77777777" w:rsidR="00496EA6" w:rsidRPr="00C62CB5" w:rsidRDefault="00496EA6" w:rsidP="00B42EB7">
      <w:pPr>
        <w:spacing w:before="1"/>
        <w:rPr>
          <w:sz w:val="24"/>
          <w:szCs w:val="24"/>
        </w:rPr>
      </w:pPr>
    </w:p>
    <w:p w14:paraId="06B2EEB9" w14:textId="77777777" w:rsidR="00496EA6" w:rsidRPr="00C62CB5" w:rsidRDefault="00496EA6" w:rsidP="00496EA6">
      <w:pPr>
        <w:pStyle w:val="BodyText"/>
        <w:tabs>
          <w:tab w:val="left" w:pos="3099"/>
        </w:tabs>
        <w:spacing w:line="254" w:lineRule="auto"/>
        <w:ind w:left="3096" w:right="216" w:hanging="2995"/>
        <w:rPr>
          <w:rFonts w:ascii="Times New Roman" w:hAnsi="Times New Roman" w:cs="Times New Roman"/>
          <w:b/>
        </w:rPr>
      </w:pPr>
      <w:r w:rsidRPr="00C62CB5">
        <w:rPr>
          <w:rFonts w:ascii="Times New Roman" w:hAnsi="Times New Roman" w:cs="Times New Roman"/>
          <w:b/>
        </w:rPr>
        <w:t>Action due date:</w:t>
      </w:r>
      <w:r w:rsidRPr="00C62CB5">
        <w:rPr>
          <w:rFonts w:ascii="Times New Roman" w:hAnsi="Times New Roman" w:cs="Times New Roman"/>
          <w:b/>
        </w:rPr>
        <w:tab/>
      </w:r>
      <w:r w:rsidRPr="00C62CB5">
        <w:rPr>
          <w:rFonts w:ascii="Times New Roman" w:hAnsi="Times New Roman" w:cs="Times New Roman"/>
        </w:rPr>
        <w:t>None</w:t>
      </w:r>
    </w:p>
    <w:p w14:paraId="197CD2BA" w14:textId="77777777" w:rsidR="00496EA6" w:rsidRPr="00C62CB5" w:rsidRDefault="00496EA6">
      <w:pPr>
        <w:spacing w:before="1"/>
        <w:rPr>
          <w:sz w:val="24"/>
          <w:szCs w:val="24"/>
        </w:rPr>
      </w:pPr>
    </w:p>
    <w:p w14:paraId="64ACE0CA" w14:textId="4CB2885E" w:rsidR="00496EA6" w:rsidRPr="00C62CB5" w:rsidRDefault="00496EA6" w:rsidP="00496EA6">
      <w:pPr>
        <w:pStyle w:val="BodyText"/>
        <w:tabs>
          <w:tab w:val="left" w:pos="3099"/>
        </w:tabs>
        <w:spacing w:line="254" w:lineRule="auto"/>
        <w:ind w:left="3096" w:right="216" w:hanging="2995"/>
        <w:rPr>
          <w:rFonts w:ascii="Times New Roman" w:hAnsi="Times New Roman" w:cs="Times New Roman"/>
        </w:rPr>
      </w:pPr>
      <w:r w:rsidRPr="00C62CB5">
        <w:rPr>
          <w:rFonts w:ascii="Times New Roman" w:hAnsi="Times New Roman" w:cs="Times New Roman"/>
          <w:b/>
        </w:rPr>
        <w:t>No.</w:t>
      </w:r>
      <w:r w:rsidRPr="00C62CB5">
        <w:rPr>
          <w:rFonts w:ascii="Times New Roman" w:hAnsi="Times New Roman" w:cs="Times New Roman"/>
          <w:b/>
          <w:spacing w:val="5"/>
        </w:rPr>
        <w:t xml:space="preserve"> </w:t>
      </w:r>
      <w:r w:rsidRPr="00C62CB5">
        <w:rPr>
          <w:rFonts w:ascii="Times New Roman" w:hAnsi="Times New Roman" w:cs="Times New Roman"/>
          <w:b/>
        </w:rPr>
        <w:t>of</w:t>
      </w:r>
      <w:r w:rsidRPr="00C62CB5">
        <w:rPr>
          <w:rFonts w:ascii="Times New Roman" w:hAnsi="Times New Roman" w:cs="Times New Roman"/>
          <w:b/>
          <w:spacing w:val="6"/>
        </w:rPr>
        <w:t xml:space="preserve"> </w:t>
      </w:r>
      <w:r w:rsidRPr="00C62CB5">
        <w:rPr>
          <w:rFonts w:ascii="Times New Roman" w:hAnsi="Times New Roman" w:cs="Times New Roman"/>
          <w:b/>
        </w:rPr>
        <w:t>pages:</w:t>
      </w:r>
      <w:r w:rsidRPr="00C62CB5">
        <w:rPr>
          <w:rFonts w:ascii="Times New Roman" w:hAnsi="Times New Roman" w:cs="Times New Roman"/>
          <w:b/>
        </w:rPr>
        <w:tab/>
      </w:r>
      <w:r>
        <w:rPr>
          <w:rFonts w:ascii="Times New Roman" w:hAnsi="Times New Roman" w:cs="Times New Roman"/>
          <w:b/>
        </w:rPr>
        <w:t>6</w:t>
      </w:r>
      <w:r w:rsidRPr="00097160">
        <w:rPr>
          <w:rFonts w:ascii="Times New Roman" w:hAnsi="Times New Roman" w:cs="Times New Roman"/>
          <w:bCs/>
        </w:rPr>
        <w:t xml:space="preserve"> (without cover page)</w:t>
      </w:r>
    </w:p>
    <w:p w14:paraId="5738A090" w14:textId="77777777" w:rsidR="00496EA6" w:rsidRPr="00C62CB5" w:rsidRDefault="00496EA6">
      <w:pPr>
        <w:spacing w:before="1"/>
        <w:rPr>
          <w:sz w:val="24"/>
          <w:szCs w:val="24"/>
        </w:rPr>
      </w:pPr>
    </w:p>
    <w:p w14:paraId="3274A5D4" w14:textId="77777777" w:rsidR="00496EA6" w:rsidRPr="00C62CB5" w:rsidRDefault="00496EA6" w:rsidP="00496EA6">
      <w:pPr>
        <w:pStyle w:val="BodyText"/>
        <w:tabs>
          <w:tab w:val="left" w:pos="3099"/>
        </w:tabs>
        <w:spacing w:line="254" w:lineRule="auto"/>
        <w:ind w:left="3096" w:right="216" w:hanging="2995"/>
        <w:rPr>
          <w:rFonts w:ascii="Times New Roman" w:hAnsi="Times New Roman" w:cs="Times New Roman"/>
        </w:rPr>
      </w:pPr>
      <w:r w:rsidRPr="00C62CB5">
        <w:rPr>
          <w:rFonts w:ascii="Times New Roman" w:hAnsi="Times New Roman" w:cs="Times New Roman"/>
          <w:b/>
        </w:rPr>
        <w:t>Email</w:t>
      </w:r>
      <w:r w:rsidRPr="00C62CB5">
        <w:rPr>
          <w:rFonts w:ascii="Times New Roman" w:hAnsi="Times New Roman" w:cs="Times New Roman"/>
          <w:b/>
          <w:spacing w:val="5"/>
        </w:rPr>
        <w:t xml:space="preserve"> </w:t>
      </w:r>
      <w:r w:rsidRPr="00C62CB5">
        <w:rPr>
          <w:rFonts w:ascii="Times New Roman" w:hAnsi="Times New Roman" w:cs="Times New Roman"/>
          <w:b/>
        </w:rPr>
        <w:t>of</w:t>
      </w:r>
      <w:r w:rsidRPr="00C62CB5">
        <w:rPr>
          <w:rFonts w:ascii="Times New Roman" w:hAnsi="Times New Roman" w:cs="Times New Roman"/>
          <w:b/>
          <w:spacing w:val="6"/>
        </w:rPr>
        <w:t xml:space="preserve"> </w:t>
      </w:r>
      <w:r w:rsidRPr="00C62CB5">
        <w:rPr>
          <w:rFonts w:ascii="Times New Roman" w:hAnsi="Times New Roman" w:cs="Times New Roman"/>
          <w:b/>
        </w:rPr>
        <w:t>Convenor:</w:t>
      </w:r>
      <w:r w:rsidRPr="00C62CB5">
        <w:rPr>
          <w:rFonts w:ascii="Times New Roman" w:hAnsi="Times New Roman" w:cs="Times New Roman"/>
          <w:b/>
        </w:rPr>
        <w:tab/>
      </w:r>
      <w:r>
        <w:rPr>
          <w:rFonts w:ascii="Times New Roman" w:hAnsi="Times New Roman" w:cs="Times New Roman"/>
        </w:rPr>
        <w:t>ohm</w:t>
      </w:r>
      <w:r w:rsidRPr="00C62CB5">
        <w:rPr>
          <w:rFonts w:ascii="Times New Roman" w:hAnsi="Times New Roman" w:cs="Times New Roman"/>
        </w:rPr>
        <w:t xml:space="preserve"> @ </w:t>
      </w:r>
      <w:proofErr w:type="spellStart"/>
      <w:proofErr w:type="gramStart"/>
      <w:r w:rsidRPr="00131D58">
        <w:rPr>
          <w:rFonts w:ascii="Times New Roman" w:hAnsi="Times New Roman" w:cs="Times New Roman"/>
        </w:rPr>
        <w:t>ient</w:t>
      </w:r>
      <w:proofErr w:type="spellEnd"/>
      <w:r>
        <w:rPr>
          <w:rFonts w:ascii="Times New Roman" w:hAnsi="Times New Roman" w:cs="Times New Roman"/>
        </w:rPr>
        <w:t xml:space="preserve"> </w:t>
      </w:r>
      <w:r w:rsidRPr="00131D58">
        <w:rPr>
          <w:rFonts w:ascii="Times New Roman" w:hAnsi="Times New Roman" w:cs="Times New Roman"/>
        </w:rPr>
        <w:t>.</w:t>
      </w:r>
      <w:proofErr w:type="gramEnd"/>
      <w:r>
        <w:rPr>
          <w:rFonts w:ascii="Times New Roman" w:hAnsi="Times New Roman" w:cs="Times New Roman"/>
        </w:rPr>
        <w:t xml:space="preserve"> </w:t>
      </w:r>
      <w:proofErr w:type="spellStart"/>
      <w:r w:rsidRPr="00131D58">
        <w:rPr>
          <w:rFonts w:ascii="Times New Roman" w:hAnsi="Times New Roman" w:cs="Times New Roman"/>
        </w:rPr>
        <w:t>rwth-</w:t>
      </w:r>
      <w:proofErr w:type="gramStart"/>
      <w:r w:rsidRPr="00131D58">
        <w:rPr>
          <w:rFonts w:ascii="Times New Roman" w:hAnsi="Times New Roman" w:cs="Times New Roman"/>
        </w:rPr>
        <w:t>aachen</w:t>
      </w:r>
      <w:proofErr w:type="spellEnd"/>
      <w:r>
        <w:rPr>
          <w:rFonts w:ascii="Times New Roman" w:hAnsi="Times New Roman" w:cs="Times New Roman"/>
        </w:rPr>
        <w:t xml:space="preserve"> </w:t>
      </w:r>
      <w:r w:rsidRPr="00131D58">
        <w:rPr>
          <w:rFonts w:ascii="Times New Roman" w:hAnsi="Times New Roman" w:cs="Times New Roman"/>
        </w:rPr>
        <w:t>.</w:t>
      </w:r>
      <w:proofErr w:type="gramEnd"/>
      <w:r>
        <w:rPr>
          <w:rFonts w:ascii="Times New Roman" w:hAnsi="Times New Roman" w:cs="Times New Roman"/>
        </w:rPr>
        <w:t xml:space="preserve"> </w:t>
      </w:r>
      <w:r w:rsidRPr="00131D58">
        <w:rPr>
          <w:rFonts w:ascii="Times New Roman" w:hAnsi="Times New Roman" w:cs="Times New Roman"/>
        </w:rPr>
        <w:t>de</w:t>
      </w:r>
    </w:p>
    <w:p w14:paraId="400A96F9" w14:textId="77777777" w:rsidR="00496EA6" w:rsidRPr="00C62CB5" w:rsidRDefault="00496EA6">
      <w:pPr>
        <w:spacing w:before="1"/>
        <w:rPr>
          <w:b/>
          <w:sz w:val="24"/>
          <w:szCs w:val="24"/>
        </w:rPr>
      </w:pPr>
    </w:p>
    <w:p w14:paraId="714EA9F1" w14:textId="77777777" w:rsidR="00496EA6" w:rsidRPr="00131D58" w:rsidRDefault="00496EA6" w:rsidP="00496EA6">
      <w:pPr>
        <w:pStyle w:val="BodyText"/>
        <w:tabs>
          <w:tab w:val="left" w:pos="3099"/>
        </w:tabs>
        <w:spacing w:line="254" w:lineRule="auto"/>
        <w:ind w:left="3096" w:right="216" w:hanging="2995"/>
        <w:rPr>
          <w:rFonts w:ascii="Times New Roman" w:hAnsi="Times New Roman" w:cs="Times New Roman"/>
          <w:u w:val="single" w:color="0000EE"/>
        </w:rPr>
      </w:pPr>
      <w:r w:rsidRPr="00C62CB5">
        <w:rPr>
          <w:rFonts w:ascii="Times New Roman" w:hAnsi="Times New Roman" w:cs="Times New Roman"/>
          <w:b/>
        </w:rPr>
        <w:t>Committee</w:t>
      </w:r>
      <w:r w:rsidRPr="00C62CB5">
        <w:rPr>
          <w:rFonts w:ascii="Times New Roman" w:hAnsi="Times New Roman" w:cs="Times New Roman"/>
          <w:b/>
          <w:spacing w:val="-6"/>
        </w:rPr>
        <w:t xml:space="preserve"> </w:t>
      </w:r>
      <w:r w:rsidRPr="00C62CB5">
        <w:rPr>
          <w:rFonts w:ascii="Times New Roman" w:hAnsi="Times New Roman" w:cs="Times New Roman"/>
          <w:b/>
        </w:rPr>
        <w:t>URL:</w:t>
      </w:r>
      <w:r w:rsidRPr="00C62CB5">
        <w:rPr>
          <w:rFonts w:ascii="Times New Roman" w:hAnsi="Times New Roman" w:cs="Times New Roman"/>
          <w:b/>
        </w:rPr>
        <w:tab/>
      </w:r>
      <w:r w:rsidRPr="00C62CB5">
        <w:rPr>
          <w:rFonts w:ascii="Times New Roman" w:hAnsi="Times New Roman" w:cs="Times New Roman"/>
          <w:color w:val="000000" w:themeColor="text1"/>
        </w:rPr>
        <w:t>https://isotc.iso.org/livelink/livelink/open/jtc1sc29wg</w:t>
      </w:r>
      <w:r>
        <w:rPr>
          <w:rFonts w:ascii="Times New Roman" w:hAnsi="Times New Roman" w:cs="Times New Roman"/>
          <w:color w:val="000000" w:themeColor="text1"/>
        </w:rPr>
        <w:t>5</w:t>
      </w:r>
    </w:p>
    <w:p w14:paraId="71DA7A6F" w14:textId="77777777" w:rsidR="00496EA6" w:rsidRPr="00C62CB5" w:rsidRDefault="00496EA6" w:rsidP="00B42EB7">
      <w:pPr>
        <w:spacing w:before="1"/>
        <w:rPr>
          <w:sz w:val="24"/>
          <w:szCs w:val="24"/>
        </w:rPr>
      </w:pPr>
    </w:p>
    <w:p w14:paraId="6597E623" w14:textId="77777777" w:rsidR="00496EA6" w:rsidRPr="00B42EB7" w:rsidRDefault="00496EA6" w:rsidP="00B42EB7">
      <w:pPr>
        <w:spacing w:before="1"/>
        <w:rPr>
          <w:sz w:val="24"/>
          <w:szCs w:val="24"/>
        </w:rPr>
      </w:pPr>
    </w:p>
    <w:p w14:paraId="0F64C9A0" w14:textId="77777777" w:rsidR="00496EA6" w:rsidRPr="0010406A" w:rsidRDefault="00496EA6">
      <w:pPr>
        <w:tabs>
          <w:tab w:val="left" w:pos="3099"/>
        </w:tabs>
        <w:ind w:left="104"/>
        <w:rPr>
          <w:color w:val="0000EE"/>
          <w:w w:val="120"/>
          <w:sz w:val="24"/>
          <w:u w:val="single" w:color="0000EE"/>
        </w:rPr>
        <w:sectPr w:rsidR="00496EA6" w:rsidRPr="0010406A" w:rsidSect="00075C71">
          <w:pgSz w:w="12240" w:h="15840" w:code="1"/>
          <w:pgMar w:top="1152" w:right="1440" w:bottom="1152" w:left="1440" w:header="432" w:footer="432" w:gutter="0"/>
          <w:cols w:space="720"/>
        </w:sectPr>
      </w:pPr>
    </w:p>
    <w:tbl>
      <w:tblPr>
        <w:tblW w:w="0" w:type="auto"/>
        <w:tblLayout w:type="fixed"/>
        <w:tblLook w:val="0000" w:firstRow="0" w:lastRow="0" w:firstColumn="0" w:lastColumn="0" w:noHBand="0" w:noVBand="0"/>
      </w:tblPr>
      <w:tblGrid>
        <w:gridCol w:w="6300"/>
        <w:gridCol w:w="3060"/>
      </w:tblGrid>
      <w:tr w:rsidR="00E61DAC" w:rsidRPr="005B217D" w14:paraId="7E96CA4B" w14:textId="77777777" w:rsidTr="000962AC">
        <w:tc>
          <w:tcPr>
            <w:tcW w:w="6300" w:type="dxa"/>
          </w:tcPr>
          <w:p w14:paraId="18E03134" w14:textId="57BF9C51" w:rsidR="006C5D39" w:rsidRPr="005B217D" w:rsidRDefault="00EF37F6" w:rsidP="00C97D78">
            <w:pPr>
              <w:tabs>
                <w:tab w:val="left" w:pos="7200"/>
              </w:tabs>
              <w:spacing w:before="0"/>
              <w:rPr>
                <w:b/>
                <w:szCs w:val="22"/>
                <w:lang w:val="en-CA"/>
              </w:rPr>
            </w:pPr>
            <w:r>
              <w:rPr>
                <w:b/>
                <w:noProof/>
                <w:szCs w:val="22"/>
                <w:lang w:val="en-GB" w:eastAsia="en-GB"/>
              </w:rPr>
              <w:lastRenderedPageBreak/>
              <mc:AlternateContent>
                <mc:Choice Requires="wpg">
                  <w:drawing>
                    <wp:anchor distT="0" distB="0" distL="114300" distR="114300" simplePos="0" relativeHeight="251656704" behindDoc="0" locked="0" layoutInCell="1" allowOverlap="1" wp14:anchorId="7AF4159C" wp14:editId="69B4CA3E">
                      <wp:simplePos x="0" y="0"/>
                      <wp:positionH relativeFrom="column">
                        <wp:posOffset>-52705</wp:posOffset>
                      </wp:positionH>
                      <wp:positionV relativeFrom="paragraph">
                        <wp:posOffset>-349250</wp:posOffset>
                      </wp:positionV>
                      <wp:extent cx="295910" cy="31242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2"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0B19DB" id="Group 2" o:spid="_x0000_s1026" style="position:absolute;margin-left:-4.15pt;margin-top:-27.5pt;width:23.3pt;height:24.6pt;z-index:251656704"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">
                      <v:line id="Line 3"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" strokecolor="white" strokeweight="36e-5mm"/>
                      <v:line id="Line 4"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" strokecolor="white" strokeweight="36e-5mm"/>
                      <v:line id="Line 5"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" strokecolor="white" strokeweight="36e-5mm"/>
                      <v:line id="Line 6"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" strokecolor="white" strokeweight="36e-5mm"/>
                      <v:line id="Line 7"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" strokecolor="white" strokeweight="36e-5mm"/>
                      <v:shape id="Freeform 8"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Pr>
                <w:b/>
                <w:noProof/>
                <w:szCs w:val="22"/>
                <w:lang w:val="en-GB" w:eastAsia="en-GB"/>
              </w:rPr>
              <w:drawing>
                <wp:anchor distT="0" distB="0" distL="114300" distR="114300" simplePos="0" relativeHeight="251658752" behindDoc="0" locked="0" layoutInCell="1" allowOverlap="1" wp14:anchorId="00EDF105" wp14:editId="2D4C9969">
                  <wp:simplePos x="0" y="0"/>
                  <wp:positionH relativeFrom="column">
                    <wp:posOffset>610235</wp:posOffset>
                  </wp:positionH>
                  <wp:positionV relativeFrom="paragraph">
                    <wp:posOffset>-318770</wp:posOffset>
                  </wp:positionV>
                  <wp:extent cx="293370" cy="26733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Pr>
                <w:b/>
                <w:noProof/>
                <w:szCs w:val="22"/>
                <w:lang w:val="en-GB" w:eastAsia="en-GB"/>
              </w:rPr>
              <w:drawing>
                <wp:anchor distT="0" distB="0" distL="114300" distR="114300" simplePos="0" relativeHeight="251657728" behindDoc="0" locked="0" layoutInCell="1" allowOverlap="1" wp14:anchorId="4343FD4C" wp14:editId="381F9951">
                  <wp:simplePos x="0" y="0"/>
                  <wp:positionH relativeFrom="column">
                    <wp:posOffset>268605</wp:posOffset>
                  </wp:positionH>
                  <wp:positionV relativeFrom="paragraph">
                    <wp:posOffset>-318770</wp:posOffset>
                  </wp:positionV>
                  <wp:extent cx="294640" cy="26733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 xml:space="preserve">Video </w:t>
            </w:r>
            <w:r w:rsidR="00F712E9">
              <w:rPr>
                <w:b/>
                <w:szCs w:val="22"/>
                <w:lang w:val="en-CA"/>
              </w:rPr>
              <w:t>Experts</w:t>
            </w:r>
            <w:r w:rsidR="009D7CE6">
              <w:rPr>
                <w:b/>
                <w:szCs w:val="22"/>
                <w:lang w:val="en-CA"/>
              </w:rPr>
              <w:t xml:space="preserve"> Team</w:t>
            </w:r>
            <w:r w:rsidR="006C5D39" w:rsidRPr="005B217D">
              <w:rPr>
                <w:b/>
                <w:szCs w:val="22"/>
                <w:lang w:val="en-CA"/>
              </w:rPr>
              <w:t xml:space="preserve"> (</w:t>
            </w:r>
            <w:r w:rsidR="009D7CE6">
              <w:rPr>
                <w:b/>
                <w:szCs w:val="22"/>
                <w:lang w:val="en-CA"/>
              </w:rPr>
              <w:t>JVET</w:t>
            </w:r>
            <w:r w:rsidR="006C5D39" w:rsidRPr="005B217D">
              <w:rPr>
                <w:b/>
                <w:szCs w:val="22"/>
                <w:lang w:val="en-CA"/>
              </w:rPr>
              <w:t>)</w:t>
            </w:r>
          </w:p>
          <w:p w14:paraId="6BCC5973" w14:textId="0FCCD71D"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t>
            </w:r>
          </w:p>
          <w:p w14:paraId="19908E82" w14:textId="05A1983A" w:rsidR="00E61DAC" w:rsidRPr="005B217D" w:rsidRDefault="00084393" w:rsidP="00536188">
            <w:pPr>
              <w:tabs>
                <w:tab w:val="left" w:pos="7200"/>
              </w:tabs>
              <w:spacing w:before="0"/>
              <w:rPr>
                <w:b/>
                <w:szCs w:val="22"/>
                <w:lang w:val="en-CA"/>
              </w:rPr>
            </w:pPr>
            <w:r>
              <w:t>20th</w:t>
            </w:r>
            <w:r w:rsidRPr="00B648F1">
              <w:t xml:space="preserve"> Meeting</w:t>
            </w:r>
            <w:r>
              <w:rPr>
                <w:lang w:val="en-CA"/>
              </w:rPr>
              <w:t>,</w:t>
            </w:r>
            <w:r w:rsidRPr="00B648F1">
              <w:rPr>
                <w:lang w:val="en-CA"/>
              </w:rPr>
              <w:t xml:space="preserve"> </w:t>
            </w:r>
            <w:r>
              <w:rPr>
                <w:lang w:val="en-CA"/>
              </w:rPr>
              <w:t>by teleconference, 7 –</w:t>
            </w:r>
            <w:r w:rsidR="00C05271">
              <w:rPr>
                <w:lang w:val="en-CA"/>
              </w:rPr>
              <w:t xml:space="preserve"> </w:t>
            </w:r>
            <w:r>
              <w:rPr>
                <w:lang w:val="en-CA"/>
              </w:rPr>
              <w:t>16</w:t>
            </w:r>
            <w:r w:rsidRPr="00B648F1">
              <w:rPr>
                <w:lang w:val="en-CA"/>
              </w:rPr>
              <w:t xml:space="preserve"> </w:t>
            </w:r>
            <w:r>
              <w:rPr>
                <w:lang w:val="en-CA"/>
              </w:rPr>
              <w:t xml:space="preserve">Oct. </w:t>
            </w:r>
            <w:r w:rsidRPr="00B648F1">
              <w:rPr>
                <w:lang w:val="en-CA"/>
              </w:rPr>
              <w:t>20</w:t>
            </w:r>
            <w:r>
              <w:rPr>
                <w:lang w:val="en-CA"/>
              </w:rPr>
              <w:t>20</w:t>
            </w:r>
          </w:p>
        </w:tc>
        <w:tc>
          <w:tcPr>
            <w:tcW w:w="3060" w:type="dxa"/>
          </w:tcPr>
          <w:p w14:paraId="59B7E346" w14:textId="6817BB9B" w:rsidR="008A4B4C" w:rsidRPr="005B217D" w:rsidRDefault="00E61DAC" w:rsidP="00536188">
            <w:pPr>
              <w:tabs>
                <w:tab w:val="left" w:pos="7200"/>
              </w:tabs>
              <w:rPr>
                <w:u w:val="single"/>
                <w:lang w:val="en-CA"/>
              </w:rPr>
            </w:pPr>
            <w:r w:rsidRPr="005B217D">
              <w:rPr>
                <w:lang w:val="en-CA"/>
              </w:rPr>
              <w:t>Document</w:t>
            </w:r>
            <w:r w:rsidR="006C5D39" w:rsidRPr="005B217D">
              <w:rPr>
                <w:lang w:val="en-CA"/>
              </w:rPr>
              <w:t xml:space="preserve">: </w:t>
            </w:r>
            <w:r w:rsidR="009D7CE6">
              <w:rPr>
                <w:lang w:val="en-CA"/>
              </w:rPr>
              <w:t>JVET</w:t>
            </w:r>
            <w:r w:rsidRPr="005B217D">
              <w:rPr>
                <w:lang w:val="en-CA"/>
              </w:rPr>
              <w:t>-</w:t>
            </w:r>
            <w:r w:rsidR="00382906" w:rsidRPr="00D01D5A">
              <w:rPr>
                <w:lang w:val="en-CA"/>
              </w:rPr>
              <w:t>T202</w:t>
            </w:r>
            <w:r w:rsidR="005E2A07">
              <w:rPr>
                <w:lang w:val="en-CA"/>
              </w:rPr>
              <w:t>2</w:t>
            </w:r>
          </w:p>
        </w:tc>
      </w:tr>
    </w:tbl>
    <w:p w14:paraId="79DBA597" w14:textId="77777777" w:rsidR="00E61DAC" w:rsidRPr="005B217D" w:rsidRDefault="00E61DAC" w:rsidP="00531AE9">
      <w:pPr>
        <w:spacing w:before="0"/>
        <w:rPr>
          <w:lang w:val="en-CA"/>
        </w:rPr>
      </w:pPr>
    </w:p>
    <w:tbl>
      <w:tblPr>
        <w:tblW w:w="0" w:type="auto"/>
        <w:tblLayout w:type="fixed"/>
        <w:tblLook w:val="0000" w:firstRow="0" w:lastRow="0" w:firstColumn="0" w:lastColumn="0" w:noHBand="0" w:noVBand="0"/>
      </w:tblPr>
      <w:tblGrid>
        <w:gridCol w:w="1458"/>
        <w:gridCol w:w="3504"/>
        <w:gridCol w:w="1134"/>
        <w:gridCol w:w="3264"/>
      </w:tblGrid>
      <w:tr w:rsidR="00E61DAC" w:rsidRPr="005B217D" w14:paraId="188D2B50" w14:textId="77777777" w:rsidTr="000962AC">
        <w:tc>
          <w:tcPr>
            <w:tcW w:w="1458" w:type="dxa"/>
          </w:tcPr>
          <w:p w14:paraId="7A6C85EB" w14:textId="77777777" w:rsidR="00E61DAC" w:rsidRPr="005B217D" w:rsidRDefault="00E61DAC">
            <w:pPr>
              <w:spacing w:before="60" w:after="60"/>
              <w:rPr>
                <w:i/>
                <w:szCs w:val="22"/>
                <w:lang w:val="en-CA"/>
              </w:rPr>
            </w:pPr>
            <w:r w:rsidRPr="005B217D">
              <w:rPr>
                <w:i/>
                <w:szCs w:val="22"/>
                <w:lang w:val="en-CA"/>
              </w:rPr>
              <w:t>Title:</w:t>
            </w:r>
          </w:p>
        </w:tc>
        <w:tc>
          <w:tcPr>
            <w:tcW w:w="7902" w:type="dxa"/>
            <w:gridSpan w:val="3"/>
          </w:tcPr>
          <w:p w14:paraId="305A7026" w14:textId="51E1F2EE" w:rsidR="00E61DAC" w:rsidRPr="005B217D" w:rsidRDefault="00382906" w:rsidP="009D7CE6">
            <w:pPr>
              <w:spacing w:before="60" w:after="60"/>
              <w:rPr>
                <w:b/>
                <w:szCs w:val="22"/>
                <w:lang w:val="en-CA"/>
              </w:rPr>
            </w:pPr>
            <w:r w:rsidRPr="00382906">
              <w:rPr>
                <w:b/>
                <w:szCs w:val="22"/>
                <w:lang w:val="en-CA"/>
              </w:rPr>
              <w:t>CE on Entropy Coding for High Bit Depth and High Bit Rate Coding</w:t>
            </w:r>
          </w:p>
        </w:tc>
      </w:tr>
      <w:tr w:rsidR="00E61DAC" w:rsidRPr="005B217D" w14:paraId="3D8B01B2" w14:textId="77777777" w:rsidTr="000962AC">
        <w:tc>
          <w:tcPr>
            <w:tcW w:w="1458" w:type="dxa"/>
          </w:tcPr>
          <w:p w14:paraId="7AC356CE" w14:textId="77777777" w:rsidR="00E61DAC" w:rsidRPr="005B217D" w:rsidRDefault="00E61DAC">
            <w:pPr>
              <w:spacing w:before="60" w:after="60"/>
              <w:rPr>
                <w:i/>
                <w:szCs w:val="22"/>
                <w:lang w:val="en-CA"/>
              </w:rPr>
            </w:pPr>
            <w:r w:rsidRPr="005B217D">
              <w:rPr>
                <w:i/>
                <w:szCs w:val="22"/>
                <w:lang w:val="en-CA"/>
              </w:rPr>
              <w:t>Status:</w:t>
            </w:r>
          </w:p>
        </w:tc>
        <w:tc>
          <w:tcPr>
            <w:tcW w:w="7902" w:type="dxa"/>
            <w:gridSpan w:val="3"/>
          </w:tcPr>
          <w:p w14:paraId="32E60643" w14:textId="0CC92516" w:rsidR="00E61DAC" w:rsidRPr="005B217D" w:rsidRDefault="00856F27" w:rsidP="009D7CE6">
            <w:pPr>
              <w:spacing w:before="60" w:after="60"/>
              <w:rPr>
                <w:szCs w:val="22"/>
                <w:lang w:val="en-CA"/>
              </w:rPr>
            </w:pPr>
            <w:r>
              <w:rPr>
                <w:szCs w:val="22"/>
                <w:lang w:val="en-CA"/>
              </w:rPr>
              <w:t>Output</w:t>
            </w:r>
            <w:r w:rsidR="0013458C">
              <w:rPr>
                <w:szCs w:val="22"/>
                <w:lang w:val="en-CA"/>
              </w:rPr>
              <w:t xml:space="preserve"> d</w:t>
            </w:r>
            <w:r w:rsidR="00E61DAC" w:rsidRPr="005B217D">
              <w:rPr>
                <w:szCs w:val="22"/>
                <w:lang w:val="en-CA"/>
              </w:rPr>
              <w:t xml:space="preserve">ocument </w:t>
            </w:r>
            <w:r>
              <w:rPr>
                <w:szCs w:val="22"/>
                <w:lang w:val="en-CA"/>
              </w:rPr>
              <w:t xml:space="preserve">of </w:t>
            </w:r>
            <w:r w:rsidR="009D7CE6">
              <w:rPr>
                <w:szCs w:val="22"/>
                <w:lang w:val="en-CA"/>
              </w:rPr>
              <w:t>JVET</w:t>
            </w:r>
          </w:p>
        </w:tc>
      </w:tr>
      <w:tr w:rsidR="00E61DAC" w:rsidRPr="005B217D" w14:paraId="7E6D99E3" w14:textId="77777777" w:rsidTr="000962AC">
        <w:tc>
          <w:tcPr>
            <w:tcW w:w="1458" w:type="dxa"/>
          </w:tcPr>
          <w:p w14:paraId="18CCDCD6" w14:textId="77777777" w:rsidR="00E61DAC" w:rsidRPr="00A64E93" w:rsidRDefault="00E61DAC">
            <w:pPr>
              <w:spacing w:before="60" w:after="60"/>
              <w:rPr>
                <w:i/>
                <w:szCs w:val="22"/>
                <w:lang w:val="en-CA"/>
              </w:rPr>
            </w:pPr>
            <w:r w:rsidRPr="00A64E93">
              <w:rPr>
                <w:i/>
                <w:szCs w:val="22"/>
                <w:lang w:val="en-CA"/>
              </w:rPr>
              <w:t>Purpose:</w:t>
            </w:r>
          </w:p>
        </w:tc>
        <w:tc>
          <w:tcPr>
            <w:tcW w:w="7902" w:type="dxa"/>
            <w:gridSpan w:val="3"/>
          </w:tcPr>
          <w:p w14:paraId="0640C90D" w14:textId="7CB5FA2F" w:rsidR="00E61DAC" w:rsidRPr="00A64E93" w:rsidRDefault="009709EA" w:rsidP="005E1AC6">
            <w:pPr>
              <w:spacing w:before="60" w:after="60"/>
              <w:rPr>
                <w:szCs w:val="22"/>
                <w:lang w:val="en-CA"/>
              </w:rPr>
            </w:pPr>
            <w:r w:rsidRPr="00A64E93">
              <w:rPr>
                <w:szCs w:val="22"/>
                <w:lang w:val="en-CA"/>
              </w:rPr>
              <w:t>Core Experiment description</w:t>
            </w:r>
          </w:p>
        </w:tc>
      </w:tr>
      <w:tr w:rsidR="00E61DAC" w:rsidRPr="004D60EF" w14:paraId="714CD808" w14:textId="77777777" w:rsidTr="00877972">
        <w:tc>
          <w:tcPr>
            <w:tcW w:w="1458" w:type="dxa"/>
          </w:tcPr>
          <w:p w14:paraId="4DB59313" w14:textId="77777777" w:rsidR="00E61DAC" w:rsidRPr="00A64E93" w:rsidRDefault="00E61DAC">
            <w:pPr>
              <w:spacing w:before="60" w:after="60"/>
              <w:rPr>
                <w:i/>
                <w:szCs w:val="22"/>
                <w:lang w:val="en-CA"/>
              </w:rPr>
            </w:pPr>
            <w:r w:rsidRPr="00A64E93">
              <w:rPr>
                <w:i/>
                <w:szCs w:val="22"/>
                <w:lang w:val="en-CA"/>
              </w:rPr>
              <w:t>Author(s) or</w:t>
            </w:r>
            <w:r w:rsidRPr="00A64E93">
              <w:rPr>
                <w:i/>
                <w:szCs w:val="22"/>
                <w:lang w:val="en-CA"/>
              </w:rPr>
              <w:br/>
              <w:t>Contact(s):</w:t>
            </w:r>
          </w:p>
        </w:tc>
        <w:tc>
          <w:tcPr>
            <w:tcW w:w="3504" w:type="dxa"/>
            <w:shd w:val="clear" w:color="auto" w:fill="FFFFFF" w:themeFill="background1"/>
          </w:tcPr>
          <w:p w14:paraId="33AAFD1A" w14:textId="5A960587" w:rsidR="00592156" w:rsidRPr="00877972" w:rsidRDefault="003045EB" w:rsidP="00403937">
            <w:pPr>
              <w:spacing w:before="60" w:after="60"/>
              <w:rPr>
                <w:szCs w:val="22"/>
                <w:lang w:val="en-CA"/>
              </w:rPr>
            </w:pPr>
            <w:r w:rsidRPr="00877972">
              <w:rPr>
                <w:szCs w:val="22"/>
                <w:lang w:val="en-CA"/>
              </w:rPr>
              <w:t>Adrian</w:t>
            </w:r>
            <w:r w:rsidR="004A0414" w:rsidRPr="00877972">
              <w:rPr>
                <w:szCs w:val="22"/>
                <w:lang w:val="en-CA"/>
              </w:rPr>
              <w:t xml:space="preserve"> Browne</w:t>
            </w:r>
          </w:p>
          <w:p w14:paraId="24176E3F" w14:textId="076FBA7E" w:rsidR="00592156" w:rsidRPr="00877972" w:rsidRDefault="003045EB" w:rsidP="00403937">
            <w:pPr>
              <w:spacing w:before="60" w:after="60"/>
              <w:rPr>
                <w:szCs w:val="22"/>
                <w:lang w:val="en-CA"/>
              </w:rPr>
            </w:pPr>
            <w:r w:rsidRPr="00877972">
              <w:rPr>
                <w:rFonts w:eastAsia="Yu Mincho" w:hint="eastAsia"/>
                <w:color w:val="222222"/>
                <w:szCs w:val="22"/>
                <w:lang w:val="de-DE" w:eastAsia="ja-JP"/>
              </w:rPr>
              <w:t>T</w:t>
            </w:r>
            <w:r w:rsidRPr="00877972">
              <w:rPr>
                <w:rFonts w:eastAsia="Yu Mincho"/>
                <w:color w:val="222222"/>
                <w:szCs w:val="22"/>
                <w:lang w:val="de-DE" w:eastAsia="ja-JP"/>
              </w:rPr>
              <w:t>omonori</w:t>
            </w:r>
            <w:r w:rsidR="004A0414" w:rsidRPr="00877972">
              <w:rPr>
                <w:szCs w:val="22"/>
                <w:lang w:val="en-CA"/>
              </w:rPr>
              <w:t xml:space="preserve"> Hashimoto</w:t>
            </w:r>
          </w:p>
          <w:p w14:paraId="721367B1" w14:textId="1FE1FBDA" w:rsidR="00592156" w:rsidRPr="00877972" w:rsidRDefault="003045EB" w:rsidP="00403937">
            <w:pPr>
              <w:spacing w:before="60" w:after="60"/>
              <w:rPr>
                <w:szCs w:val="22"/>
                <w:lang w:val="en-CA"/>
              </w:rPr>
            </w:pPr>
            <w:r w:rsidRPr="00877972">
              <w:rPr>
                <w:rFonts w:eastAsia="PMingLiU" w:hint="eastAsia"/>
                <w:szCs w:val="22"/>
                <w:lang w:val="en-CA" w:eastAsia="zh-TW"/>
              </w:rPr>
              <w:t>Ho</w:t>
            </w:r>
            <w:r w:rsidRPr="00877972">
              <w:rPr>
                <w:rFonts w:eastAsia="PMingLiU"/>
                <w:szCs w:val="22"/>
                <w:lang w:val="en-CA" w:eastAsia="zh-TW"/>
              </w:rPr>
              <w:t>ng-Jheng</w:t>
            </w:r>
            <w:r w:rsidR="004A0414" w:rsidRPr="00877972">
              <w:rPr>
                <w:szCs w:val="22"/>
                <w:lang w:val="en-CA"/>
              </w:rPr>
              <w:t xml:space="preserve"> Jhu</w:t>
            </w:r>
          </w:p>
          <w:p w14:paraId="49D81240" w14:textId="6431841A" w:rsidR="00E61DAC" w:rsidRPr="00877972" w:rsidRDefault="003045EB" w:rsidP="00403937">
            <w:pPr>
              <w:spacing w:before="60" w:after="60"/>
              <w:rPr>
                <w:szCs w:val="22"/>
                <w:lang w:val="en-CA"/>
              </w:rPr>
            </w:pPr>
            <w:r w:rsidRPr="00877972">
              <w:rPr>
                <w:szCs w:val="22"/>
              </w:rPr>
              <w:t>Dmytro</w:t>
            </w:r>
            <w:r w:rsidR="004A0414" w:rsidRPr="00877972">
              <w:rPr>
                <w:szCs w:val="22"/>
                <w:lang w:val="en-CA"/>
              </w:rPr>
              <w:t xml:space="preserve"> Rusanovskyy</w:t>
            </w:r>
          </w:p>
        </w:tc>
        <w:tc>
          <w:tcPr>
            <w:tcW w:w="1134" w:type="dxa"/>
          </w:tcPr>
          <w:p w14:paraId="0140ECA2" w14:textId="25905E84" w:rsidR="00E61DAC" w:rsidRPr="00A64E93" w:rsidRDefault="00E61DAC">
            <w:pPr>
              <w:spacing w:before="60" w:after="60"/>
              <w:rPr>
                <w:szCs w:val="22"/>
                <w:lang w:val="en-CA"/>
              </w:rPr>
            </w:pPr>
            <w:r w:rsidRPr="00A64E93">
              <w:rPr>
                <w:szCs w:val="22"/>
                <w:lang w:val="en-CA"/>
              </w:rPr>
              <w:t>Email:</w:t>
            </w:r>
          </w:p>
        </w:tc>
        <w:tc>
          <w:tcPr>
            <w:tcW w:w="3264" w:type="dxa"/>
            <w:shd w:val="clear" w:color="auto" w:fill="FFFFFF" w:themeFill="background1"/>
          </w:tcPr>
          <w:p w14:paraId="671AB6DE" w14:textId="010526F1" w:rsidR="009709EA" w:rsidRPr="00A64E93" w:rsidRDefault="004A0414" w:rsidP="009709EA">
            <w:pPr>
              <w:spacing w:before="60" w:after="60"/>
              <w:rPr>
                <w:lang w:val="de-DE" w:eastAsia="de-DE"/>
              </w:rPr>
            </w:pPr>
            <w:r w:rsidRPr="00A64E93">
              <w:rPr>
                <w:lang w:val="de-DE" w:eastAsia="de-DE"/>
              </w:rPr>
              <w:t>adrian.browne@sony.com</w:t>
            </w:r>
          </w:p>
          <w:p w14:paraId="7ED63549" w14:textId="7822A945" w:rsidR="005B28EF" w:rsidRPr="00A64E93" w:rsidRDefault="00EE7EC6" w:rsidP="00403937">
            <w:pPr>
              <w:spacing w:before="60" w:after="60"/>
              <w:rPr>
                <w:lang w:val="de-DE" w:eastAsia="de-DE"/>
              </w:rPr>
            </w:pPr>
            <w:hyperlink r:id="rId13" w:history="1">
              <w:r w:rsidR="004A0414" w:rsidRPr="00393585">
                <w:rPr>
                  <w:lang w:val="de-DE" w:eastAsia="de-DE"/>
                </w:rPr>
                <w:t>tomonori.hashimoto@sharp.co.jp</w:t>
              </w:r>
            </w:hyperlink>
          </w:p>
          <w:p w14:paraId="50C72A43" w14:textId="380CFFCD" w:rsidR="004A0414" w:rsidRPr="00A64E93" w:rsidRDefault="00EE7EC6" w:rsidP="00403937">
            <w:pPr>
              <w:spacing w:before="60" w:after="60"/>
              <w:rPr>
                <w:lang w:val="de-DE" w:eastAsia="de-DE"/>
              </w:rPr>
            </w:pPr>
            <w:hyperlink r:id="rId14" w:history="1">
              <w:r w:rsidR="004A0414" w:rsidRPr="00393585">
                <w:rPr>
                  <w:lang w:val="de-DE" w:eastAsia="de-DE"/>
                </w:rPr>
                <w:t>jhuhong-jheng@kwai.com</w:t>
              </w:r>
            </w:hyperlink>
          </w:p>
          <w:p w14:paraId="32C2ABFD" w14:textId="1E605261" w:rsidR="004A0414" w:rsidRPr="00A64E93" w:rsidRDefault="004A0414" w:rsidP="00403937">
            <w:pPr>
              <w:spacing w:before="60" w:after="60"/>
              <w:rPr>
                <w:lang w:val="de-DE" w:eastAsia="de-DE"/>
              </w:rPr>
            </w:pPr>
            <w:r w:rsidRPr="00A64E93">
              <w:rPr>
                <w:lang w:val="de-DE" w:eastAsia="de-DE"/>
              </w:rPr>
              <w:t>dmytror@qti.qualcomm.com</w:t>
            </w:r>
          </w:p>
        </w:tc>
      </w:tr>
      <w:tr w:rsidR="00E61DAC" w:rsidRPr="00A64E93" w14:paraId="49AFAA61" w14:textId="77777777" w:rsidTr="000962AC">
        <w:tc>
          <w:tcPr>
            <w:tcW w:w="1458" w:type="dxa"/>
          </w:tcPr>
          <w:p w14:paraId="2C08AF6B" w14:textId="77777777" w:rsidR="00E61DAC" w:rsidRPr="00A64E93" w:rsidRDefault="00E61DAC">
            <w:pPr>
              <w:spacing w:before="60" w:after="60"/>
              <w:rPr>
                <w:i/>
                <w:szCs w:val="22"/>
                <w:lang w:val="en-CA"/>
              </w:rPr>
            </w:pPr>
            <w:r w:rsidRPr="00A64E93">
              <w:rPr>
                <w:i/>
                <w:szCs w:val="22"/>
                <w:lang w:val="en-CA"/>
              </w:rPr>
              <w:t>Source:</w:t>
            </w:r>
          </w:p>
        </w:tc>
        <w:tc>
          <w:tcPr>
            <w:tcW w:w="7902" w:type="dxa"/>
            <w:gridSpan w:val="3"/>
          </w:tcPr>
          <w:p w14:paraId="643E6B85" w14:textId="005CF229" w:rsidR="00E61DAC" w:rsidRPr="00A64E93" w:rsidRDefault="001F55B9">
            <w:pPr>
              <w:spacing w:before="60" w:after="60"/>
              <w:rPr>
                <w:szCs w:val="22"/>
                <w:lang w:val="en-CA"/>
              </w:rPr>
            </w:pPr>
            <w:r w:rsidRPr="00A64E93">
              <w:rPr>
                <w:szCs w:val="22"/>
                <w:lang w:val="en-CA"/>
              </w:rPr>
              <w:t>CE coordinators</w:t>
            </w:r>
          </w:p>
        </w:tc>
      </w:tr>
    </w:tbl>
    <w:p w14:paraId="732815A4" w14:textId="77777777" w:rsidR="00E61DAC" w:rsidRPr="005B217D" w:rsidRDefault="00E61DAC">
      <w:pPr>
        <w:tabs>
          <w:tab w:val="right" w:pos="9360"/>
        </w:tabs>
        <w:spacing w:before="120" w:after="240"/>
        <w:jc w:val="center"/>
        <w:rPr>
          <w:szCs w:val="22"/>
          <w:lang w:val="en-CA"/>
        </w:rPr>
      </w:pPr>
      <w:r w:rsidRPr="005B217D">
        <w:rPr>
          <w:szCs w:val="22"/>
          <w:u w:val="single"/>
          <w:lang w:val="en-CA"/>
        </w:rPr>
        <w:t>_____________________________</w:t>
      </w:r>
    </w:p>
    <w:p w14:paraId="63D31C94"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145B749F" w14:textId="30DCCAB7" w:rsidR="00E015E7" w:rsidRDefault="00E015E7" w:rsidP="00E015E7">
      <w:pPr>
        <w:rPr>
          <w:rFonts w:cs="Arial"/>
          <w:szCs w:val="22"/>
          <w:lang w:eastAsia="ja-JP"/>
        </w:rPr>
      </w:pPr>
      <w:r>
        <w:rPr>
          <w:rFonts w:cs="Arial"/>
          <w:szCs w:val="22"/>
          <w:lang w:eastAsia="zh-TW"/>
        </w:rPr>
        <w:t>The goal of this Core Experiment (CE) is to conduct a study o</w:t>
      </w:r>
      <w:r w:rsidR="00BE294C">
        <w:rPr>
          <w:rFonts w:cs="Arial"/>
          <w:szCs w:val="22"/>
          <w:lang w:eastAsia="zh-TW"/>
        </w:rPr>
        <w:t>f</w:t>
      </w:r>
      <w:r>
        <w:rPr>
          <w:rFonts w:cs="Arial"/>
          <w:szCs w:val="22"/>
          <w:lang w:eastAsia="zh-TW"/>
        </w:rPr>
        <w:t xml:space="preserve"> Rice </w:t>
      </w:r>
      <w:r w:rsidR="003A4E58">
        <w:rPr>
          <w:rFonts w:cs="Arial"/>
          <w:szCs w:val="22"/>
          <w:lang w:eastAsia="zh-TW"/>
        </w:rPr>
        <w:t>p</w:t>
      </w:r>
      <w:r>
        <w:rPr>
          <w:rFonts w:cs="Arial"/>
          <w:szCs w:val="22"/>
          <w:lang w:eastAsia="zh-TW"/>
        </w:rPr>
        <w:t xml:space="preserve">arameter </w:t>
      </w:r>
      <w:r w:rsidR="003A4E58">
        <w:rPr>
          <w:rFonts w:cs="Arial"/>
          <w:szCs w:val="22"/>
          <w:lang w:eastAsia="zh-TW"/>
        </w:rPr>
        <w:t>d</w:t>
      </w:r>
      <w:r>
        <w:rPr>
          <w:rFonts w:cs="Arial"/>
          <w:szCs w:val="22"/>
          <w:lang w:eastAsia="zh-TW"/>
        </w:rPr>
        <w:t xml:space="preserve">erivation </w:t>
      </w:r>
      <w:r w:rsidR="003A4E58">
        <w:rPr>
          <w:rFonts w:cs="Arial"/>
          <w:szCs w:val="22"/>
          <w:lang w:eastAsia="zh-TW"/>
        </w:rPr>
        <w:t xml:space="preserve">proposals submitted to the T meeting of JVET. </w:t>
      </w:r>
    </w:p>
    <w:p w14:paraId="1395BD13" w14:textId="0C42AD36" w:rsidR="00E015E7" w:rsidRDefault="00E015E7" w:rsidP="00E015E7">
      <w:pPr>
        <w:rPr>
          <w:lang w:eastAsia="ja-JP"/>
        </w:rPr>
      </w:pPr>
      <w:r>
        <w:rPr>
          <w:rFonts w:cs="Arial"/>
          <w:szCs w:val="22"/>
          <w:lang w:eastAsia="ja-JP"/>
        </w:rPr>
        <w:t xml:space="preserve">Participants in this activity are </w:t>
      </w:r>
      <w:r w:rsidR="00FB347A">
        <w:rPr>
          <w:rFonts w:cs="Arial"/>
          <w:szCs w:val="22"/>
          <w:lang w:eastAsia="ja-JP"/>
        </w:rPr>
        <w:t xml:space="preserve">Kwai, </w:t>
      </w:r>
      <w:r w:rsidR="005F3A18">
        <w:rPr>
          <w:rFonts w:cs="Arial"/>
          <w:szCs w:val="22"/>
          <w:lang w:eastAsia="ja-JP"/>
        </w:rPr>
        <w:t>Qualcomm, Sharp and Sony.</w:t>
      </w:r>
    </w:p>
    <w:p w14:paraId="7283360D" w14:textId="761810E8" w:rsidR="00E015E7" w:rsidRDefault="00E015E7" w:rsidP="00E015E7">
      <w:pPr>
        <w:rPr>
          <w:rFonts w:cs="Arial"/>
          <w:szCs w:val="22"/>
          <w:lang w:eastAsia="ja-JP"/>
        </w:rPr>
      </w:pPr>
      <w:r>
        <w:rPr>
          <w:rFonts w:cs="Arial"/>
          <w:szCs w:val="22"/>
          <w:lang w:eastAsia="zh-TW"/>
        </w:rPr>
        <w:t>The software bas</w:t>
      </w:r>
      <w:r>
        <w:rPr>
          <w:rFonts w:cs="Arial"/>
          <w:szCs w:val="22"/>
          <w:lang w:eastAsia="ja-JP"/>
        </w:rPr>
        <w:t>i</w:t>
      </w:r>
      <w:r>
        <w:rPr>
          <w:rFonts w:cs="Arial"/>
          <w:szCs w:val="22"/>
          <w:lang w:eastAsia="zh-TW"/>
        </w:rPr>
        <w:t>s for this CE is VTM-</w:t>
      </w:r>
      <w:del w:id="0" w:author="Dmytro Rusanovskyy" w:date="2020-11-23T19:39:00Z">
        <w:r w:rsidR="00FB347A" w:rsidRPr="00877972" w:rsidDel="00E12DAE">
          <w:rPr>
            <w:rFonts w:cs="Arial"/>
            <w:szCs w:val="22"/>
            <w:lang w:eastAsia="zh-TW"/>
          </w:rPr>
          <w:delText>11</w:delText>
        </w:r>
        <w:r w:rsidRPr="00877972" w:rsidDel="00E12DAE">
          <w:rPr>
            <w:rFonts w:cs="Arial"/>
            <w:szCs w:val="22"/>
            <w:lang w:eastAsia="zh-TW"/>
          </w:rPr>
          <w:delText>.0</w:delText>
        </w:r>
      </w:del>
      <w:ins w:id="1" w:author="Dmytro Rusanovskyy" w:date="2020-11-23T19:39:00Z">
        <w:r w:rsidR="00E12DAE">
          <w:rPr>
            <w:rFonts w:cs="Arial"/>
            <w:szCs w:val="22"/>
            <w:lang w:eastAsia="zh-TW"/>
          </w:rPr>
          <w:t>1</w:t>
        </w:r>
      </w:ins>
      <w:ins w:id="2" w:author="Browne, Adrian" w:date="2020-11-27T16:06:00Z">
        <w:r w:rsidR="00C458E7">
          <w:rPr>
            <w:rFonts w:cs="Arial"/>
            <w:szCs w:val="22"/>
            <w:lang w:eastAsia="zh-TW"/>
          </w:rPr>
          <w:t>1.0rc1</w:t>
        </w:r>
      </w:ins>
      <w:ins w:id="3" w:author="Dmytro Rusanovskyy" w:date="2020-11-23T19:39:00Z">
        <w:del w:id="4" w:author="Browne, Adrian" w:date="2020-11-27T16:06:00Z">
          <w:r w:rsidR="00E12DAE" w:rsidDel="00C458E7">
            <w:rPr>
              <w:rFonts w:cs="Arial"/>
              <w:szCs w:val="22"/>
              <w:lang w:eastAsia="zh-TW"/>
            </w:rPr>
            <w:delText>0.02</w:delText>
          </w:r>
        </w:del>
      </w:ins>
      <w:r w:rsidR="00FB347A">
        <w:rPr>
          <w:rFonts w:cs="Arial"/>
          <w:szCs w:val="22"/>
          <w:lang w:eastAsia="zh-TW"/>
        </w:rPr>
        <w:t xml:space="preserve"> or later</w:t>
      </w:r>
      <w:r>
        <w:rPr>
          <w:rFonts w:cs="Arial"/>
          <w:szCs w:val="22"/>
          <w:lang w:eastAsia="zh-TW"/>
        </w:rPr>
        <w:t>. For the test sequences</w:t>
      </w:r>
      <w:r>
        <w:rPr>
          <w:rFonts w:cs="Arial"/>
          <w:szCs w:val="22"/>
          <w:lang w:eastAsia="ja-JP"/>
        </w:rPr>
        <w:t>, configurations and test conditions</w:t>
      </w:r>
      <w:r>
        <w:rPr>
          <w:rFonts w:cs="Arial"/>
          <w:szCs w:val="22"/>
          <w:lang w:eastAsia="zh-TW"/>
        </w:rPr>
        <w:t xml:space="preserve">, </w:t>
      </w:r>
      <w:r w:rsidR="0010573D">
        <w:rPr>
          <w:rFonts w:cs="Arial"/>
          <w:szCs w:val="22"/>
          <w:lang w:eastAsia="zh-TW"/>
        </w:rPr>
        <w:t xml:space="preserve">the </w:t>
      </w:r>
      <w:r w:rsidR="00FB347A">
        <w:rPr>
          <w:rFonts w:cs="Arial"/>
          <w:szCs w:val="22"/>
          <w:lang w:eastAsia="zh-TW"/>
        </w:rPr>
        <w:t xml:space="preserve">High Bit-depth </w:t>
      </w:r>
      <w:r w:rsidR="00FB347A">
        <w:rPr>
          <w:rFonts w:cs="Arial"/>
          <w:szCs w:val="22"/>
          <w:lang w:eastAsia="ja-JP"/>
        </w:rPr>
        <w:t xml:space="preserve">CTC described in </w:t>
      </w:r>
      <w:r>
        <w:rPr>
          <w:rFonts w:cs="Arial"/>
          <w:szCs w:val="22"/>
          <w:lang w:eastAsia="ja-JP"/>
        </w:rPr>
        <w:t>JVET-</w:t>
      </w:r>
      <w:r w:rsidR="00B17C1C" w:rsidRPr="00D01D5A">
        <w:rPr>
          <w:rFonts w:cs="Arial"/>
          <w:szCs w:val="22"/>
          <w:lang w:eastAsia="ja-JP"/>
        </w:rPr>
        <w:t>T2018</w:t>
      </w:r>
      <w:r w:rsidR="00B17C1C">
        <w:rPr>
          <w:rFonts w:cs="Arial"/>
          <w:szCs w:val="22"/>
          <w:lang w:eastAsia="ja-JP"/>
        </w:rPr>
        <w:t xml:space="preserve"> </w:t>
      </w:r>
      <w:r w:rsidR="0010573D">
        <w:rPr>
          <w:rFonts w:cs="Arial"/>
          <w:szCs w:val="22"/>
          <w:lang w:eastAsia="ja-JP"/>
        </w:rPr>
        <w:t xml:space="preserve">is </w:t>
      </w:r>
      <w:r>
        <w:rPr>
          <w:rFonts w:cs="Arial"/>
          <w:szCs w:val="22"/>
          <w:lang w:eastAsia="ja-JP"/>
        </w:rPr>
        <w:t>used</w:t>
      </w:r>
      <w:r w:rsidR="00FB347A">
        <w:rPr>
          <w:rFonts w:cs="Arial"/>
          <w:szCs w:val="22"/>
          <w:lang w:eastAsia="ja-JP"/>
        </w:rPr>
        <w:t xml:space="preserve">, unless </w:t>
      </w:r>
      <w:r w:rsidR="00771A5C">
        <w:rPr>
          <w:rFonts w:cs="Arial"/>
          <w:szCs w:val="22"/>
          <w:lang w:eastAsia="ja-JP"/>
        </w:rPr>
        <w:t>other</w:t>
      </w:r>
      <w:r w:rsidR="0010573D">
        <w:rPr>
          <w:rFonts w:cs="Arial"/>
          <w:szCs w:val="22"/>
          <w:lang w:eastAsia="ja-JP"/>
        </w:rPr>
        <w:t>wise</w:t>
      </w:r>
      <w:r w:rsidR="00771A5C">
        <w:rPr>
          <w:rFonts w:cs="Arial"/>
          <w:szCs w:val="22"/>
          <w:lang w:eastAsia="ja-JP"/>
        </w:rPr>
        <w:t xml:space="preserve"> </w:t>
      </w:r>
      <w:r w:rsidR="00FB347A">
        <w:rPr>
          <w:rFonts w:cs="Arial"/>
          <w:szCs w:val="22"/>
          <w:lang w:eastAsia="ja-JP"/>
        </w:rPr>
        <w:t xml:space="preserve">specified in the </w:t>
      </w:r>
      <w:r w:rsidR="00771A5C">
        <w:rPr>
          <w:rFonts w:cs="Arial"/>
          <w:szCs w:val="22"/>
          <w:lang w:eastAsia="ja-JP"/>
        </w:rPr>
        <w:t>CE description</w:t>
      </w:r>
      <w:r>
        <w:rPr>
          <w:rFonts w:cs="Arial"/>
          <w:szCs w:val="22"/>
          <w:lang w:eastAsia="ja-JP"/>
        </w:rPr>
        <w:t xml:space="preserve">. </w:t>
      </w:r>
    </w:p>
    <w:p w14:paraId="3681E043" w14:textId="2F85392A" w:rsidR="00771A5C" w:rsidRDefault="00771A5C" w:rsidP="00E015E7">
      <w:pPr>
        <w:rPr>
          <w:rFonts w:cs="Arial"/>
          <w:szCs w:val="22"/>
          <w:lang w:eastAsia="ja-JP"/>
        </w:rPr>
      </w:pPr>
    </w:p>
    <w:p w14:paraId="0653CD68" w14:textId="77777777" w:rsidR="003D447D" w:rsidRPr="007A5ED4" w:rsidRDefault="003D447D" w:rsidP="003D447D">
      <w:pPr>
        <w:pStyle w:val="Heading1"/>
        <w:rPr>
          <w:lang w:val="en-CA"/>
        </w:rPr>
      </w:pPr>
      <w:r w:rsidRPr="007A5ED4">
        <w:rPr>
          <w:lang w:val="en-CA"/>
        </w:rPr>
        <w:t>Participants</w:t>
      </w:r>
    </w:p>
    <w:tbl>
      <w:tblP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
        <w:gridCol w:w="2465"/>
        <w:gridCol w:w="1701"/>
        <w:gridCol w:w="3262"/>
      </w:tblGrid>
      <w:tr w:rsidR="003D447D" w14:paraId="1D9EE243" w14:textId="77777777" w:rsidTr="00961BE4">
        <w:tc>
          <w:tcPr>
            <w:tcW w:w="507" w:type="dxa"/>
            <w:tcBorders>
              <w:top w:val="single" w:sz="4" w:space="0" w:color="auto"/>
              <w:left w:val="single" w:sz="4" w:space="0" w:color="auto"/>
              <w:bottom w:val="single" w:sz="4" w:space="0" w:color="auto"/>
              <w:right w:val="single" w:sz="4" w:space="0" w:color="auto"/>
            </w:tcBorders>
            <w:vAlign w:val="center"/>
            <w:hideMark/>
          </w:tcPr>
          <w:p w14:paraId="57FBC195" w14:textId="77777777" w:rsidR="003D447D" w:rsidRDefault="003D447D">
            <w:pPr>
              <w:spacing w:before="60" w:after="60"/>
              <w:rPr>
                <w:rFonts w:eastAsia="SimSun"/>
                <w:sz w:val="20"/>
                <w:lang w:val="en-CA" w:eastAsia="de-DE"/>
              </w:rPr>
            </w:pPr>
            <w:r>
              <w:rPr>
                <w:sz w:val="20"/>
                <w:lang w:val="en-CA" w:eastAsia="de-DE"/>
              </w:rPr>
              <w:t>Nr.</w:t>
            </w:r>
          </w:p>
        </w:tc>
        <w:tc>
          <w:tcPr>
            <w:tcW w:w="2465" w:type="dxa"/>
            <w:tcBorders>
              <w:top w:val="single" w:sz="4" w:space="0" w:color="auto"/>
              <w:left w:val="single" w:sz="4" w:space="0" w:color="auto"/>
              <w:bottom w:val="single" w:sz="4" w:space="0" w:color="auto"/>
              <w:right w:val="single" w:sz="4" w:space="0" w:color="auto"/>
            </w:tcBorders>
            <w:vAlign w:val="center"/>
            <w:hideMark/>
          </w:tcPr>
          <w:p w14:paraId="703E50CF" w14:textId="77777777" w:rsidR="003D447D" w:rsidRDefault="003D447D">
            <w:pPr>
              <w:spacing w:before="60" w:after="60"/>
              <w:rPr>
                <w:sz w:val="20"/>
                <w:lang w:val="en-CA" w:eastAsia="de-DE"/>
              </w:rPr>
            </w:pPr>
            <w:r>
              <w:rPr>
                <w:sz w:val="20"/>
                <w:lang w:val="en-CA" w:eastAsia="de-DE"/>
              </w:rPr>
              <w:t>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AF13AE" w14:textId="77777777" w:rsidR="003D447D" w:rsidRDefault="003D447D">
            <w:pPr>
              <w:spacing w:before="60" w:after="60"/>
              <w:rPr>
                <w:sz w:val="20"/>
                <w:lang w:val="en-CA" w:eastAsia="de-DE"/>
              </w:rPr>
            </w:pPr>
            <w:r>
              <w:rPr>
                <w:sz w:val="20"/>
                <w:lang w:val="en-CA" w:eastAsia="de-DE"/>
              </w:rPr>
              <w:t>Company</w:t>
            </w:r>
          </w:p>
        </w:tc>
        <w:tc>
          <w:tcPr>
            <w:tcW w:w="3262" w:type="dxa"/>
            <w:tcBorders>
              <w:top w:val="single" w:sz="4" w:space="0" w:color="auto"/>
              <w:left w:val="single" w:sz="4" w:space="0" w:color="auto"/>
              <w:bottom w:val="single" w:sz="4" w:space="0" w:color="auto"/>
              <w:right w:val="single" w:sz="4" w:space="0" w:color="auto"/>
            </w:tcBorders>
            <w:vAlign w:val="center"/>
            <w:hideMark/>
          </w:tcPr>
          <w:p w14:paraId="5492C510" w14:textId="77777777" w:rsidR="003D447D" w:rsidRDefault="003D447D">
            <w:pPr>
              <w:spacing w:before="60" w:after="60"/>
              <w:rPr>
                <w:sz w:val="20"/>
                <w:lang w:val="en-CA" w:eastAsia="de-DE"/>
              </w:rPr>
            </w:pPr>
            <w:r>
              <w:rPr>
                <w:sz w:val="20"/>
                <w:lang w:val="en-CA" w:eastAsia="de-DE"/>
              </w:rPr>
              <w:t>Email</w:t>
            </w:r>
          </w:p>
        </w:tc>
      </w:tr>
      <w:tr w:rsidR="0008154F" w:rsidRPr="004D60EF" w14:paraId="74DFA370" w14:textId="77777777" w:rsidTr="00C3292B">
        <w:tc>
          <w:tcPr>
            <w:tcW w:w="507" w:type="dxa"/>
            <w:tcBorders>
              <w:top w:val="single" w:sz="4" w:space="0" w:color="auto"/>
              <w:left w:val="single" w:sz="4" w:space="0" w:color="auto"/>
              <w:bottom w:val="single" w:sz="4" w:space="0" w:color="auto"/>
              <w:right w:val="single" w:sz="4" w:space="0" w:color="auto"/>
            </w:tcBorders>
            <w:vAlign w:val="bottom"/>
          </w:tcPr>
          <w:p w14:paraId="58570873" w14:textId="77777777" w:rsidR="0008154F" w:rsidRDefault="0008154F" w:rsidP="00C3292B">
            <w:pPr>
              <w:spacing w:before="60" w:after="60"/>
              <w:rPr>
                <w:sz w:val="20"/>
                <w:lang w:val="en-CA"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1DEC063D" w14:textId="77777777" w:rsidR="0008154F" w:rsidRPr="00D01D5A" w:rsidRDefault="0008154F" w:rsidP="00C3292B">
            <w:pPr>
              <w:rPr>
                <w:szCs w:val="22"/>
                <w:lang w:val="de-DE" w:eastAsia="de-DE"/>
              </w:rPr>
            </w:pPr>
            <w:r w:rsidRPr="00D01D5A">
              <w:rPr>
                <w:szCs w:val="22"/>
              </w:rPr>
              <w:t>Dmytro Rusanovskyy</w:t>
            </w:r>
          </w:p>
        </w:tc>
        <w:tc>
          <w:tcPr>
            <w:tcW w:w="1701" w:type="dxa"/>
            <w:tcBorders>
              <w:top w:val="single" w:sz="4" w:space="0" w:color="auto"/>
              <w:left w:val="single" w:sz="4" w:space="0" w:color="auto"/>
              <w:bottom w:val="single" w:sz="4" w:space="0" w:color="auto"/>
              <w:right w:val="single" w:sz="4" w:space="0" w:color="auto"/>
            </w:tcBorders>
            <w:vAlign w:val="bottom"/>
          </w:tcPr>
          <w:p w14:paraId="02B81034" w14:textId="77777777" w:rsidR="0008154F" w:rsidRPr="00D01D5A" w:rsidRDefault="0008154F" w:rsidP="00C3292B">
            <w:pPr>
              <w:rPr>
                <w:szCs w:val="22"/>
                <w:lang w:val="de-DE" w:eastAsia="de-DE"/>
              </w:rPr>
            </w:pPr>
            <w:r w:rsidRPr="00D01D5A">
              <w:rPr>
                <w:szCs w:val="22"/>
                <w:lang w:val="de-DE" w:eastAsia="de-DE"/>
              </w:rPr>
              <w:t>Qualcomm</w:t>
            </w:r>
          </w:p>
        </w:tc>
        <w:tc>
          <w:tcPr>
            <w:tcW w:w="3262" w:type="dxa"/>
            <w:tcBorders>
              <w:top w:val="single" w:sz="4" w:space="0" w:color="auto"/>
              <w:left w:val="single" w:sz="4" w:space="0" w:color="auto"/>
              <w:bottom w:val="single" w:sz="4" w:space="0" w:color="auto"/>
              <w:right w:val="single" w:sz="4" w:space="0" w:color="auto"/>
            </w:tcBorders>
          </w:tcPr>
          <w:p w14:paraId="6A525DA6" w14:textId="46D9585D" w:rsidR="0008154F" w:rsidRPr="00D01D5A" w:rsidRDefault="00EE7EC6" w:rsidP="00C3292B">
            <w:pPr>
              <w:rPr>
                <w:szCs w:val="22"/>
                <w:lang w:val="de-DE" w:eastAsia="de-DE"/>
              </w:rPr>
            </w:pPr>
            <w:hyperlink r:id="rId15" w:history="1">
              <w:r w:rsidR="00D311C6" w:rsidRPr="00CD17A9">
                <w:rPr>
                  <w:rStyle w:val="Hyperlink"/>
                  <w:szCs w:val="22"/>
                  <w:lang w:val="de-DE"/>
                </w:rPr>
                <w:t>dmytror@qti.qualcomm.com</w:t>
              </w:r>
            </w:hyperlink>
          </w:p>
        </w:tc>
      </w:tr>
      <w:tr w:rsidR="0008154F" w:rsidRPr="004D60EF" w14:paraId="13CA7538"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428DF360" w14:textId="77777777" w:rsidR="0008154F" w:rsidRDefault="0008154F" w:rsidP="00C3292B">
            <w:pPr>
              <w:rPr>
                <w:color w:val="00000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ABE9519" w14:textId="77777777" w:rsidR="0008154F" w:rsidRPr="00D01D5A" w:rsidRDefault="0008154F" w:rsidP="00C3292B">
            <w:pPr>
              <w:rPr>
                <w:szCs w:val="22"/>
                <w:lang w:val="de-DE" w:eastAsia="ko-KR"/>
              </w:rPr>
            </w:pPr>
            <w:r w:rsidRPr="00D01D5A">
              <w:rPr>
                <w:szCs w:val="22"/>
              </w:rPr>
              <w:t>Luong Pham Van</w:t>
            </w:r>
          </w:p>
        </w:tc>
        <w:tc>
          <w:tcPr>
            <w:tcW w:w="1701" w:type="dxa"/>
            <w:tcBorders>
              <w:top w:val="single" w:sz="4" w:space="0" w:color="auto"/>
              <w:left w:val="single" w:sz="4" w:space="0" w:color="auto"/>
              <w:bottom w:val="single" w:sz="4" w:space="0" w:color="auto"/>
              <w:right w:val="single" w:sz="4" w:space="0" w:color="auto"/>
            </w:tcBorders>
            <w:vAlign w:val="bottom"/>
          </w:tcPr>
          <w:p w14:paraId="5C6AB726" w14:textId="77777777" w:rsidR="0008154F" w:rsidRPr="00D01D5A" w:rsidRDefault="0008154F" w:rsidP="00C3292B">
            <w:pPr>
              <w:rPr>
                <w:szCs w:val="22"/>
                <w:lang w:val="de-DE" w:eastAsia="ko-KR"/>
              </w:rPr>
            </w:pPr>
            <w:r w:rsidRPr="00D01D5A">
              <w:rPr>
                <w:szCs w:val="22"/>
                <w:lang w:val="de-DE" w:eastAsia="ko-KR"/>
              </w:rPr>
              <w:t>Qualcomm</w:t>
            </w:r>
          </w:p>
        </w:tc>
        <w:tc>
          <w:tcPr>
            <w:tcW w:w="3262" w:type="dxa"/>
            <w:tcBorders>
              <w:top w:val="single" w:sz="4" w:space="0" w:color="auto"/>
              <w:left w:val="single" w:sz="4" w:space="0" w:color="auto"/>
              <w:bottom w:val="single" w:sz="4" w:space="0" w:color="auto"/>
              <w:right w:val="single" w:sz="4" w:space="0" w:color="auto"/>
            </w:tcBorders>
          </w:tcPr>
          <w:p w14:paraId="05010932" w14:textId="0DA5B8D8" w:rsidR="0008154F" w:rsidRPr="00D01D5A" w:rsidRDefault="00EE7EC6" w:rsidP="00C3292B">
            <w:pPr>
              <w:rPr>
                <w:szCs w:val="22"/>
                <w:lang w:val="de-DE" w:eastAsia="ja-JP"/>
              </w:rPr>
            </w:pPr>
            <w:hyperlink r:id="rId16" w:history="1">
              <w:r w:rsidR="00D311C6" w:rsidRPr="00CD17A9">
                <w:rPr>
                  <w:rStyle w:val="Hyperlink"/>
                  <w:szCs w:val="22"/>
                  <w:lang w:val="de-DE"/>
                </w:rPr>
                <w:t>lphamvan@qti.qualcomm.com</w:t>
              </w:r>
            </w:hyperlink>
          </w:p>
        </w:tc>
      </w:tr>
      <w:tr w:rsidR="003A78DA" w:rsidRPr="004D60EF" w14:paraId="1325B93D"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2E029BC3"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351E57CA" w14:textId="3160B85A" w:rsidR="003A78DA" w:rsidRPr="00D01D5A" w:rsidRDefault="003A78DA" w:rsidP="003A78DA">
            <w:pPr>
              <w:spacing w:before="60" w:after="60"/>
              <w:rPr>
                <w:szCs w:val="22"/>
                <w:lang w:val="de-DE" w:eastAsia="de-DE"/>
              </w:rPr>
            </w:pPr>
            <w:r w:rsidRPr="00D01D5A">
              <w:rPr>
                <w:szCs w:val="22"/>
                <w:lang w:val="de-DE" w:eastAsia="de-DE"/>
              </w:rPr>
              <w:t>Xiaoyu Xiu</w:t>
            </w:r>
          </w:p>
        </w:tc>
        <w:tc>
          <w:tcPr>
            <w:tcW w:w="1701" w:type="dxa"/>
            <w:tcBorders>
              <w:top w:val="single" w:sz="4" w:space="0" w:color="auto"/>
              <w:left w:val="single" w:sz="4" w:space="0" w:color="auto"/>
              <w:bottom w:val="single" w:sz="4" w:space="0" w:color="auto"/>
              <w:right w:val="single" w:sz="4" w:space="0" w:color="auto"/>
            </w:tcBorders>
            <w:vAlign w:val="center"/>
          </w:tcPr>
          <w:p w14:paraId="681AB2F4" w14:textId="167DB8D5"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63501AEC" w14:textId="35090E02" w:rsidR="003A78DA" w:rsidRPr="00D01D5A" w:rsidRDefault="00EE7EC6" w:rsidP="003A78DA">
            <w:pPr>
              <w:spacing w:before="60" w:after="60"/>
              <w:rPr>
                <w:szCs w:val="22"/>
                <w:lang w:val="de-DE" w:eastAsia="de-DE"/>
              </w:rPr>
            </w:pPr>
            <w:hyperlink r:id="rId17" w:history="1">
              <w:r w:rsidR="00D311C6" w:rsidRPr="00CD17A9">
                <w:rPr>
                  <w:rStyle w:val="Hyperlink"/>
                  <w:szCs w:val="22"/>
                  <w:lang w:val="de-DE" w:eastAsia="de-DE"/>
                </w:rPr>
                <w:t>xiaoyuxiu</w:t>
              </w:r>
              <w:r w:rsidR="00D311C6" w:rsidRPr="00CD17A9">
                <w:rPr>
                  <w:rStyle w:val="Hyperlink"/>
                  <w:rFonts w:eastAsia="PMingLiU"/>
                  <w:szCs w:val="22"/>
                  <w:lang w:val="de-DE" w:eastAsia="zh-TW"/>
                </w:rPr>
                <w:t>@kwai.com</w:t>
              </w:r>
            </w:hyperlink>
          </w:p>
        </w:tc>
      </w:tr>
      <w:tr w:rsidR="003A78DA" w:rsidRPr="004D60EF" w14:paraId="00F088B7"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1B46209C"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6C5DC8FA" w14:textId="668D33DA" w:rsidR="003A78DA" w:rsidRPr="00D01D5A" w:rsidRDefault="003A78DA" w:rsidP="003A78DA">
            <w:pPr>
              <w:spacing w:before="60" w:after="60"/>
              <w:rPr>
                <w:szCs w:val="22"/>
                <w:lang w:val="en-CA" w:eastAsia="de-DE"/>
              </w:rPr>
            </w:pPr>
            <w:r w:rsidRPr="00D01D5A">
              <w:rPr>
                <w:rFonts w:eastAsia="PMingLiU"/>
                <w:szCs w:val="22"/>
                <w:lang w:val="en-CA" w:eastAsia="zh-TW"/>
              </w:rPr>
              <w:t>Hong-Jheng Jhu</w:t>
            </w:r>
          </w:p>
        </w:tc>
        <w:tc>
          <w:tcPr>
            <w:tcW w:w="1701" w:type="dxa"/>
            <w:tcBorders>
              <w:top w:val="single" w:sz="4" w:space="0" w:color="auto"/>
              <w:left w:val="single" w:sz="4" w:space="0" w:color="auto"/>
              <w:bottom w:val="single" w:sz="4" w:space="0" w:color="auto"/>
              <w:right w:val="single" w:sz="4" w:space="0" w:color="auto"/>
            </w:tcBorders>
            <w:vAlign w:val="center"/>
          </w:tcPr>
          <w:p w14:paraId="64F40386" w14:textId="64C6CD5C"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00380A51" w14:textId="0EAD7BB2" w:rsidR="003A78DA" w:rsidRPr="00D01D5A" w:rsidRDefault="00EE7EC6" w:rsidP="003A78DA">
            <w:pPr>
              <w:spacing w:before="60" w:after="60"/>
              <w:rPr>
                <w:szCs w:val="22"/>
                <w:lang w:val="de-DE" w:eastAsia="de-DE"/>
              </w:rPr>
            </w:pPr>
            <w:hyperlink r:id="rId18" w:history="1">
              <w:r w:rsidR="00D311C6" w:rsidRPr="00CD17A9">
                <w:rPr>
                  <w:rStyle w:val="Hyperlink"/>
                  <w:rFonts w:eastAsia="PMingLiU"/>
                  <w:szCs w:val="22"/>
                  <w:lang w:val="de-DE" w:eastAsia="zh-TW"/>
                </w:rPr>
                <w:t>jhuhong-jheng@kwai.com</w:t>
              </w:r>
            </w:hyperlink>
          </w:p>
        </w:tc>
      </w:tr>
      <w:tr w:rsidR="00F850B0" w:rsidRPr="004D60EF" w14:paraId="0890B57C"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4FB7B4" w14:textId="772C65E5" w:rsidR="00F850B0" w:rsidRDefault="00F850B0" w:rsidP="00F850B0">
            <w:pPr>
              <w:spacing w:before="60" w:after="60"/>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7474C48" w14:textId="5083F8E3"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Tomonori Hashimoto</w:t>
            </w:r>
          </w:p>
        </w:tc>
        <w:tc>
          <w:tcPr>
            <w:tcW w:w="1701" w:type="dxa"/>
            <w:tcBorders>
              <w:top w:val="single" w:sz="4" w:space="0" w:color="auto"/>
              <w:left w:val="single" w:sz="4" w:space="0" w:color="auto"/>
              <w:bottom w:val="single" w:sz="4" w:space="0" w:color="auto"/>
              <w:right w:val="single" w:sz="4" w:space="0" w:color="auto"/>
            </w:tcBorders>
            <w:vAlign w:val="bottom"/>
          </w:tcPr>
          <w:p w14:paraId="45464278" w14:textId="1032BCD7"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3370C70B" w14:textId="4B1A86FE" w:rsidR="00F850B0" w:rsidRPr="00D01D5A" w:rsidRDefault="00D11C43" w:rsidP="00F850B0">
            <w:pPr>
              <w:rPr>
                <w:rFonts w:eastAsia="Yu Mincho"/>
                <w:szCs w:val="22"/>
                <w:lang w:val="de-DE" w:eastAsia="ja-JP"/>
              </w:rPr>
            </w:pPr>
            <w:r w:rsidRPr="00D01D5A">
              <w:rPr>
                <w:rFonts w:eastAsia="Yu Mincho"/>
                <w:szCs w:val="22"/>
                <w:lang w:val="de-DE" w:eastAsia="ja-JP"/>
              </w:rPr>
              <w:t>tomonori.hashimoto@sharp.co.j</w:t>
            </w:r>
            <w:r w:rsidR="004A0414" w:rsidRPr="00D01D5A">
              <w:rPr>
                <w:rFonts w:eastAsia="Yu Mincho"/>
                <w:szCs w:val="22"/>
                <w:lang w:val="de-DE" w:eastAsia="ja-JP"/>
              </w:rPr>
              <w:t>p</w:t>
            </w:r>
          </w:p>
        </w:tc>
      </w:tr>
      <w:tr w:rsidR="00F850B0" w:rsidRPr="004D60EF" w14:paraId="39F868C9"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8F0A46" w14:textId="32FB62D2" w:rsidR="00F850B0" w:rsidRDefault="00F850B0" w:rsidP="00F850B0">
            <w:pPr>
              <w:rPr>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489EA0F" w14:textId="70E94F5D"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Tomohiro Ikai</w:t>
            </w:r>
          </w:p>
        </w:tc>
        <w:tc>
          <w:tcPr>
            <w:tcW w:w="1701" w:type="dxa"/>
            <w:tcBorders>
              <w:top w:val="single" w:sz="4" w:space="0" w:color="auto"/>
              <w:left w:val="single" w:sz="4" w:space="0" w:color="auto"/>
              <w:bottom w:val="single" w:sz="4" w:space="0" w:color="auto"/>
              <w:right w:val="single" w:sz="4" w:space="0" w:color="auto"/>
            </w:tcBorders>
            <w:vAlign w:val="bottom"/>
          </w:tcPr>
          <w:p w14:paraId="29E517FE" w14:textId="22E2D384"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54D63D3E" w14:textId="5582D5E7" w:rsidR="00F850B0" w:rsidRPr="00D01D5A" w:rsidRDefault="00EE7EC6" w:rsidP="00F850B0">
            <w:pPr>
              <w:rPr>
                <w:szCs w:val="22"/>
                <w:lang w:val="de-DE" w:eastAsia="de-DE"/>
              </w:rPr>
            </w:pPr>
            <w:hyperlink r:id="rId19" w:history="1">
              <w:r w:rsidR="00D311C6" w:rsidRPr="00CD17A9">
                <w:rPr>
                  <w:rStyle w:val="Hyperlink"/>
                  <w:szCs w:val="22"/>
                  <w:lang w:val="de-DE" w:eastAsia="de-DE"/>
                </w:rPr>
                <w:t>ikai.tomohiro@sharp.co.jp</w:t>
              </w:r>
            </w:hyperlink>
          </w:p>
        </w:tc>
      </w:tr>
      <w:tr w:rsidR="00961BE4" w:rsidRPr="004D60EF" w14:paraId="3B7B45FB"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1BF409C4"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7C276AEF" w14:textId="43AD9EA3" w:rsidR="00961BE4" w:rsidRPr="00D01D5A" w:rsidRDefault="000127BC" w:rsidP="00C3292B">
            <w:pPr>
              <w:rPr>
                <w:rFonts w:eastAsia="SimSun"/>
                <w:color w:val="222222"/>
                <w:szCs w:val="22"/>
                <w:lang w:val="de-DE" w:eastAsia="de-DE"/>
              </w:rPr>
            </w:pPr>
            <w:r w:rsidRPr="00D01D5A">
              <w:rPr>
                <w:rFonts w:eastAsia="SimSun"/>
                <w:color w:val="222222"/>
                <w:szCs w:val="22"/>
                <w:lang w:val="de-DE" w:eastAsia="de-DE"/>
              </w:rPr>
              <w:t>Adrian Browne</w:t>
            </w:r>
          </w:p>
        </w:tc>
        <w:tc>
          <w:tcPr>
            <w:tcW w:w="1701" w:type="dxa"/>
            <w:tcBorders>
              <w:top w:val="single" w:sz="4" w:space="0" w:color="auto"/>
              <w:left w:val="single" w:sz="4" w:space="0" w:color="auto"/>
              <w:bottom w:val="single" w:sz="4" w:space="0" w:color="auto"/>
              <w:right w:val="single" w:sz="4" w:space="0" w:color="auto"/>
            </w:tcBorders>
            <w:vAlign w:val="bottom"/>
          </w:tcPr>
          <w:p w14:paraId="0F3E3EA6"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61F62877" w14:textId="234DD19B" w:rsidR="00961BE4" w:rsidRPr="00D01D5A" w:rsidRDefault="00EE7EC6" w:rsidP="00C3292B">
            <w:pPr>
              <w:rPr>
                <w:szCs w:val="22"/>
                <w:lang w:val="de-DE" w:eastAsia="de-DE"/>
              </w:rPr>
            </w:pPr>
            <w:hyperlink r:id="rId20" w:history="1">
              <w:r w:rsidR="00D311C6" w:rsidRPr="00CD17A9">
                <w:rPr>
                  <w:rStyle w:val="Hyperlink"/>
                  <w:szCs w:val="22"/>
                  <w:lang w:val="de-DE" w:eastAsia="de-DE"/>
                </w:rPr>
                <w:t>adrian.browne@sony.com</w:t>
              </w:r>
            </w:hyperlink>
          </w:p>
        </w:tc>
      </w:tr>
      <w:tr w:rsidR="00961BE4" w:rsidRPr="004D60EF" w14:paraId="360BA359"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0338857B"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2A656440" w14:textId="4A2FA2E4" w:rsidR="00961BE4" w:rsidRPr="00D01D5A" w:rsidRDefault="0011489B" w:rsidP="00C3292B">
            <w:pPr>
              <w:rPr>
                <w:rFonts w:eastAsia="SimSun"/>
                <w:color w:val="222222"/>
                <w:szCs w:val="22"/>
                <w:lang w:val="de-DE" w:eastAsia="de-DE"/>
              </w:rPr>
            </w:pPr>
            <w:r w:rsidRPr="00D01D5A">
              <w:rPr>
                <w:rFonts w:eastAsia="SimSun"/>
                <w:color w:val="222222"/>
                <w:szCs w:val="22"/>
                <w:lang w:val="de-DE" w:eastAsia="de-DE"/>
              </w:rPr>
              <w:t>Steve Keating</w:t>
            </w:r>
          </w:p>
        </w:tc>
        <w:tc>
          <w:tcPr>
            <w:tcW w:w="1701" w:type="dxa"/>
            <w:tcBorders>
              <w:top w:val="single" w:sz="4" w:space="0" w:color="auto"/>
              <w:left w:val="single" w:sz="4" w:space="0" w:color="auto"/>
              <w:bottom w:val="single" w:sz="4" w:space="0" w:color="auto"/>
              <w:right w:val="single" w:sz="4" w:space="0" w:color="auto"/>
            </w:tcBorders>
            <w:vAlign w:val="bottom"/>
          </w:tcPr>
          <w:p w14:paraId="0EC3B74F"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055C03D5" w14:textId="66368D74" w:rsidR="00961BE4" w:rsidRPr="00D01D5A" w:rsidRDefault="00EE7EC6" w:rsidP="00C3292B">
            <w:pPr>
              <w:rPr>
                <w:szCs w:val="22"/>
                <w:lang w:val="de-DE" w:eastAsia="de-DE"/>
              </w:rPr>
            </w:pPr>
            <w:hyperlink r:id="rId21" w:history="1">
              <w:r w:rsidR="00D311C6" w:rsidRPr="00CD17A9">
                <w:rPr>
                  <w:rStyle w:val="Hyperlink"/>
                  <w:szCs w:val="22"/>
                  <w:lang w:val="de-DE" w:eastAsia="de-DE"/>
                </w:rPr>
                <w:t>steve.keating@sony.com</w:t>
              </w:r>
            </w:hyperlink>
          </w:p>
        </w:tc>
      </w:tr>
      <w:tr w:rsidR="001244C3" w:rsidRPr="004D60EF" w14:paraId="63C4CD85"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636E022C" w14:textId="77777777" w:rsidR="001244C3" w:rsidRDefault="001244C3"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0E56314C" w14:textId="0A5AF1F7" w:rsidR="001244C3" w:rsidRPr="00D01D5A" w:rsidRDefault="001244C3" w:rsidP="00C3292B">
            <w:pPr>
              <w:rPr>
                <w:rFonts w:eastAsia="SimSun"/>
                <w:color w:val="222222"/>
                <w:szCs w:val="22"/>
                <w:lang w:val="de-DE" w:eastAsia="de-DE"/>
              </w:rPr>
            </w:pPr>
            <w:r w:rsidRPr="00D01D5A">
              <w:rPr>
                <w:rFonts w:eastAsia="SimSun"/>
                <w:color w:val="222222"/>
                <w:szCs w:val="22"/>
                <w:lang w:val="de-DE" w:eastAsia="de-DE"/>
              </w:rPr>
              <w:t>Kenji Kondo</w:t>
            </w:r>
          </w:p>
        </w:tc>
        <w:tc>
          <w:tcPr>
            <w:tcW w:w="1701" w:type="dxa"/>
            <w:tcBorders>
              <w:top w:val="single" w:sz="4" w:space="0" w:color="auto"/>
              <w:left w:val="single" w:sz="4" w:space="0" w:color="auto"/>
              <w:bottom w:val="single" w:sz="4" w:space="0" w:color="auto"/>
              <w:right w:val="single" w:sz="4" w:space="0" w:color="auto"/>
            </w:tcBorders>
            <w:vAlign w:val="bottom"/>
          </w:tcPr>
          <w:p w14:paraId="1BADE5E3" w14:textId="5D173F46" w:rsidR="001244C3" w:rsidRPr="00D01D5A" w:rsidRDefault="001244C3"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7958EE8F" w14:textId="178F0D9A" w:rsidR="001244C3" w:rsidRPr="00D01D5A" w:rsidRDefault="00EE7EC6" w:rsidP="00C3292B">
            <w:pPr>
              <w:rPr>
                <w:szCs w:val="22"/>
                <w:lang w:val="de-DE" w:eastAsia="de-DE"/>
              </w:rPr>
            </w:pPr>
            <w:hyperlink r:id="rId22" w:history="1">
              <w:r w:rsidR="00D311C6" w:rsidRPr="00CD17A9">
                <w:rPr>
                  <w:rStyle w:val="Hyperlink"/>
                  <w:szCs w:val="22"/>
                  <w:lang w:val="de-DE" w:eastAsia="de-DE"/>
                </w:rPr>
                <w:t>kenji.kondo@sony.com</w:t>
              </w:r>
            </w:hyperlink>
          </w:p>
        </w:tc>
      </w:tr>
      <w:tr w:rsidR="00510DAC" w:rsidRPr="004D60EF" w14:paraId="1F6B8D46"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7DE0345" w14:textId="77777777" w:rsidR="00510DAC" w:rsidRDefault="00510DAC"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B304BA7" w14:textId="5221E44B" w:rsidR="00510DAC" w:rsidRPr="00D01D5A" w:rsidRDefault="00510DAC" w:rsidP="00C3292B">
            <w:pPr>
              <w:rPr>
                <w:rFonts w:eastAsia="SimSun"/>
                <w:color w:val="222222"/>
                <w:szCs w:val="22"/>
                <w:lang w:val="de-DE" w:eastAsia="de-DE"/>
              </w:rPr>
            </w:pPr>
            <w:r>
              <w:rPr>
                <w:rFonts w:eastAsia="SimSun"/>
                <w:color w:val="222222"/>
                <w:szCs w:val="22"/>
                <w:lang w:val="de-DE" w:eastAsia="de-DE"/>
              </w:rPr>
              <w:t>Mohammed Sarwer</w:t>
            </w:r>
          </w:p>
        </w:tc>
        <w:tc>
          <w:tcPr>
            <w:tcW w:w="1701" w:type="dxa"/>
            <w:tcBorders>
              <w:top w:val="single" w:sz="4" w:space="0" w:color="auto"/>
              <w:left w:val="single" w:sz="4" w:space="0" w:color="auto"/>
              <w:bottom w:val="single" w:sz="4" w:space="0" w:color="auto"/>
              <w:right w:val="single" w:sz="4" w:space="0" w:color="auto"/>
            </w:tcBorders>
            <w:vAlign w:val="bottom"/>
          </w:tcPr>
          <w:p w14:paraId="66D31A7C" w14:textId="0299E142" w:rsidR="00510DAC" w:rsidRPr="00D01D5A" w:rsidRDefault="00510DAC" w:rsidP="00C3292B">
            <w:pPr>
              <w:rPr>
                <w:szCs w:val="22"/>
                <w:lang w:val="de-DE" w:eastAsia="ko-KR"/>
              </w:rPr>
            </w:pPr>
            <w:r>
              <w:rPr>
                <w:szCs w:val="22"/>
                <w:lang w:val="de-DE" w:eastAsia="ko-KR"/>
              </w:rPr>
              <w:t>Alibaba</w:t>
            </w:r>
          </w:p>
        </w:tc>
        <w:tc>
          <w:tcPr>
            <w:tcW w:w="3262" w:type="dxa"/>
            <w:tcBorders>
              <w:top w:val="single" w:sz="4" w:space="0" w:color="auto"/>
              <w:left w:val="single" w:sz="4" w:space="0" w:color="auto"/>
              <w:bottom w:val="single" w:sz="4" w:space="0" w:color="auto"/>
              <w:right w:val="single" w:sz="4" w:space="0" w:color="auto"/>
            </w:tcBorders>
          </w:tcPr>
          <w:p w14:paraId="4BABF890" w14:textId="2A4F28BC" w:rsidR="00510DAC" w:rsidRPr="00D01D5A" w:rsidRDefault="00EE7EC6" w:rsidP="00C3292B">
            <w:pPr>
              <w:rPr>
                <w:szCs w:val="22"/>
                <w:lang w:val="de-DE" w:eastAsia="de-DE"/>
              </w:rPr>
            </w:pPr>
            <w:hyperlink r:id="rId23" w:history="1">
              <w:r w:rsidR="00D311C6" w:rsidRPr="00393585">
                <w:rPr>
                  <w:rStyle w:val="Hyperlink"/>
                  <w:lang w:val="de-DE"/>
                </w:rPr>
                <w:t>m.sarwer@alibaba-inc.com</w:t>
              </w:r>
            </w:hyperlink>
          </w:p>
        </w:tc>
      </w:tr>
    </w:tbl>
    <w:p w14:paraId="5715D9D7" w14:textId="77777777" w:rsidR="003D447D" w:rsidRPr="00382906" w:rsidRDefault="003D447D" w:rsidP="003D447D">
      <w:pPr>
        <w:rPr>
          <w:lang w:val="de-DE"/>
        </w:rPr>
      </w:pPr>
    </w:p>
    <w:p w14:paraId="2209DBE3" w14:textId="77777777" w:rsidR="007A5ED4" w:rsidRPr="007A5ED4" w:rsidRDefault="007A5ED4" w:rsidP="007A5ED4">
      <w:pPr>
        <w:pStyle w:val="Heading1"/>
        <w:rPr>
          <w:lang w:val="en-CA"/>
        </w:rPr>
      </w:pPr>
      <w:r w:rsidRPr="007A5ED4">
        <w:rPr>
          <w:lang w:val="en-CA"/>
        </w:rPr>
        <w:lastRenderedPageBreak/>
        <w:t>Test conditions and evaluation criteria</w:t>
      </w:r>
    </w:p>
    <w:p w14:paraId="4CD17A20" w14:textId="7536B097" w:rsidR="00342234" w:rsidRPr="00022F81" w:rsidRDefault="007A5ED4" w:rsidP="007A5ED4">
      <w:pPr>
        <w:rPr>
          <w:lang w:val="en-CA"/>
        </w:rPr>
      </w:pPr>
      <w:r>
        <w:rPr>
          <w:lang w:val="en-CA"/>
        </w:rPr>
        <w:t xml:space="preserve">The proposals </w:t>
      </w:r>
      <w:r w:rsidR="00691A88">
        <w:rPr>
          <w:lang w:val="en-CA"/>
        </w:rPr>
        <w:t xml:space="preserve">will be </w:t>
      </w:r>
      <w:r w:rsidR="001435C7">
        <w:rPr>
          <w:lang w:val="en-CA"/>
        </w:rPr>
        <w:t xml:space="preserve">tested under the </w:t>
      </w:r>
      <w:r w:rsidR="001435C7" w:rsidRPr="00877972">
        <w:rPr>
          <w:lang w:val="en-CA"/>
        </w:rPr>
        <w:t xml:space="preserve">High Bit-Depth CTC specified in </w:t>
      </w:r>
      <w:r w:rsidR="00592156" w:rsidRPr="00877972">
        <w:rPr>
          <w:lang w:val="en-CA"/>
        </w:rPr>
        <w:fldChar w:fldCharType="begin"/>
      </w:r>
      <w:r w:rsidR="00592156" w:rsidRPr="00877972">
        <w:rPr>
          <w:lang w:val="en-CA"/>
        </w:rPr>
        <w:instrText xml:space="preserve"> REF _Ref53713367 \n \h </w:instrText>
      </w:r>
      <w:r w:rsidR="00A64E93">
        <w:rPr>
          <w:lang w:val="en-CA"/>
        </w:rPr>
        <w:instrText xml:space="preserve"> \* MERGEFORMAT </w:instrText>
      </w:r>
      <w:r w:rsidR="00592156" w:rsidRPr="00877972">
        <w:rPr>
          <w:lang w:val="en-CA"/>
        </w:rPr>
      </w:r>
      <w:r w:rsidR="00592156" w:rsidRPr="00877972">
        <w:rPr>
          <w:lang w:val="en-CA"/>
        </w:rPr>
        <w:fldChar w:fldCharType="separate"/>
      </w:r>
      <w:r w:rsidR="00496EA6">
        <w:rPr>
          <w:lang w:val="en-CA"/>
        </w:rPr>
        <w:t>0</w:t>
      </w:r>
      <w:r w:rsidR="00592156" w:rsidRPr="00877972">
        <w:rPr>
          <w:lang w:val="en-CA"/>
        </w:rPr>
        <w:fldChar w:fldCharType="end"/>
      </w:r>
      <w:r w:rsidR="00681A68" w:rsidRPr="00877972">
        <w:rPr>
          <w:lang w:val="en-CA"/>
        </w:rPr>
        <w:t xml:space="preserve"> in both lossy and lossless configurations</w:t>
      </w:r>
      <w:r w:rsidR="001435C7" w:rsidRPr="00877972">
        <w:rPr>
          <w:lang w:val="en-CA"/>
        </w:rPr>
        <w:t>.</w:t>
      </w:r>
      <w:r w:rsidR="001435C7">
        <w:rPr>
          <w:lang w:val="en-CA"/>
        </w:rPr>
        <w:t xml:space="preserve"> </w:t>
      </w:r>
      <w:r w:rsidR="00E6168A">
        <w:rPr>
          <w:lang w:val="en-CA"/>
        </w:rPr>
        <w:t>In addition to the sequences included in the CTC, the sequence</w:t>
      </w:r>
      <w:r w:rsidR="00342234">
        <w:rPr>
          <w:lang w:val="en-CA"/>
        </w:rPr>
        <w:t>s</w:t>
      </w:r>
      <w:r w:rsidR="00E6168A">
        <w:rPr>
          <w:lang w:val="en-CA"/>
        </w:rPr>
        <w:t xml:space="preserve"> FireEater2Clip4000r1_1920x1080p_25_12b_pq_709_ct2020_444 and FireEater2Clip4000r1_1920x1080p_25_12b_pq_709_ct2020_422 are included in the test sequences as they </w:t>
      </w:r>
      <w:proofErr w:type="spellStart"/>
      <w:r w:rsidR="00342234">
        <w:rPr>
          <w:lang w:val="en-CA"/>
        </w:rPr>
        <w:t>they</w:t>
      </w:r>
      <w:proofErr w:type="spellEnd"/>
      <w:r w:rsidR="00342234">
        <w:rPr>
          <w:lang w:val="en-CA"/>
        </w:rPr>
        <w:t xml:space="preserve"> have both light and dark areas and thus will h</w:t>
      </w:r>
      <w:r w:rsidR="00E6168A">
        <w:rPr>
          <w:lang w:val="en-CA"/>
        </w:rPr>
        <w:t>ave a large variation in coefficient values</w:t>
      </w:r>
      <w:r w:rsidR="00342234">
        <w:rPr>
          <w:lang w:val="en-CA"/>
        </w:rPr>
        <w:t>. This will allow the assessment of adaption techniques. An updated spreadsheet containing the additional sequences will be made available at the same time as the final CE text.</w:t>
      </w:r>
    </w:p>
    <w:p w14:paraId="3A0CDD75" w14:textId="2BAE0C28" w:rsidR="00342234" w:rsidRDefault="00691A88" w:rsidP="007A5ED4">
      <w:pPr>
        <w:rPr>
          <w:lang w:val="en-CA"/>
        </w:rPr>
      </w:pPr>
      <w:r>
        <w:rPr>
          <w:lang w:val="en-CA"/>
        </w:rPr>
        <w:t xml:space="preserve">Planned tests </w:t>
      </w:r>
      <w:r w:rsidR="007A5ED4">
        <w:rPr>
          <w:lang w:val="en-CA"/>
        </w:rPr>
        <w:t>in the CE shall be implemented on</w:t>
      </w:r>
      <w:r w:rsidR="008122F4">
        <w:rPr>
          <w:lang w:val="en-CA"/>
        </w:rPr>
        <w:t>, and compared with,</w:t>
      </w:r>
      <w:r w:rsidR="007A5ED4">
        <w:rPr>
          <w:lang w:val="en-CA"/>
        </w:rPr>
        <w:t xml:space="preserve"> </w:t>
      </w:r>
      <w:r w:rsidR="007A5ED4" w:rsidRPr="00877972">
        <w:rPr>
          <w:lang w:val="en-CA"/>
        </w:rPr>
        <w:t>VTM-</w:t>
      </w:r>
      <w:r w:rsidR="00FA3138">
        <w:rPr>
          <w:lang w:val="en-CA"/>
        </w:rPr>
        <w:t>1</w:t>
      </w:r>
      <w:ins w:id="5" w:author="Browne, Adrian" w:date="2020-11-27T16:06:00Z">
        <w:r w:rsidR="00C458E7">
          <w:rPr>
            <w:lang w:val="en-CA"/>
          </w:rPr>
          <w:t>1.0rc1</w:t>
        </w:r>
      </w:ins>
      <w:ins w:id="6" w:author="Dmytro Rusanovskyy" w:date="2020-11-23T19:39:00Z">
        <w:del w:id="7" w:author="Browne, Adrian" w:date="2020-11-27T16:06:00Z">
          <w:r w:rsidR="00FA3138" w:rsidDel="00C458E7">
            <w:rPr>
              <w:lang w:val="en-CA"/>
            </w:rPr>
            <w:delText>0.02</w:delText>
          </w:r>
        </w:del>
      </w:ins>
      <w:del w:id="8" w:author="Dmytro Rusanovskyy" w:date="2020-11-23T19:39:00Z">
        <w:r w:rsidRPr="00877972" w:rsidDel="00FA3138">
          <w:rPr>
            <w:lang w:val="en-CA"/>
          </w:rPr>
          <w:delText>11</w:delText>
        </w:r>
        <w:r w:rsidR="007A5ED4" w:rsidRPr="00877972" w:rsidDel="00FA3138">
          <w:rPr>
            <w:lang w:val="en-CA"/>
          </w:rPr>
          <w:delText>.0</w:delText>
        </w:r>
      </w:del>
      <w:r w:rsidR="008122F4">
        <w:rPr>
          <w:lang w:val="en-CA"/>
        </w:rPr>
        <w:t xml:space="preserve"> with the </w:t>
      </w:r>
      <w:r w:rsidR="00342234">
        <w:rPr>
          <w:lang w:val="en-CA"/>
        </w:rPr>
        <w:t xml:space="preserve">modification </w:t>
      </w:r>
      <w:r w:rsidR="008122F4">
        <w:rPr>
          <w:lang w:val="en-CA"/>
        </w:rPr>
        <w:t>described in</w:t>
      </w:r>
      <w:r w:rsidR="00AB069C">
        <w:rPr>
          <w:lang w:val="en-CA"/>
        </w:rPr>
        <w:t xml:space="preserve"> JVET-T2018[1]</w:t>
      </w:r>
      <w:r w:rsidR="008122F4">
        <w:rPr>
          <w:lang w:val="en-CA"/>
        </w:rPr>
        <w:t xml:space="preserve"> </w:t>
      </w:r>
      <w:r w:rsidR="00342234">
        <w:rPr>
          <w:lang w:val="en-CA"/>
        </w:rPr>
        <w:t>to enable high bit depth processing</w:t>
      </w:r>
      <w:r w:rsidR="008122F4">
        <w:rPr>
          <w:lang w:val="en-CA"/>
        </w:rPr>
        <w:t>.</w:t>
      </w:r>
      <w:r w:rsidR="00AB069C">
        <w:rPr>
          <w:lang w:val="en-CA"/>
        </w:rPr>
        <w:t xml:space="preserve"> </w:t>
      </w:r>
      <w:r w:rsidR="008122F4">
        <w:rPr>
          <w:lang w:val="en-CA"/>
        </w:rPr>
        <w:t xml:space="preserve">For </w:t>
      </w:r>
      <w:proofErr w:type="gramStart"/>
      <w:r w:rsidR="008122F4">
        <w:rPr>
          <w:lang w:val="en-CA"/>
        </w:rPr>
        <w:t>16 bit</w:t>
      </w:r>
      <w:proofErr w:type="gramEnd"/>
      <w:r w:rsidR="008122F4">
        <w:rPr>
          <w:lang w:val="en-CA"/>
        </w:rPr>
        <w:t xml:space="preserve"> testing, extended precision processing will be enabled, and all results will be compared with an anchor with the same setting. For </w:t>
      </w:r>
      <w:proofErr w:type="gramStart"/>
      <w:r w:rsidR="008122F4">
        <w:rPr>
          <w:lang w:val="en-CA"/>
        </w:rPr>
        <w:t>12 bit</w:t>
      </w:r>
      <w:proofErr w:type="gramEnd"/>
      <w:r w:rsidR="008122F4">
        <w:rPr>
          <w:lang w:val="en-CA"/>
        </w:rPr>
        <w:t xml:space="preserve"> testing, extended precision will be disabled and the results will be compared with an anchor with extended precision disabled. </w:t>
      </w:r>
    </w:p>
    <w:p w14:paraId="2FE01680" w14:textId="1E9B5A2A" w:rsidR="009E045B" w:rsidRDefault="005F1179" w:rsidP="007A5ED4">
      <w:pPr>
        <w:rPr>
          <w:lang w:val="en-CA"/>
        </w:rPr>
      </w:pPr>
      <w:r>
        <w:rPr>
          <w:lang w:val="en-CA"/>
        </w:rPr>
        <w:t>T</w:t>
      </w:r>
      <w:r w:rsidR="009E045B">
        <w:rPr>
          <w:lang w:val="en-CA"/>
        </w:rPr>
        <w:t xml:space="preserve">ransform skip </w:t>
      </w:r>
      <w:r>
        <w:rPr>
          <w:lang w:val="en-CA"/>
        </w:rPr>
        <w:t>se</w:t>
      </w:r>
      <w:r w:rsidR="00AB069C">
        <w:rPr>
          <w:lang w:val="en-CA"/>
        </w:rPr>
        <w:t>t</w:t>
      </w:r>
      <w:r>
        <w:rPr>
          <w:lang w:val="en-CA"/>
        </w:rPr>
        <w:t>tings will follow CTC settings</w:t>
      </w:r>
      <w:r w:rsidR="00AB069C">
        <w:rPr>
          <w:lang w:val="en-CA"/>
        </w:rPr>
        <w:t xml:space="preserve"> for all tests</w:t>
      </w:r>
      <w:r>
        <w:rPr>
          <w:lang w:val="en-CA"/>
        </w:rPr>
        <w:t xml:space="preserve">. </w:t>
      </w:r>
    </w:p>
    <w:p w14:paraId="383C7EE6" w14:textId="4046292C" w:rsidR="00760FE3" w:rsidRDefault="007A5ED4">
      <w:pPr>
        <w:rPr>
          <w:lang w:val="en-CA"/>
        </w:rPr>
      </w:pPr>
      <w:r>
        <w:rPr>
          <w:lang w:val="en-CA"/>
        </w:rPr>
        <w:t xml:space="preserve">Proposals will be compared with respect to </w:t>
      </w:r>
      <w:r w:rsidR="00A97E93">
        <w:rPr>
          <w:lang w:val="en-CA"/>
        </w:rPr>
        <w:t xml:space="preserve">bit rate, objective </w:t>
      </w:r>
      <w:proofErr w:type="gramStart"/>
      <w:r w:rsidR="00A97E93">
        <w:rPr>
          <w:lang w:val="en-CA"/>
        </w:rPr>
        <w:t>quality</w:t>
      </w:r>
      <w:proofErr w:type="gramEnd"/>
      <w:r w:rsidR="002B4864">
        <w:rPr>
          <w:lang w:val="en-CA"/>
        </w:rPr>
        <w:t xml:space="preserve"> </w:t>
      </w:r>
      <w:r>
        <w:rPr>
          <w:lang w:val="en-CA"/>
        </w:rPr>
        <w:t>and complexity.</w:t>
      </w:r>
      <w:r w:rsidR="00AB069C">
        <w:rPr>
          <w:lang w:val="en-CA"/>
        </w:rPr>
        <w:t xml:space="preserve"> To provide an indication of complexity</w:t>
      </w:r>
      <w:r w:rsidR="00D311C6">
        <w:rPr>
          <w:lang w:val="en-CA"/>
        </w:rPr>
        <w:t xml:space="preserve">, comparative run-times for encoding and decoding will be used. In addition, throughput issues should be considered, </w:t>
      </w:r>
      <w:proofErr w:type="gramStart"/>
      <w:r w:rsidR="00D311C6">
        <w:rPr>
          <w:lang w:val="en-CA"/>
        </w:rPr>
        <w:t>in particular any</w:t>
      </w:r>
      <w:proofErr w:type="gramEnd"/>
      <w:r w:rsidR="00D311C6">
        <w:rPr>
          <w:lang w:val="en-CA"/>
        </w:rPr>
        <w:t xml:space="preserve"> change to the bin to bit ratio.</w:t>
      </w:r>
    </w:p>
    <w:p w14:paraId="7CE711DD" w14:textId="2A730236" w:rsidR="009554C2" w:rsidRDefault="009554C2" w:rsidP="007A5ED4">
      <w:pPr>
        <w:rPr>
          <w:lang w:val="en-CA"/>
        </w:rPr>
      </w:pPr>
      <w:r>
        <w:rPr>
          <w:lang w:val="en-CA"/>
        </w:rPr>
        <w:t xml:space="preserve">If </w:t>
      </w:r>
      <w:r w:rsidR="00AB069C">
        <w:rPr>
          <w:lang w:val="en-CA"/>
        </w:rPr>
        <w:t xml:space="preserve">a </w:t>
      </w:r>
      <w:r>
        <w:rPr>
          <w:lang w:val="en-CA"/>
        </w:rPr>
        <w:t xml:space="preserve">proposal </w:t>
      </w:r>
      <w:r w:rsidR="00EE6CD9">
        <w:rPr>
          <w:lang w:val="en-CA"/>
        </w:rPr>
        <w:t xml:space="preserve">changes </w:t>
      </w:r>
      <w:r w:rsidR="00AB069C">
        <w:rPr>
          <w:lang w:val="en-CA"/>
        </w:rPr>
        <w:t xml:space="preserve">coding for </w:t>
      </w:r>
      <w:proofErr w:type="gramStart"/>
      <w:r w:rsidR="00EE6CD9">
        <w:rPr>
          <w:lang w:val="en-CA"/>
        </w:rPr>
        <w:t>8</w:t>
      </w:r>
      <w:r w:rsidR="00AB069C">
        <w:rPr>
          <w:lang w:val="en-CA"/>
        </w:rPr>
        <w:t xml:space="preserve"> or </w:t>
      </w:r>
      <w:r w:rsidR="00EE6CD9">
        <w:rPr>
          <w:lang w:val="en-CA"/>
        </w:rPr>
        <w:t>10 bit</w:t>
      </w:r>
      <w:proofErr w:type="gramEnd"/>
      <w:r w:rsidR="00EE6CD9">
        <w:rPr>
          <w:lang w:val="en-CA"/>
        </w:rPr>
        <w:t xml:space="preserve"> </w:t>
      </w:r>
      <w:r w:rsidR="00AB069C">
        <w:rPr>
          <w:lang w:val="en-CA"/>
        </w:rPr>
        <w:t>sources</w:t>
      </w:r>
      <w:r w:rsidR="00EE6CD9">
        <w:rPr>
          <w:lang w:val="en-CA"/>
        </w:rPr>
        <w:t xml:space="preserve">, additional </w:t>
      </w:r>
      <w:r w:rsidR="00AB069C">
        <w:rPr>
          <w:lang w:val="en-CA"/>
        </w:rPr>
        <w:t xml:space="preserve">VVC 10 bit CTC </w:t>
      </w:r>
      <w:r w:rsidR="00EE6CD9">
        <w:rPr>
          <w:lang w:val="en-CA"/>
        </w:rPr>
        <w:t xml:space="preserve">results </w:t>
      </w:r>
      <w:r w:rsidR="00AB069C">
        <w:rPr>
          <w:lang w:val="en-CA"/>
        </w:rPr>
        <w:t>shall</w:t>
      </w:r>
      <w:r w:rsidR="0079694D">
        <w:rPr>
          <w:lang w:val="en-CA"/>
        </w:rPr>
        <w:t xml:space="preserve"> be provided.</w:t>
      </w:r>
    </w:p>
    <w:p w14:paraId="2BD71455" w14:textId="4C6CE365" w:rsidR="00C4714B" w:rsidRPr="00A942ED" w:rsidRDefault="00A83DD1" w:rsidP="00C4714B">
      <w:pPr>
        <w:pStyle w:val="Heading1"/>
        <w:rPr>
          <w:rFonts w:eastAsia="SimSun"/>
          <w:lang w:val="en-CA"/>
        </w:rPr>
      </w:pPr>
      <w:r>
        <w:rPr>
          <w:rFonts w:eastAsia="SimSun"/>
          <w:lang w:val="en-CA"/>
        </w:rPr>
        <w:t>Proposals</w:t>
      </w:r>
      <w:r w:rsidR="007B6F47" w:rsidRPr="00A942ED">
        <w:rPr>
          <w:rFonts w:eastAsia="SimSun"/>
          <w:lang w:val="en-CA"/>
        </w:rPr>
        <w:t xml:space="preserve"> description</w:t>
      </w:r>
      <w:r w:rsidR="002D44DB" w:rsidRPr="00A942ED">
        <w:rPr>
          <w:rFonts w:eastAsia="SimSun"/>
          <w:lang w:val="en-CA"/>
        </w:rPr>
        <w:t>s</w:t>
      </w:r>
    </w:p>
    <w:p w14:paraId="7533D16D" w14:textId="52174CFB" w:rsidR="00C4714B" w:rsidRDefault="00305876" w:rsidP="00C4714B">
      <w:pPr>
        <w:pStyle w:val="Heading2"/>
        <w:rPr>
          <w:rFonts w:eastAsia="SimSun"/>
          <w:b w:val="0"/>
          <w:bCs w:val="0"/>
          <w:lang w:val="en-CA"/>
        </w:rPr>
      </w:pPr>
      <w:r w:rsidRPr="00305876">
        <w:rPr>
          <w:rFonts w:eastAsia="SimSun"/>
          <w:b w:val="0"/>
          <w:bCs w:val="0"/>
          <w:lang w:val="en-CA"/>
        </w:rPr>
        <w:t>Rice parameter selection for high bit depths</w:t>
      </w:r>
      <w:r w:rsidR="00B177F1">
        <w:rPr>
          <w:rFonts w:eastAsia="SimSun"/>
          <w:b w:val="0"/>
          <w:bCs w:val="0"/>
          <w:lang w:val="en-CA"/>
        </w:rPr>
        <w:t xml:space="preserve"> (JVET-T0072)</w:t>
      </w:r>
    </w:p>
    <w:p w14:paraId="663BAF28" w14:textId="27F949F1" w:rsidR="00A942ED" w:rsidRDefault="000127BC" w:rsidP="00C4714B">
      <w:pPr>
        <w:rPr>
          <w:lang w:val="en-CA"/>
        </w:rPr>
      </w:pPr>
      <w:r w:rsidRPr="00877972">
        <w:rPr>
          <w:lang w:val="en-CA"/>
        </w:rPr>
        <w:t>The proposal JVET-T0072 introduces a modification to the VVC Rice parameter derivation method for both regular residual coding (RRC) and transform skip residual coding (TSRC).</w:t>
      </w:r>
      <w:r w:rsidR="00A97E93" w:rsidRPr="00877972">
        <w:rPr>
          <w:lang w:val="en-CA"/>
        </w:rPr>
        <w:t xml:space="preserve"> The modification extends the existing VVC Rice parameter </w:t>
      </w:r>
      <w:proofErr w:type="spellStart"/>
      <w:r w:rsidR="00A97E93" w:rsidRPr="00877972">
        <w:rPr>
          <w:lang w:val="en-CA"/>
        </w:rPr>
        <w:t>deriviation</w:t>
      </w:r>
      <w:proofErr w:type="spellEnd"/>
      <w:r w:rsidR="00A97E93" w:rsidRPr="00877972">
        <w:rPr>
          <w:lang w:val="en-CA"/>
        </w:rPr>
        <w:t xml:space="preserve"> method by adding an adaption technique based on </w:t>
      </w:r>
      <w:r w:rsidR="0010573D" w:rsidRPr="00877972">
        <w:rPr>
          <w:lang w:val="en-CA"/>
        </w:rPr>
        <w:t xml:space="preserve">selecting one of </w:t>
      </w:r>
      <w:r w:rsidR="00A97E93" w:rsidRPr="00877972">
        <w:rPr>
          <w:lang w:val="en-CA"/>
        </w:rPr>
        <w:t xml:space="preserve">a series of counters. </w:t>
      </w:r>
      <w:r w:rsidR="00AD4FB5">
        <w:rPr>
          <w:lang w:val="en-CA"/>
        </w:rPr>
        <w:t xml:space="preserve">These counters predict the log2 size of each coefficient being coded. </w:t>
      </w:r>
      <w:r w:rsidR="00A97E93" w:rsidRPr="00877972">
        <w:rPr>
          <w:lang w:val="en-CA"/>
        </w:rPr>
        <w:t>The</w:t>
      </w:r>
      <w:r w:rsidR="00AD4FB5">
        <w:rPr>
          <w:lang w:val="en-CA"/>
        </w:rPr>
        <w:t xml:space="preserve"> counters are incremented whenever a coefficient is coded which is greater than predicted and decremented whenever a coefficient is less than predicted. When coding a </w:t>
      </w:r>
      <w:proofErr w:type="gramStart"/>
      <w:r w:rsidR="00AD4FB5">
        <w:rPr>
          <w:lang w:val="en-CA"/>
        </w:rPr>
        <w:t>coefficient</w:t>
      </w:r>
      <w:proofErr w:type="gramEnd"/>
      <w:r w:rsidR="00AD4FB5">
        <w:rPr>
          <w:lang w:val="en-CA"/>
        </w:rPr>
        <w:t xml:space="preserve"> the log2 predicted size is then</w:t>
      </w:r>
      <w:r w:rsidR="00D3268F">
        <w:rPr>
          <w:lang w:val="en-CA"/>
        </w:rPr>
        <w:t xml:space="preserve"> used to derive a suitable number of bits to shift right </w:t>
      </w:r>
      <w:r w:rsidR="00A26D6D">
        <w:rPr>
          <w:lang w:val="en-CA"/>
        </w:rPr>
        <w:t xml:space="preserve">the computed value of </w:t>
      </w:r>
      <w:proofErr w:type="spellStart"/>
      <w:r w:rsidR="00A26D6D" w:rsidRPr="00393585">
        <w:rPr>
          <w:i/>
          <w:lang w:val="en-CA"/>
        </w:rPr>
        <w:t>locSumAbs</w:t>
      </w:r>
      <w:proofErr w:type="spellEnd"/>
      <w:r w:rsidR="00A26D6D">
        <w:rPr>
          <w:lang w:val="en-CA"/>
        </w:rPr>
        <w:t>. This shift is then added to the rice value derived from the lookup table</w:t>
      </w:r>
      <w:r w:rsidR="000F1E29">
        <w:rPr>
          <w:lang w:val="en-CA"/>
        </w:rPr>
        <w:t xml:space="preserve"> </w:t>
      </w:r>
      <w:r w:rsidR="000F1E29" w:rsidRPr="00393585">
        <w:rPr>
          <w:i/>
          <w:lang w:val="en-CA"/>
        </w:rPr>
        <w:t>g</w:t>
      </w:r>
      <w:r w:rsidR="000F1E29" w:rsidRPr="00393585">
        <w:rPr>
          <w:i/>
        </w:rPr>
        <w:t>_</w:t>
      </w:r>
      <w:proofErr w:type="spellStart"/>
      <w:r w:rsidR="000F1E29" w:rsidRPr="00393585">
        <w:rPr>
          <w:i/>
          <w:lang w:val="en-CA"/>
        </w:rPr>
        <w:t>auiGoRiceParsCoeff</w:t>
      </w:r>
      <w:proofErr w:type="spellEnd"/>
      <w:r w:rsidR="001A09AF" w:rsidRPr="00877972">
        <w:rPr>
          <w:lang w:val="en-CA"/>
        </w:rPr>
        <w:t>.</w:t>
      </w:r>
      <w:r w:rsidR="00A26D6D">
        <w:rPr>
          <w:lang w:val="en-CA"/>
        </w:rPr>
        <w:t xml:space="preserve"> TSRC is modified to use a similar method to RRC but with </w:t>
      </w:r>
      <w:proofErr w:type="spellStart"/>
      <w:r w:rsidR="00A26D6D">
        <w:rPr>
          <w:lang w:val="en-CA"/>
        </w:rPr>
        <w:t>locSumAbs</w:t>
      </w:r>
      <w:proofErr w:type="spellEnd"/>
      <w:r w:rsidR="00A26D6D">
        <w:rPr>
          <w:lang w:val="en-CA"/>
        </w:rPr>
        <w:t xml:space="preserve"> computed from five previously coded coefficients to the top left of the current coefficient rather than five to the bottom right.</w:t>
      </w:r>
    </w:p>
    <w:p w14:paraId="3E19D816" w14:textId="5080EAAB" w:rsidR="00AD4FB5" w:rsidRPr="008F6176" w:rsidRDefault="00D3268F" w:rsidP="00C4714B">
      <w:pPr>
        <w:rPr>
          <w:lang w:val="en-CA"/>
        </w:rPr>
      </w:pPr>
      <w:r>
        <w:rPr>
          <w:lang w:val="en-CA"/>
        </w:rPr>
        <w:t>In addition to the basic technique JVET-T0072 also describes a simplification which reduces</w:t>
      </w:r>
      <w:r w:rsidR="000F1E29">
        <w:rPr>
          <w:lang w:val="en-CA"/>
        </w:rPr>
        <w:t xml:space="preserve"> both</w:t>
      </w:r>
      <w:r>
        <w:rPr>
          <w:lang w:val="en-CA"/>
        </w:rPr>
        <w:t xml:space="preserve"> the number of updates of the counter</w:t>
      </w:r>
      <w:r w:rsidR="000F1E29">
        <w:rPr>
          <w:lang w:val="en-CA"/>
        </w:rPr>
        <w:t>s</w:t>
      </w:r>
      <w:r>
        <w:rPr>
          <w:lang w:val="en-CA"/>
        </w:rPr>
        <w:t xml:space="preserve"> and</w:t>
      </w:r>
      <w:r w:rsidR="000F1E29">
        <w:rPr>
          <w:lang w:val="en-CA"/>
        </w:rPr>
        <w:t xml:space="preserve"> the regularity of the derivation of predicted values</w:t>
      </w:r>
      <w:r>
        <w:rPr>
          <w:lang w:val="en-CA"/>
        </w:rPr>
        <w:t>.</w:t>
      </w:r>
      <w:r w:rsidR="008F6176">
        <w:rPr>
          <w:lang w:val="en-CA"/>
        </w:rPr>
        <w:t xml:space="preserve"> In addition to the simplification described in JVET-T0072, the simplification for TSRC will in addition replace the use of </w:t>
      </w:r>
      <w:proofErr w:type="spellStart"/>
      <w:r w:rsidR="008F6176" w:rsidRPr="00393585">
        <w:rPr>
          <w:i/>
          <w:lang w:val="en-CA"/>
        </w:rPr>
        <w:t>locSumAbs</w:t>
      </w:r>
      <w:proofErr w:type="spellEnd"/>
      <w:r w:rsidR="008F6176">
        <w:rPr>
          <w:i/>
          <w:lang w:val="en-CA"/>
        </w:rPr>
        <w:t xml:space="preserve"> </w:t>
      </w:r>
      <w:r w:rsidR="008F6176">
        <w:rPr>
          <w:lang w:val="en-CA"/>
        </w:rPr>
        <w:t xml:space="preserve">and </w:t>
      </w:r>
      <w:proofErr w:type="spellStart"/>
      <w:r w:rsidR="008F6176">
        <w:rPr>
          <w:i/>
          <w:lang w:val="en-CA"/>
        </w:rPr>
        <w:t>g_a</w:t>
      </w:r>
      <w:r w:rsidR="008F6176" w:rsidRPr="00D60D6C">
        <w:rPr>
          <w:i/>
          <w:lang w:val="en-CA"/>
        </w:rPr>
        <w:t>uiGoRiceParsCoeff</w:t>
      </w:r>
      <w:proofErr w:type="spellEnd"/>
      <w:r w:rsidR="008F6176">
        <w:rPr>
          <w:lang w:val="en-CA"/>
        </w:rPr>
        <w:t xml:space="preserve"> with a simple offset based on the prediction from the counters.</w:t>
      </w:r>
    </w:p>
    <w:p w14:paraId="27226978" w14:textId="7CF0C043" w:rsidR="00B177F1" w:rsidRDefault="00B177F1" w:rsidP="00B177F1">
      <w:pPr>
        <w:pStyle w:val="Heading2"/>
        <w:rPr>
          <w:rFonts w:eastAsia="SimSun"/>
          <w:b w:val="0"/>
          <w:bCs w:val="0"/>
          <w:lang w:val="en-CA"/>
        </w:rPr>
      </w:pPr>
      <w:r w:rsidRPr="00305876">
        <w:rPr>
          <w:rFonts w:eastAsia="SimSun"/>
          <w:b w:val="0"/>
          <w:bCs w:val="0"/>
          <w:lang w:val="en-CA"/>
        </w:rPr>
        <w:t xml:space="preserve">Rice parameter </w:t>
      </w:r>
      <w:r w:rsidR="00AA5377">
        <w:rPr>
          <w:rFonts w:eastAsia="SimSun"/>
          <w:b w:val="0"/>
          <w:bCs w:val="0"/>
          <w:lang w:val="en-CA"/>
        </w:rPr>
        <w:t>derivation</w:t>
      </w:r>
      <w:r w:rsidRPr="00305876">
        <w:rPr>
          <w:rFonts w:eastAsia="SimSun"/>
          <w:b w:val="0"/>
          <w:bCs w:val="0"/>
          <w:lang w:val="en-CA"/>
        </w:rPr>
        <w:t xml:space="preserve"> for high bit depths</w:t>
      </w:r>
      <w:r>
        <w:rPr>
          <w:rFonts w:eastAsia="SimSun"/>
          <w:b w:val="0"/>
          <w:bCs w:val="0"/>
          <w:lang w:val="en-CA"/>
        </w:rPr>
        <w:t xml:space="preserve"> (JVET-T00</w:t>
      </w:r>
      <w:r w:rsidR="00AA5377">
        <w:rPr>
          <w:rFonts w:eastAsia="SimSun"/>
          <w:b w:val="0"/>
          <w:bCs w:val="0"/>
          <w:lang w:val="en-CA"/>
        </w:rPr>
        <w:t>85</w:t>
      </w:r>
      <w:r>
        <w:rPr>
          <w:rFonts w:eastAsia="SimSun"/>
          <w:b w:val="0"/>
          <w:bCs w:val="0"/>
          <w:lang w:val="en-CA"/>
        </w:rPr>
        <w:t>)</w:t>
      </w:r>
    </w:p>
    <w:p w14:paraId="59E8145F" w14:textId="0ABF6760" w:rsidR="005D404E" w:rsidRPr="00393585" w:rsidRDefault="00D11C43" w:rsidP="00933D33">
      <w:pPr>
        <w:rPr>
          <w:rFonts w:eastAsia="Yu Mincho"/>
          <w:lang w:val="en-CA"/>
        </w:rPr>
      </w:pPr>
      <w:r>
        <w:rPr>
          <w:lang w:val="en-CA" w:eastAsia="ja-JP"/>
        </w:rPr>
        <w:t xml:space="preserve">The proposal of JVET-T0085 introduces a modification to the VVC Rice parameters derivation method for regular residual coding (RRC). It is proposed to use a formula instead of conventional look-up table. </w:t>
      </w:r>
      <w:r w:rsidR="00220640" w:rsidRPr="00220640">
        <w:rPr>
          <w:lang w:val="en-CA" w:eastAsia="ja-JP"/>
        </w:rPr>
        <w:t xml:space="preserve">Specifically, the rice parameter value is predicted </w:t>
      </w:r>
      <w:r w:rsidR="004D60EF">
        <w:rPr>
          <w:lang w:val="en-CA" w:eastAsia="ja-JP"/>
        </w:rPr>
        <w:t xml:space="preserve">based on an adjusted value of the </w:t>
      </w:r>
      <w:proofErr w:type="spellStart"/>
      <w:r w:rsidR="004D60EF" w:rsidRPr="00353AA4">
        <w:rPr>
          <w:i/>
          <w:iCs/>
          <w:szCs w:val="22"/>
          <w:lang w:val="en-CA"/>
        </w:rPr>
        <w:t>locSumAbs</w:t>
      </w:r>
      <w:proofErr w:type="spellEnd"/>
      <w:r w:rsidR="004D60EF" w:rsidRPr="00353AA4">
        <w:rPr>
          <w:szCs w:val="22"/>
          <w:lang w:val="en-CA"/>
        </w:rPr>
        <w:t xml:space="preserve"> </w:t>
      </w:r>
      <w:r w:rsidR="00220640" w:rsidRPr="00220640">
        <w:rPr>
          <w:lang w:val="en-CA" w:eastAsia="ja-JP"/>
        </w:rPr>
        <w:t xml:space="preserve">using linear prediction with log2 operation. </w:t>
      </w:r>
      <w:r w:rsidR="004D60EF">
        <w:rPr>
          <w:lang w:val="en-CA" w:eastAsia="ja-JP"/>
        </w:rPr>
        <w:t xml:space="preserve">The linear prediction </w:t>
      </w:r>
      <w:proofErr w:type="spellStart"/>
      <w:r w:rsidR="004D60EF">
        <w:rPr>
          <w:lang w:val="en-CA" w:eastAsia="ja-JP"/>
        </w:rPr>
        <w:t>calicurate</w:t>
      </w:r>
      <w:proofErr w:type="spellEnd"/>
      <w:r w:rsidR="004D60EF">
        <w:rPr>
          <w:lang w:val="en-CA" w:eastAsia="ja-JP"/>
        </w:rPr>
        <w:t xml:space="preserve"> floorLog2(a * </w:t>
      </w:r>
      <w:proofErr w:type="spellStart"/>
      <w:r w:rsidR="004D60EF" w:rsidRPr="00353AA4">
        <w:rPr>
          <w:i/>
          <w:iCs/>
          <w:szCs w:val="22"/>
          <w:lang w:val="en-CA"/>
        </w:rPr>
        <w:t>locSumAbs</w:t>
      </w:r>
      <w:proofErr w:type="spellEnd"/>
      <w:r w:rsidR="004D60EF" w:rsidRPr="00393585">
        <w:rPr>
          <w:iCs/>
          <w:szCs w:val="22"/>
          <w:lang w:val="en-CA"/>
        </w:rPr>
        <w:t xml:space="preserve"> + b</w:t>
      </w:r>
      <w:r w:rsidR="004D60EF">
        <w:rPr>
          <w:lang w:val="en-CA" w:eastAsia="ja-JP"/>
        </w:rPr>
        <w:t xml:space="preserve">) + c. </w:t>
      </w:r>
      <w:r w:rsidR="00220640" w:rsidRPr="00220640">
        <w:rPr>
          <w:lang w:val="en-CA" w:eastAsia="ja-JP"/>
        </w:rPr>
        <w:t>The linear prediction parameter</w:t>
      </w:r>
      <w:r w:rsidR="004D60EF">
        <w:rPr>
          <w:lang w:val="en-CA" w:eastAsia="ja-JP"/>
        </w:rPr>
        <w:t xml:space="preserve"> (a, b and c)</w:t>
      </w:r>
      <w:r w:rsidR="00220640" w:rsidRPr="00220640">
        <w:rPr>
          <w:lang w:val="en-CA" w:eastAsia="ja-JP"/>
        </w:rPr>
        <w:t xml:space="preserve"> </w:t>
      </w:r>
      <w:proofErr w:type="gramStart"/>
      <w:r w:rsidR="00220640" w:rsidRPr="00220640">
        <w:rPr>
          <w:lang w:val="en-CA" w:eastAsia="ja-JP"/>
        </w:rPr>
        <w:t>depend</w:t>
      </w:r>
      <w:proofErr w:type="gramEnd"/>
      <w:r w:rsidR="00220640" w:rsidRPr="00220640">
        <w:rPr>
          <w:lang w:val="en-CA" w:eastAsia="ja-JP"/>
        </w:rPr>
        <w:t xml:space="preserve"> on syntax (i.e. </w:t>
      </w:r>
      <w:proofErr w:type="spellStart"/>
      <w:r w:rsidR="00220640" w:rsidRPr="00220640">
        <w:rPr>
          <w:lang w:val="en-CA" w:eastAsia="ja-JP"/>
        </w:rPr>
        <w:t>abs_reminder</w:t>
      </w:r>
      <w:proofErr w:type="spellEnd"/>
      <w:r w:rsidR="00220640" w:rsidRPr="00220640">
        <w:rPr>
          <w:lang w:val="en-CA" w:eastAsia="ja-JP"/>
        </w:rPr>
        <w:t xml:space="preserve"> or </w:t>
      </w:r>
      <w:proofErr w:type="spellStart"/>
      <w:r w:rsidR="00220640" w:rsidRPr="00220640">
        <w:rPr>
          <w:lang w:val="en-CA" w:eastAsia="ja-JP"/>
        </w:rPr>
        <w:t>dec_abs_level</w:t>
      </w:r>
      <w:proofErr w:type="spellEnd"/>
      <w:r w:rsidR="00220640" w:rsidRPr="00220640">
        <w:rPr>
          <w:lang w:val="en-CA" w:eastAsia="ja-JP"/>
        </w:rPr>
        <w:t>)</w:t>
      </w:r>
      <w:r w:rsidR="00933D33">
        <w:rPr>
          <w:lang w:val="en-CA" w:eastAsia="ja-JP"/>
        </w:rPr>
        <w:t>.</w:t>
      </w:r>
      <w:r w:rsidR="004D60EF">
        <w:rPr>
          <w:lang w:val="en-CA" w:eastAsia="ja-JP"/>
        </w:rPr>
        <w:t xml:space="preserve"> </w:t>
      </w:r>
      <w:r w:rsidR="005D404E" w:rsidRPr="004D60EF">
        <w:rPr>
          <w:rFonts w:eastAsia="Yu Mincho"/>
          <w:lang w:val="en-CA" w:eastAsia="ja-JP"/>
        </w:rPr>
        <w:t xml:space="preserve">An </w:t>
      </w:r>
      <w:proofErr w:type="spellStart"/>
      <w:r w:rsidR="005D404E" w:rsidRPr="004D60EF">
        <w:rPr>
          <w:rFonts w:eastAsia="Yu Mincho"/>
          <w:lang w:val="en-CA" w:eastAsia="ja-JP"/>
        </w:rPr>
        <w:t>enablied</w:t>
      </w:r>
      <w:proofErr w:type="spellEnd"/>
      <w:r w:rsidR="005D404E" w:rsidRPr="004D60EF">
        <w:rPr>
          <w:rFonts w:eastAsia="Yu Mincho"/>
          <w:lang w:val="en-CA" w:eastAsia="ja-JP"/>
        </w:rPr>
        <w:t xml:space="preserve"> flag for the proposed method is signalled in SPS. This flag doesn’t affect the process if </w:t>
      </w:r>
      <w:proofErr w:type="spellStart"/>
      <w:r w:rsidR="005D404E" w:rsidRPr="004D60EF">
        <w:rPr>
          <w:rFonts w:eastAsia="Yu Mincho"/>
          <w:lang w:val="en-CA" w:eastAsia="ja-JP"/>
        </w:rPr>
        <w:t>bitdepth</w:t>
      </w:r>
      <w:proofErr w:type="spellEnd"/>
      <w:r w:rsidR="005D404E" w:rsidRPr="004D60EF">
        <w:rPr>
          <w:rFonts w:eastAsia="Yu Mincho"/>
          <w:lang w:val="en-CA" w:eastAsia="ja-JP"/>
        </w:rPr>
        <w:t xml:space="preserve"> is equal or less than 10.</w:t>
      </w:r>
    </w:p>
    <w:p w14:paraId="00B4CECB" w14:textId="022FA832" w:rsidR="00B177F1" w:rsidRDefault="004564E1" w:rsidP="00B177F1">
      <w:pPr>
        <w:pStyle w:val="Heading2"/>
        <w:rPr>
          <w:rFonts w:eastAsia="SimSun"/>
          <w:b w:val="0"/>
          <w:bCs w:val="0"/>
          <w:lang w:val="en-CA"/>
        </w:rPr>
      </w:pPr>
      <w:r w:rsidRPr="004564E1">
        <w:rPr>
          <w:rFonts w:eastAsia="SimSun"/>
          <w:b w:val="0"/>
          <w:bCs w:val="0"/>
          <w:lang w:val="en-CA"/>
        </w:rPr>
        <w:lastRenderedPageBreak/>
        <w:t xml:space="preserve">Slice based Rice parameter selection for transform skip residual coding </w:t>
      </w:r>
      <w:r w:rsidR="00B177F1">
        <w:rPr>
          <w:rFonts w:eastAsia="SimSun"/>
          <w:b w:val="0"/>
          <w:bCs w:val="0"/>
          <w:lang w:val="en-CA"/>
        </w:rPr>
        <w:t>(JVET-T00</w:t>
      </w:r>
      <w:r w:rsidR="006D5333">
        <w:rPr>
          <w:rFonts w:eastAsia="SimSun"/>
          <w:b w:val="0"/>
          <w:bCs w:val="0"/>
          <w:lang w:val="en-CA"/>
        </w:rPr>
        <w:t>89</w:t>
      </w:r>
      <w:r w:rsidR="00B177F1">
        <w:rPr>
          <w:rFonts w:eastAsia="SimSun"/>
          <w:b w:val="0"/>
          <w:bCs w:val="0"/>
          <w:lang w:val="en-CA"/>
        </w:rPr>
        <w:t>)</w:t>
      </w:r>
    </w:p>
    <w:p w14:paraId="336E009D" w14:textId="767996B5" w:rsidR="00B177F1" w:rsidRDefault="00C43001" w:rsidP="00B177F1">
      <w:pPr>
        <w:rPr>
          <w:lang w:val="en-CA"/>
        </w:rPr>
      </w:pPr>
      <w:r w:rsidRPr="00C43001">
        <w:rPr>
          <w:lang w:val="en-CA"/>
        </w:rPr>
        <w:t>The proposal of JVET-T0</w:t>
      </w:r>
      <w:r>
        <w:rPr>
          <w:lang w:val="en-CA"/>
        </w:rPr>
        <w:t>089</w:t>
      </w:r>
      <w:r w:rsidRPr="00C43001">
        <w:rPr>
          <w:lang w:val="en-CA"/>
        </w:rPr>
        <w:t xml:space="preserve"> introduces a modification to the VVC Rice parameters </w:t>
      </w:r>
      <w:r w:rsidR="005303DA">
        <w:rPr>
          <w:lang w:val="en-CA" w:eastAsia="ja-JP"/>
        </w:rPr>
        <w:t>derivation</w:t>
      </w:r>
      <w:r w:rsidRPr="00C43001">
        <w:rPr>
          <w:lang w:val="en-CA"/>
        </w:rPr>
        <w:t xml:space="preserve"> method for transform skip residual coding (</w:t>
      </w:r>
      <w:r>
        <w:rPr>
          <w:lang w:val="en-CA"/>
        </w:rPr>
        <w:t>TS</w:t>
      </w:r>
      <w:r w:rsidRPr="00C43001">
        <w:rPr>
          <w:lang w:val="en-CA"/>
        </w:rPr>
        <w:t>RC).</w:t>
      </w:r>
      <w:r>
        <w:rPr>
          <w:lang w:val="en-CA"/>
        </w:rPr>
        <w:t xml:space="preserve"> </w:t>
      </w:r>
      <w:r w:rsidRPr="00C43001">
        <w:rPr>
          <w:lang w:val="en-CA"/>
        </w:rPr>
        <w:t xml:space="preserve">It is proposed to explicitly signal the Rice parameter for each slice to indicate the Rice parameter for the binary codewords of </w:t>
      </w:r>
      <w:proofErr w:type="spellStart"/>
      <w:r w:rsidRPr="00C43001">
        <w:rPr>
          <w:lang w:val="en-CA"/>
        </w:rPr>
        <w:t>abs_remainder</w:t>
      </w:r>
      <w:proofErr w:type="spellEnd"/>
      <w:r w:rsidRPr="00C43001">
        <w:rPr>
          <w:lang w:val="en-CA"/>
        </w:rPr>
        <w:t>.</w:t>
      </w:r>
      <w:r w:rsidR="00CD180B">
        <w:rPr>
          <w:lang w:val="en-CA"/>
        </w:rPr>
        <w:t xml:space="preserve"> </w:t>
      </w:r>
      <w:r w:rsidR="00CD180B" w:rsidRPr="00CD180B">
        <w:rPr>
          <w:lang w:val="en-CA"/>
        </w:rPr>
        <w:t>In the proposed method, one control flag is signaled in sequence parameter set to indicate the signaling of Rice parameter for the transform skip blocks is enabled or disabled. When the control flag is signaled as enabled, one syntax element is further signaled for each transform skip slice to indicate the Rice parameter of that slice. When the control flag is signaled as disabled (</w:t>
      </w:r>
      <w:proofErr w:type="gramStart"/>
      <w:r w:rsidR="00CD180B" w:rsidRPr="00CD180B">
        <w:rPr>
          <w:lang w:val="en-CA"/>
        </w:rPr>
        <w:t>e.g.</w:t>
      </w:r>
      <w:proofErr w:type="gramEnd"/>
      <w:r w:rsidR="00CD180B" w:rsidRPr="00CD180B">
        <w:rPr>
          <w:lang w:val="en-CA"/>
        </w:rPr>
        <w:t xml:space="preserve"> set equal to “0”), no further syntax element is signaled at lower level to indicate the Rice parameter for the transform skip slice and a default Rice parameter (e.g. 1) is used for all the transform skip slice.</w:t>
      </w:r>
    </w:p>
    <w:p w14:paraId="1E1A49BA" w14:textId="241FC74D" w:rsidR="00B177F1" w:rsidRDefault="006D5333" w:rsidP="00B177F1">
      <w:pPr>
        <w:pStyle w:val="Heading2"/>
        <w:rPr>
          <w:rFonts w:eastAsia="SimSun"/>
          <w:b w:val="0"/>
          <w:bCs w:val="0"/>
          <w:lang w:val="en-CA"/>
        </w:rPr>
      </w:pPr>
      <w:r w:rsidRPr="006D5333">
        <w:rPr>
          <w:rFonts w:eastAsia="SimSun"/>
          <w:b w:val="0"/>
          <w:bCs w:val="0"/>
          <w:lang w:val="en-CA"/>
        </w:rPr>
        <w:t>On the Rice parameter derivation for high bit-depth coding</w:t>
      </w:r>
      <w:r w:rsidR="00B177F1">
        <w:rPr>
          <w:rFonts w:eastAsia="SimSun"/>
          <w:b w:val="0"/>
          <w:bCs w:val="0"/>
          <w:lang w:val="en-CA"/>
        </w:rPr>
        <w:t xml:space="preserve"> (JVET-T0</w:t>
      </w:r>
      <w:r>
        <w:rPr>
          <w:rFonts w:eastAsia="SimSun"/>
          <w:b w:val="0"/>
          <w:bCs w:val="0"/>
          <w:lang w:val="en-CA"/>
        </w:rPr>
        <w:t>105</w:t>
      </w:r>
      <w:r w:rsidR="00B177F1">
        <w:rPr>
          <w:rFonts w:eastAsia="SimSun"/>
          <w:b w:val="0"/>
          <w:bCs w:val="0"/>
          <w:lang w:val="en-CA"/>
        </w:rPr>
        <w:t>)</w:t>
      </w:r>
    </w:p>
    <w:p w14:paraId="7885267C" w14:textId="34A6FD62" w:rsidR="00B177F1" w:rsidRPr="005D404E" w:rsidRDefault="00A83DD1" w:rsidP="00C4714B">
      <w:pPr>
        <w:rPr>
          <w:lang w:val="en-CA"/>
        </w:rPr>
      </w:pPr>
      <w:bookmarkStart w:id="9" w:name="_Hlk53561393"/>
      <w:r>
        <w:rPr>
          <w:lang w:val="en-CA" w:eastAsia="ja-JP"/>
        </w:rPr>
        <w:t xml:space="preserve">The proposal of JVET-T0105 </w:t>
      </w:r>
      <w:r w:rsidR="00CB4A93">
        <w:rPr>
          <w:lang w:val="en-CA" w:eastAsia="ja-JP"/>
        </w:rPr>
        <w:t>introduce</w:t>
      </w:r>
      <w:r>
        <w:rPr>
          <w:lang w:val="en-CA" w:eastAsia="ja-JP"/>
        </w:rPr>
        <w:t>s</w:t>
      </w:r>
      <w:r w:rsidR="00CB4A93">
        <w:rPr>
          <w:lang w:val="en-CA" w:eastAsia="ja-JP"/>
        </w:rPr>
        <w:t xml:space="preserve"> </w:t>
      </w:r>
      <w:r w:rsidR="0020311A">
        <w:rPr>
          <w:lang w:val="en-CA" w:eastAsia="ja-JP"/>
        </w:rPr>
        <w:t xml:space="preserve">a modification to the </w:t>
      </w:r>
      <w:r w:rsidR="00CB4A93">
        <w:rPr>
          <w:lang w:val="en-CA" w:eastAsia="ja-JP"/>
        </w:rPr>
        <w:t xml:space="preserve">VVC </w:t>
      </w:r>
      <w:r w:rsidR="0020311A">
        <w:rPr>
          <w:lang w:val="en-CA" w:eastAsia="ja-JP"/>
        </w:rPr>
        <w:t xml:space="preserve">Rice parameters </w:t>
      </w:r>
      <w:r w:rsidR="00F21312">
        <w:rPr>
          <w:lang w:val="en-CA" w:eastAsia="ja-JP"/>
        </w:rPr>
        <w:t xml:space="preserve">derivation </w:t>
      </w:r>
      <w:r>
        <w:rPr>
          <w:lang w:val="en-CA" w:eastAsia="ja-JP"/>
        </w:rPr>
        <w:t xml:space="preserve">method </w:t>
      </w:r>
      <w:r w:rsidR="0020311A">
        <w:rPr>
          <w:lang w:val="en-CA" w:eastAsia="ja-JP"/>
        </w:rPr>
        <w:t>for regular residual coding (RRC).</w:t>
      </w:r>
      <w:bookmarkEnd w:id="9"/>
      <w:r w:rsidR="0020311A">
        <w:rPr>
          <w:lang w:val="en-CA" w:eastAsia="ja-JP"/>
        </w:rPr>
        <w:t xml:space="preserve"> </w:t>
      </w:r>
      <w:r w:rsidR="00F21312">
        <w:rPr>
          <w:lang w:val="en-CA" w:eastAsia="ja-JP"/>
        </w:rPr>
        <w:t xml:space="preserve">It is proposed </w:t>
      </w:r>
      <w:r>
        <w:rPr>
          <w:lang w:val="en-CA" w:eastAsia="ja-JP"/>
        </w:rPr>
        <w:t xml:space="preserve">for high </w:t>
      </w:r>
      <w:proofErr w:type="spellStart"/>
      <w:r>
        <w:rPr>
          <w:lang w:val="en-CA" w:eastAsia="ja-JP"/>
        </w:rPr>
        <w:t>bitdepth</w:t>
      </w:r>
      <w:proofErr w:type="spellEnd"/>
      <w:r>
        <w:rPr>
          <w:lang w:val="en-CA" w:eastAsia="ja-JP"/>
        </w:rPr>
        <w:t xml:space="preserve"> coding </w:t>
      </w:r>
      <w:r w:rsidR="00F21312">
        <w:rPr>
          <w:lang w:val="en-CA" w:eastAsia="ja-JP"/>
        </w:rPr>
        <w:t xml:space="preserve">to </w:t>
      </w:r>
      <w:r w:rsidR="0004228E">
        <w:rPr>
          <w:lang w:val="en-CA" w:eastAsia="ja-JP"/>
        </w:rPr>
        <w:t xml:space="preserve">derive rice parameters based on </w:t>
      </w:r>
      <w:proofErr w:type="gramStart"/>
      <w:r>
        <w:rPr>
          <w:lang w:val="en-CA" w:eastAsia="ja-JP"/>
        </w:rPr>
        <w:t>a</w:t>
      </w:r>
      <w:proofErr w:type="gramEnd"/>
      <w:r>
        <w:rPr>
          <w:lang w:val="en-CA" w:eastAsia="ja-JP"/>
        </w:rPr>
        <w:t xml:space="preserve"> </w:t>
      </w:r>
      <w:r w:rsidR="0004228E">
        <w:rPr>
          <w:lang w:val="en-CA" w:eastAsia="ja-JP"/>
        </w:rPr>
        <w:t xml:space="preserve">adjusted </w:t>
      </w:r>
      <w:r w:rsidR="00817A89">
        <w:rPr>
          <w:lang w:val="en-CA" w:eastAsia="ja-JP"/>
        </w:rPr>
        <w:t xml:space="preserve">value of the </w:t>
      </w:r>
      <w:proofErr w:type="spellStart"/>
      <w:r w:rsidR="0020311A">
        <w:rPr>
          <w:i/>
          <w:iCs/>
          <w:lang w:val="en-CA" w:eastAsia="ja-JP"/>
        </w:rPr>
        <w:t>loc</w:t>
      </w:r>
      <w:r w:rsidR="0020311A">
        <w:rPr>
          <w:i/>
          <w:iCs/>
          <w:lang w:val="en-CA"/>
        </w:rPr>
        <w:t>S</w:t>
      </w:r>
      <w:r w:rsidR="0020311A">
        <w:rPr>
          <w:i/>
          <w:iCs/>
        </w:rPr>
        <w:t>umAbs</w:t>
      </w:r>
      <w:proofErr w:type="spellEnd"/>
      <w:r w:rsidR="0020311A">
        <w:rPr>
          <w:lang w:val="en-CA" w:eastAsia="ja-JP"/>
        </w:rPr>
        <w:t>.</w:t>
      </w:r>
      <w:r w:rsidR="00D676BD">
        <w:rPr>
          <w:lang w:val="en-CA" w:eastAsia="ja-JP"/>
        </w:rPr>
        <w:t xml:space="preserve"> </w:t>
      </w:r>
      <w:r w:rsidR="00DC47AF" w:rsidRPr="00353AA4">
        <w:rPr>
          <w:szCs w:val="22"/>
          <w:lang w:val="en-CA" w:eastAsia="ja-JP"/>
        </w:rPr>
        <w:t xml:space="preserve">Firstly, the </w:t>
      </w:r>
      <w:proofErr w:type="spellStart"/>
      <w:r w:rsidR="00DC47AF" w:rsidRPr="00353AA4">
        <w:rPr>
          <w:i/>
          <w:iCs/>
          <w:szCs w:val="22"/>
          <w:lang w:val="en-CA"/>
        </w:rPr>
        <w:t>locSumAbs</w:t>
      </w:r>
      <w:proofErr w:type="spellEnd"/>
      <w:r w:rsidR="00DC47AF" w:rsidRPr="00353AA4">
        <w:rPr>
          <w:szCs w:val="22"/>
          <w:lang w:val="en-CA"/>
        </w:rPr>
        <w:t xml:space="preserve"> </w:t>
      </w:r>
      <w:r w:rsidR="00DC47AF" w:rsidRPr="00353AA4">
        <w:rPr>
          <w:szCs w:val="22"/>
          <w:lang w:val="en-CA" w:eastAsia="ja-JP"/>
        </w:rPr>
        <w:t xml:space="preserve">is </w:t>
      </w:r>
      <w:r w:rsidR="00DC47AF" w:rsidRPr="00353AA4">
        <w:rPr>
          <w:noProof/>
          <w:szCs w:val="22"/>
          <w:lang w:val="en-CA" w:eastAsia="ko-KR"/>
        </w:rPr>
        <w:t xml:space="preserve">scalled/normalized by a scalling factor which </w:t>
      </w:r>
      <w:r w:rsidR="00DC47AF">
        <w:rPr>
          <w:noProof/>
          <w:szCs w:val="22"/>
          <w:lang w:val="en-CA" w:eastAsia="ko-KR"/>
        </w:rPr>
        <w:t>derived from signalled syntax ellements and local coefficient activity</w:t>
      </w:r>
      <w:r w:rsidR="00DC47AF" w:rsidRPr="00353AA4">
        <w:rPr>
          <w:szCs w:val="22"/>
          <w:lang w:val="en-CA" w:eastAsia="ja-JP"/>
        </w:rPr>
        <w:t xml:space="preserve">. </w:t>
      </w:r>
      <w:r w:rsidR="00DC47AF">
        <w:rPr>
          <w:szCs w:val="22"/>
          <w:lang w:val="en-CA" w:eastAsia="ja-JP"/>
        </w:rPr>
        <w:t xml:space="preserve">Secondly, adjusted </w:t>
      </w:r>
      <w:proofErr w:type="spellStart"/>
      <w:r w:rsidR="00DC47AF" w:rsidRPr="00353AA4">
        <w:rPr>
          <w:szCs w:val="22"/>
          <w:lang w:val="en-CA" w:eastAsia="ja-JP"/>
        </w:rPr>
        <w:t>localSumAbs</w:t>
      </w:r>
      <w:proofErr w:type="spellEnd"/>
      <w:r w:rsidR="00DC47AF" w:rsidRPr="00353AA4">
        <w:rPr>
          <w:szCs w:val="22"/>
          <w:lang w:val="en-CA" w:eastAsia="ja-JP"/>
        </w:rPr>
        <w:t xml:space="preserve"> </w:t>
      </w:r>
      <w:r w:rsidR="00DC47AF">
        <w:rPr>
          <w:szCs w:val="22"/>
          <w:lang w:val="en-CA" w:eastAsia="ja-JP"/>
        </w:rPr>
        <w:t xml:space="preserve">value </w:t>
      </w:r>
      <w:r w:rsidR="00DC47AF" w:rsidRPr="00353AA4">
        <w:rPr>
          <w:szCs w:val="22"/>
          <w:lang w:val="en-CA" w:eastAsia="ja-JP"/>
        </w:rPr>
        <w:t xml:space="preserve">is used to derive </w:t>
      </w:r>
      <w:r w:rsidR="00DC47AF">
        <w:rPr>
          <w:szCs w:val="22"/>
          <w:lang w:val="en-CA" w:eastAsia="ja-JP"/>
        </w:rPr>
        <w:t>R</w:t>
      </w:r>
      <w:r w:rsidR="00DC47AF" w:rsidRPr="00353AA4">
        <w:rPr>
          <w:szCs w:val="22"/>
          <w:lang w:val="en-CA" w:eastAsia="ja-JP"/>
        </w:rPr>
        <w:t xml:space="preserve">ice parameter </w:t>
      </w:r>
      <w:r w:rsidR="00DC47AF">
        <w:rPr>
          <w:szCs w:val="22"/>
          <w:lang w:val="en-CA" w:eastAsia="ja-JP"/>
        </w:rPr>
        <w:t xml:space="preserve">via </w:t>
      </w:r>
      <w:r w:rsidR="00DC47AF" w:rsidRPr="00353AA4">
        <w:rPr>
          <w:szCs w:val="22"/>
          <w:lang w:val="en-CA" w:eastAsia="ja-JP"/>
        </w:rPr>
        <w:t xml:space="preserve">look-up table </w:t>
      </w:r>
      <w:r w:rsidR="00DC47AF">
        <w:rPr>
          <w:szCs w:val="22"/>
          <w:lang w:val="en-CA" w:eastAsia="ja-JP"/>
        </w:rPr>
        <w:t xml:space="preserve">(Table 128) </w:t>
      </w:r>
      <w:r w:rsidR="00DC47AF" w:rsidRPr="00353AA4">
        <w:rPr>
          <w:szCs w:val="22"/>
          <w:lang w:val="en-CA" w:eastAsia="ja-JP"/>
        </w:rPr>
        <w:t>as in VVC.</w:t>
      </w:r>
      <w:r w:rsidR="00DC47AF">
        <w:rPr>
          <w:szCs w:val="22"/>
          <w:lang w:val="en-CA" w:eastAsia="ja-JP"/>
        </w:rPr>
        <w:t xml:space="preserve"> And finally, Rice parameter is updated using the scaling factor. Parameters controlling the </w:t>
      </w:r>
      <w:proofErr w:type="spellStart"/>
      <w:r w:rsidR="00DC47AF">
        <w:rPr>
          <w:szCs w:val="22"/>
          <w:lang w:val="en-CA" w:eastAsia="ja-JP"/>
        </w:rPr>
        <w:t>locSumAbs</w:t>
      </w:r>
      <w:proofErr w:type="spellEnd"/>
      <w:r w:rsidR="00DC47AF">
        <w:rPr>
          <w:szCs w:val="22"/>
          <w:lang w:val="en-CA" w:eastAsia="ja-JP"/>
        </w:rPr>
        <w:t xml:space="preserve"> scaling/normalization and Rice parameter update are expressed through thresholds against which </w:t>
      </w:r>
      <w:proofErr w:type="spellStart"/>
      <w:r w:rsidR="00DC47AF">
        <w:rPr>
          <w:szCs w:val="22"/>
          <w:lang w:val="en-CA" w:eastAsia="ja-JP"/>
        </w:rPr>
        <w:t>locSumAbs</w:t>
      </w:r>
      <w:proofErr w:type="spellEnd"/>
      <w:r w:rsidR="00DC47AF">
        <w:rPr>
          <w:szCs w:val="22"/>
          <w:lang w:val="en-CA" w:eastAsia="ja-JP"/>
        </w:rPr>
        <w:t xml:space="preserve"> is compared and scaling factors/Rice update value. </w:t>
      </w:r>
      <w:r w:rsidR="00DC47AF">
        <w:rPr>
          <w:lang w:val="en-CA" w:eastAsia="ja-JP"/>
        </w:rPr>
        <w:t xml:space="preserve">Amount of adjustment (adjustment parameters) can be determined either globally, outside of the currently coded block, directly from signalled parameters, </w:t>
      </w:r>
      <w:proofErr w:type="spellStart"/>
      <w:r w:rsidR="00DC47AF">
        <w:rPr>
          <w:lang w:val="en-CA" w:eastAsia="ja-JP"/>
        </w:rPr>
        <w:t>bitdepth</w:t>
      </w:r>
      <w:proofErr w:type="spellEnd"/>
      <w:r w:rsidR="00DC47AF">
        <w:rPr>
          <w:lang w:val="en-CA" w:eastAsia="ja-JP"/>
        </w:rPr>
        <w:t xml:space="preserve">, or being locally adaptive, depending on </w:t>
      </w:r>
      <w:proofErr w:type="spellStart"/>
      <w:r w:rsidR="00DC47AF">
        <w:rPr>
          <w:lang w:val="en-CA" w:eastAsia="ja-JP"/>
        </w:rPr>
        <w:t>locSumAbs</w:t>
      </w:r>
      <w:proofErr w:type="spellEnd"/>
      <w:r w:rsidR="00DC47AF">
        <w:rPr>
          <w:lang w:val="en-CA" w:eastAsia="ja-JP"/>
        </w:rPr>
        <w:t xml:space="preserve"> value within currently coded block.</w:t>
      </w:r>
    </w:p>
    <w:p w14:paraId="28443CB8" w14:textId="528D8938" w:rsidR="00A942ED" w:rsidRPr="00A942ED" w:rsidRDefault="00A942ED" w:rsidP="00A942ED">
      <w:pPr>
        <w:pStyle w:val="Heading1"/>
        <w:rPr>
          <w:rFonts w:eastAsia="SimSun"/>
          <w:lang w:val="en-CA"/>
        </w:rPr>
      </w:pPr>
      <w:r>
        <w:rPr>
          <w:rFonts w:eastAsia="SimSun"/>
          <w:lang w:val="en-CA"/>
        </w:rPr>
        <w:t>Planned tests</w:t>
      </w:r>
    </w:p>
    <w:p w14:paraId="5CDA287F" w14:textId="71F81670" w:rsidR="00A942ED" w:rsidRDefault="00392B9D" w:rsidP="00A942ED">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r</w:t>
      </w:r>
      <w:r>
        <w:rPr>
          <w:rFonts w:eastAsia="SimSun"/>
          <w:b w:val="0"/>
          <w:bCs w:val="0"/>
          <w:lang w:val="en-CA"/>
        </w:rPr>
        <w:t xml:space="preserve">egular </w:t>
      </w:r>
      <w:r w:rsidR="0038490B">
        <w:rPr>
          <w:rFonts w:eastAsia="SimSun"/>
          <w:b w:val="0"/>
          <w:bCs w:val="0"/>
          <w:lang w:val="en-CA"/>
        </w:rPr>
        <w:t>r</w:t>
      </w:r>
      <w:r>
        <w:rPr>
          <w:rFonts w:eastAsia="SimSun"/>
          <w:b w:val="0"/>
          <w:bCs w:val="0"/>
          <w:lang w:val="en-CA"/>
        </w:rPr>
        <w:t xml:space="preserve">esidual </w:t>
      </w:r>
      <w:r w:rsidR="0038490B">
        <w:rPr>
          <w:rFonts w:eastAsia="SimSun"/>
          <w:b w:val="0"/>
          <w:bCs w:val="0"/>
          <w:lang w:val="en-CA"/>
        </w:rPr>
        <w:t>c</w:t>
      </w:r>
      <w:r>
        <w:rPr>
          <w:rFonts w:eastAsia="SimSun"/>
          <w:b w:val="0"/>
          <w:bCs w:val="0"/>
          <w:lang w:val="en-CA"/>
        </w:rPr>
        <w:t>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C12912" w14:paraId="67A4056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49D57C6" w14:textId="77777777" w:rsidR="005A596A" w:rsidRDefault="005A596A"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733D153A" w14:textId="77777777" w:rsidR="005A596A" w:rsidRDefault="005A596A"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9644B28" w14:textId="77777777" w:rsidR="005A596A" w:rsidRDefault="005A596A" w:rsidP="00C3292B">
            <w:pPr>
              <w:rPr>
                <w:b/>
                <w:szCs w:val="22"/>
                <w:lang w:val="nl-NL" w:eastAsia="ja-JP"/>
              </w:rPr>
            </w:pPr>
            <w:r>
              <w:rPr>
                <w:b/>
                <w:szCs w:val="22"/>
                <w:lang w:val="nl-NL" w:eastAsia="ja-JP"/>
              </w:rPr>
              <w:t>Cross-checker(s)</w:t>
            </w:r>
          </w:p>
        </w:tc>
      </w:tr>
      <w:tr w:rsidR="00B60280" w14:paraId="0F48B3B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A6F8839" w14:textId="05537824" w:rsidR="00B60280" w:rsidRDefault="00102827" w:rsidP="00B60280">
            <w:pPr>
              <w:spacing w:before="0"/>
              <w:jc w:val="left"/>
              <w:rPr>
                <w:szCs w:val="22"/>
                <w:lang w:val="nl-NL" w:eastAsia="ja-JP"/>
              </w:rPr>
            </w:pPr>
            <w:r>
              <w:rPr>
                <w:i/>
                <w:iCs/>
                <w:szCs w:val="22"/>
                <w:lang w:val="nl-NL" w:eastAsia="ja-JP"/>
              </w:rPr>
              <w:t>CE</w:t>
            </w:r>
            <w:r w:rsidR="00B60280" w:rsidRPr="001B5C88">
              <w:rPr>
                <w:i/>
                <w:iCs/>
                <w:szCs w:val="22"/>
                <w:lang w:val="nl-NL" w:eastAsia="ja-JP"/>
              </w:rPr>
              <w:t>-1.1</w:t>
            </w:r>
          </w:p>
        </w:tc>
        <w:tc>
          <w:tcPr>
            <w:tcW w:w="3489" w:type="dxa"/>
            <w:tcBorders>
              <w:top w:val="single" w:sz="4" w:space="0" w:color="000000"/>
              <w:left w:val="single" w:sz="4" w:space="0" w:color="000000"/>
              <w:bottom w:val="single" w:sz="4" w:space="0" w:color="000000"/>
              <w:right w:val="single" w:sz="4" w:space="0" w:color="000000"/>
            </w:tcBorders>
            <w:hideMark/>
          </w:tcPr>
          <w:p w14:paraId="43C9C3B4" w14:textId="4A823CD1"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hideMark/>
          </w:tcPr>
          <w:p w14:paraId="2E65B7CB" w14:textId="2E008817" w:rsidR="00B60280" w:rsidRDefault="00B60280" w:rsidP="00393585">
            <w:pPr>
              <w:keepNext/>
              <w:spacing w:before="0" w:after="60"/>
              <w:jc w:val="left"/>
              <w:outlineLvl w:val="8"/>
              <w:rPr>
                <w:szCs w:val="22"/>
                <w:lang w:val="nl-NL" w:eastAsia="ja-JP"/>
              </w:rPr>
            </w:pPr>
            <w:r>
              <w:rPr>
                <w:rFonts w:eastAsia="PMingLiU"/>
                <w:szCs w:val="22"/>
                <w:lang w:val="nl-NL" w:eastAsia="zh-TW"/>
              </w:rPr>
              <w:t>Sony</w:t>
            </w:r>
          </w:p>
        </w:tc>
      </w:tr>
      <w:tr w:rsidR="00B60280" w14:paraId="4E6FB86D"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805559C" w14:textId="6E34A0E4" w:rsidR="00B60280" w:rsidRDefault="00102827" w:rsidP="00B60280">
            <w:pPr>
              <w:spacing w:before="0"/>
              <w:jc w:val="left"/>
              <w:rPr>
                <w:szCs w:val="22"/>
                <w:lang w:val="nl-NL" w:eastAsia="ja-JP"/>
              </w:rPr>
            </w:pPr>
            <w:r>
              <w:rPr>
                <w:i/>
                <w:iCs/>
                <w:szCs w:val="22"/>
                <w:lang w:val="nl-NL" w:eastAsia="ja-JP"/>
              </w:rPr>
              <w:t>CE</w:t>
            </w:r>
            <w:r w:rsidR="00B60280" w:rsidRPr="001B5C88">
              <w:rPr>
                <w:i/>
                <w:iCs/>
                <w:szCs w:val="22"/>
                <w:lang w:val="nl-NL" w:eastAsia="ja-JP"/>
              </w:rPr>
              <w:t>-1.2</w:t>
            </w:r>
          </w:p>
        </w:tc>
        <w:tc>
          <w:tcPr>
            <w:tcW w:w="3489" w:type="dxa"/>
            <w:tcBorders>
              <w:top w:val="single" w:sz="4" w:space="0" w:color="000000"/>
              <w:left w:val="single" w:sz="4" w:space="0" w:color="000000"/>
              <w:bottom w:val="single" w:sz="4" w:space="0" w:color="000000"/>
              <w:right w:val="single" w:sz="4" w:space="0" w:color="000000"/>
            </w:tcBorders>
          </w:tcPr>
          <w:p w14:paraId="2FB22F98" w14:textId="0163FE5D"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tcPr>
          <w:p w14:paraId="61D89F9A" w14:textId="6571B757" w:rsidR="00B60280" w:rsidRDefault="00B60280" w:rsidP="00393585">
            <w:pPr>
              <w:keepNext/>
              <w:spacing w:before="0" w:after="60"/>
              <w:jc w:val="left"/>
              <w:outlineLvl w:val="8"/>
              <w:rPr>
                <w:szCs w:val="22"/>
                <w:lang w:val="nl-NL" w:eastAsia="ja-JP"/>
              </w:rPr>
            </w:pPr>
            <w:r>
              <w:rPr>
                <w:rFonts w:eastAsia="PMingLiU"/>
                <w:szCs w:val="22"/>
                <w:lang w:val="nl-NL" w:eastAsia="zh-TW"/>
              </w:rPr>
              <w:t>Sony</w:t>
            </w:r>
          </w:p>
        </w:tc>
      </w:tr>
      <w:tr w:rsidR="003B45CB" w14:paraId="08ABACE8"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7D9038F" w14:textId="740D4449" w:rsidR="003B45CB" w:rsidRPr="001B5C88" w:rsidRDefault="00102827" w:rsidP="0034432B">
            <w:pPr>
              <w:spacing w:before="0"/>
              <w:jc w:val="left"/>
              <w:rPr>
                <w:i/>
                <w:iCs/>
                <w:szCs w:val="22"/>
                <w:lang w:val="nl-NL" w:eastAsia="ja-JP"/>
              </w:rPr>
            </w:pPr>
            <w:r>
              <w:rPr>
                <w:i/>
                <w:iCs/>
                <w:szCs w:val="22"/>
                <w:lang w:val="nl-NL" w:eastAsia="ja-JP"/>
              </w:rPr>
              <w:t>CE</w:t>
            </w:r>
            <w:r w:rsidR="003B45CB" w:rsidRPr="001B5C88">
              <w:rPr>
                <w:i/>
                <w:iCs/>
                <w:szCs w:val="22"/>
                <w:lang w:val="nl-NL" w:eastAsia="ja-JP"/>
              </w:rPr>
              <w:t>-1.</w:t>
            </w:r>
            <w:r w:rsidR="003B45CB">
              <w:rPr>
                <w:i/>
                <w:iCs/>
                <w:szCs w:val="22"/>
                <w:lang w:val="nl-NL" w:eastAsia="ja-JP"/>
              </w:rPr>
              <w:t>3</w:t>
            </w:r>
          </w:p>
        </w:tc>
        <w:tc>
          <w:tcPr>
            <w:tcW w:w="3489" w:type="dxa"/>
            <w:tcBorders>
              <w:top w:val="single" w:sz="4" w:space="0" w:color="000000"/>
              <w:left w:val="single" w:sz="4" w:space="0" w:color="000000"/>
              <w:bottom w:val="single" w:sz="4" w:space="0" w:color="000000"/>
              <w:right w:val="single" w:sz="4" w:space="0" w:color="000000"/>
            </w:tcBorders>
          </w:tcPr>
          <w:p w14:paraId="0B6A6769" w14:textId="0BED0EAB" w:rsidR="003B45CB" w:rsidRPr="00393B74" w:rsidRDefault="003B45CB" w:rsidP="0034432B">
            <w:pPr>
              <w:spacing w:before="0"/>
              <w:jc w:val="left"/>
              <w:rPr>
                <w:rFonts w:eastAsia="Yu Mincho"/>
                <w:szCs w:val="22"/>
                <w:lang w:val="nl-NL" w:eastAsia="ja-JP"/>
              </w:rPr>
            </w:pPr>
            <w:r>
              <w:rPr>
                <w:rFonts w:eastAsia="Yu Mincho" w:hint="eastAsia"/>
                <w:szCs w:val="22"/>
                <w:lang w:val="nl-NL" w:eastAsia="ja-JP"/>
              </w:rPr>
              <w:t>S</w:t>
            </w:r>
            <w:r>
              <w:rPr>
                <w:rFonts w:eastAsia="Yu Mincho"/>
                <w:szCs w:val="22"/>
                <w:lang w:val="nl-NL" w:eastAsia="ja-JP"/>
              </w:rPr>
              <w:t>harp</w:t>
            </w:r>
          </w:p>
        </w:tc>
        <w:tc>
          <w:tcPr>
            <w:tcW w:w="3940" w:type="dxa"/>
            <w:tcBorders>
              <w:top w:val="single" w:sz="4" w:space="0" w:color="000000"/>
              <w:left w:val="single" w:sz="4" w:space="0" w:color="000000"/>
              <w:bottom w:val="single" w:sz="4" w:space="0" w:color="000000"/>
              <w:right w:val="single" w:sz="4" w:space="0" w:color="000000"/>
            </w:tcBorders>
          </w:tcPr>
          <w:p w14:paraId="0C0DCE30" w14:textId="70FF5189" w:rsidR="003B45CB" w:rsidRPr="00393B74" w:rsidRDefault="00B60280" w:rsidP="00393585">
            <w:pPr>
              <w:keepNext/>
              <w:spacing w:before="0" w:after="60"/>
              <w:jc w:val="left"/>
              <w:outlineLvl w:val="8"/>
              <w:rPr>
                <w:rFonts w:eastAsia="Yu Mincho"/>
                <w:szCs w:val="22"/>
                <w:lang w:val="nl-NL" w:eastAsia="ja-JP"/>
              </w:rPr>
            </w:pPr>
            <w:r>
              <w:rPr>
                <w:rFonts w:eastAsia="PMingLiU" w:hint="eastAsia"/>
                <w:szCs w:val="22"/>
                <w:lang w:val="nl-NL" w:eastAsia="zh-TW"/>
              </w:rPr>
              <w:t>K</w:t>
            </w:r>
            <w:r>
              <w:rPr>
                <w:rFonts w:eastAsia="PMingLiU"/>
                <w:szCs w:val="22"/>
                <w:lang w:val="nl-NL" w:eastAsia="zh-TW"/>
              </w:rPr>
              <w:t>wai</w:t>
            </w:r>
          </w:p>
        </w:tc>
      </w:tr>
      <w:tr w:rsidR="00B60280" w:rsidRPr="00A33752" w14:paraId="1FA34F38"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04B9663" w14:textId="3C018F4B" w:rsidR="00B60280" w:rsidRPr="00F0195D" w:rsidRDefault="00102827" w:rsidP="00B60280">
            <w:pPr>
              <w:spacing w:before="0"/>
              <w:jc w:val="left"/>
              <w:rPr>
                <w:rFonts w:eastAsia="PMingLiU"/>
                <w:i/>
                <w:szCs w:val="22"/>
                <w:highlight w:val="yellow"/>
                <w:lang w:val="nl-NL" w:eastAsia="zh-TW"/>
              </w:rPr>
            </w:pPr>
            <w:r>
              <w:rPr>
                <w:rFonts w:eastAsia="PMingLiU"/>
                <w:i/>
                <w:szCs w:val="22"/>
                <w:lang w:val="nl-NL" w:eastAsia="zh-TW"/>
              </w:rPr>
              <w:t>CE</w:t>
            </w:r>
            <w:r w:rsidR="00B60280" w:rsidRPr="00F0195D">
              <w:rPr>
                <w:rFonts w:eastAsia="PMingLiU"/>
                <w:i/>
                <w:szCs w:val="22"/>
                <w:lang w:val="nl-NL" w:eastAsia="zh-TW"/>
              </w:rPr>
              <w:t>-1.4</w:t>
            </w:r>
          </w:p>
        </w:tc>
        <w:tc>
          <w:tcPr>
            <w:tcW w:w="3489" w:type="dxa"/>
            <w:tcBorders>
              <w:top w:val="single" w:sz="4" w:space="0" w:color="000000"/>
              <w:left w:val="single" w:sz="4" w:space="0" w:color="000000"/>
              <w:bottom w:val="single" w:sz="4" w:space="0" w:color="000000"/>
              <w:right w:val="single" w:sz="4" w:space="0" w:color="000000"/>
            </w:tcBorders>
          </w:tcPr>
          <w:p w14:paraId="7ED5457A"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6D760A4" w14:textId="174BDF2B" w:rsidR="00B60280" w:rsidRPr="00A33752" w:rsidRDefault="00B60280" w:rsidP="00393585">
            <w:pPr>
              <w:keepNext/>
              <w:spacing w:before="0" w:after="60"/>
              <w:jc w:val="left"/>
              <w:outlineLvl w:val="8"/>
              <w:rPr>
                <w:rFonts w:eastAsia="PMingLiU"/>
                <w:szCs w:val="22"/>
                <w:lang w:val="nl-NL" w:eastAsia="zh-TW"/>
              </w:rPr>
            </w:pPr>
            <w:r>
              <w:rPr>
                <w:szCs w:val="22"/>
                <w:lang w:val="nl-NL" w:eastAsia="ja-JP"/>
              </w:rPr>
              <w:t>Qualcomm</w:t>
            </w:r>
          </w:p>
        </w:tc>
      </w:tr>
      <w:tr w:rsidR="00B60280" w:rsidRPr="00A33752" w14:paraId="32C0C0E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722D070" w14:textId="22E303F1" w:rsidR="00B60280" w:rsidRPr="00F0195D" w:rsidRDefault="00102827" w:rsidP="00B60280">
            <w:pPr>
              <w:spacing w:before="0"/>
              <w:jc w:val="left"/>
              <w:rPr>
                <w:rFonts w:eastAsia="PMingLiU"/>
                <w:i/>
                <w:szCs w:val="22"/>
                <w:highlight w:val="yellow"/>
                <w:lang w:val="nl-NL" w:eastAsia="zh-TW"/>
              </w:rPr>
            </w:pPr>
            <w:r>
              <w:rPr>
                <w:rFonts w:eastAsia="PMingLiU"/>
                <w:i/>
                <w:szCs w:val="22"/>
                <w:lang w:val="nl-NL" w:eastAsia="zh-TW"/>
              </w:rPr>
              <w:t>CE</w:t>
            </w:r>
            <w:r w:rsidR="00B60280" w:rsidRPr="00F0195D">
              <w:rPr>
                <w:rFonts w:eastAsia="PMingLiU"/>
                <w:i/>
                <w:szCs w:val="22"/>
                <w:lang w:val="nl-NL" w:eastAsia="zh-TW"/>
              </w:rPr>
              <w:t>-1.5</w:t>
            </w:r>
          </w:p>
        </w:tc>
        <w:tc>
          <w:tcPr>
            <w:tcW w:w="3489" w:type="dxa"/>
            <w:tcBorders>
              <w:top w:val="single" w:sz="4" w:space="0" w:color="000000"/>
              <w:left w:val="single" w:sz="4" w:space="0" w:color="000000"/>
              <w:bottom w:val="single" w:sz="4" w:space="0" w:color="000000"/>
              <w:right w:val="single" w:sz="4" w:space="0" w:color="000000"/>
            </w:tcBorders>
          </w:tcPr>
          <w:p w14:paraId="6DA34242"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2B31DB8F" w14:textId="7A449B65" w:rsidR="00B60280" w:rsidRPr="00A33752" w:rsidRDefault="00B60280" w:rsidP="00393585">
            <w:pPr>
              <w:keepNext/>
              <w:spacing w:before="0" w:after="60"/>
              <w:jc w:val="left"/>
              <w:outlineLvl w:val="8"/>
              <w:rPr>
                <w:rFonts w:eastAsia="PMingLiU"/>
                <w:szCs w:val="22"/>
                <w:lang w:val="nl-NL" w:eastAsia="zh-TW"/>
              </w:rPr>
            </w:pPr>
            <w:r>
              <w:rPr>
                <w:szCs w:val="22"/>
                <w:lang w:val="nl-NL" w:eastAsia="ja-JP"/>
              </w:rPr>
              <w:t>Qualcomm</w:t>
            </w:r>
          </w:p>
        </w:tc>
      </w:tr>
    </w:tbl>
    <w:p w14:paraId="28F0226D" w14:textId="31B812B7" w:rsidR="00EB6A0A" w:rsidRDefault="00392B9D" w:rsidP="00EB6A0A">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transform skip residual coding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62FF9" w14:paraId="243423BF" w14:textId="77777777" w:rsidTr="00C3292B">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480CC00E" w14:textId="77777777" w:rsidR="00A62FF9" w:rsidRDefault="00A62FF9"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2C30A55D" w14:textId="77777777" w:rsidR="00A62FF9" w:rsidRDefault="00A62FF9"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6144B72D" w14:textId="77777777" w:rsidR="00A62FF9" w:rsidRDefault="00A62FF9" w:rsidP="00C3292B">
            <w:pPr>
              <w:rPr>
                <w:b/>
                <w:szCs w:val="22"/>
                <w:lang w:val="nl-NL" w:eastAsia="ja-JP"/>
              </w:rPr>
            </w:pPr>
            <w:r>
              <w:rPr>
                <w:b/>
                <w:szCs w:val="22"/>
                <w:lang w:val="nl-NL" w:eastAsia="ja-JP"/>
              </w:rPr>
              <w:t>Cross-checker(s)</w:t>
            </w:r>
          </w:p>
        </w:tc>
      </w:tr>
      <w:tr w:rsidR="006B3443" w14:paraId="6631A968" w14:textId="77777777" w:rsidTr="00A62FF9">
        <w:trPr>
          <w:jc w:val="center"/>
        </w:trPr>
        <w:tc>
          <w:tcPr>
            <w:tcW w:w="1921" w:type="dxa"/>
            <w:tcBorders>
              <w:top w:val="single" w:sz="4" w:space="0" w:color="000000"/>
              <w:left w:val="single" w:sz="4" w:space="0" w:color="000000"/>
              <w:bottom w:val="single" w:sz="4" w:space="0" w:color="000000"/>
              <w:right w:val="single" w:sz="4" w:space="0" w:color="000000"/>
            </w:tcBorders>
          </w:tcPr>
          <w:p w14:paraId="4EFC2BE1" w14:textId="7A65CB1C" w:rsidR="006B3443" w:rsidRPr="00393B74" w:rsidRDefault="00102827" w:rsidP="00C3292B">
            <w:pPr>
              <w:spacing w:before="0"/>
              <w:jc w:val="left"/>
              <w:rPr>
                <w:rFonts w:eastAsia="PMingLiU"/>
                <w:szCs w:val="22"/>
                <w:highlight w:val="yellow"/>
                <w:lang w:val="nl-NL" w:eastAsia="zh-TW"/>
              </w:rPr>
            </w:pPr>
            <w:r>
              <w:rPr>
                <w:rFonts w:eastAsia="PMingLiU"/>
                <w:szCs w:val="22"/>
                <w:lang w:val="nl-NL" w:eastAsia="zh-TW"/>
              </w:rPr>
              <w:t>CE</w:t>
            </w:r>
            <w:r w:rsidR="006D69EC">
              <w:rPr>
                <w:rFonts w:eastAsia="PMingLiU"/>
                <w:szCs w:val="22"/>
                <w:lang w:val="nl-NL" w:eastAsia="zh-TW"/>
              </w:rPr>
              <w:t>-2</w:t>
            </w:r>
            <w:r w:rsidR="00E32018">
              <w:rPr>
                <w:rFonts w:eastAsia="PMingLiU"/>
                <w:szCs w:val="22"/>
                <w:lang w:val="nl-NL" w:eastAsia="zh-TW"/>
              </w:rPr>
              <w:t>.1</w:t>
            </w:r>
          </w:p>
        </w:tc>
        <w:tc>
          <w:tcPr>
            <w:tcW w:w="3489" w:type="dxa"/>
            <w:tcBorders>
              <w:top w:val="single" w:sz="4" w:space="0" w:color="000000"/>
              <w:left w:val="single" w:sz="4" w:space="0" w:color="000000"/>
              <w:bottom w:val="single" w:sz="4" w:space="0" w:color="000000"/>
              <w:right w:val="single" w:sz="4" w:space="0" w:color="000000"/>
            </w:tcBorders>
          </w:tcPr>
          <w:p w14:paraId="3B2C39F2" w14:textId="31031833" w:rsidR="006B3443" w:rsidRPr="00393B74" w:rsidRDefault="006D69EC" w:rsidP="00C3292B">
            <w:pPr>
              <w:spacing w:before="0"/>
              <w:jc w:val="left"/>
              <w:rPr>
                <w:rFonts w:eastAsia="PMingLiU"/>
                <w:szCs w:val="22"/>
                <w:lang w:val="nl-NL" w:eastAsia="zh-TW"/>
              </w:rPr>
            </w:pPr>
            <w:r>
              <w:rPr>
                <w:rFonts w:eastAsia="PMingLiU" w:hint="eastAsia"/>
                <w:szCs w:val="22"/>
                <w:lang w:val="nl-NL" w:eastAsia="zh-TW"/>
              </w:rPr>
              <w:t>K</w:t>
            </w:r>
            <w:r>
              <w:rPr>
                <w:rFonts w:eastAsia="PMingLiU"/>
                <w:szCs w:val="22"/>
                <w:lang w:val="nl-NL" w:eastAsia="zh-TW"/>
              </w:rPr>
              <w:t>wai</w:t>
            </w:r>
          </w:p>
        </w:tc>
        <w:tc>
          <w:tcPr>
            <w:tcW w:w="3940" w:type="dxa"/>
            <w:tcBorders>
              <w:top w:val="single" w:sz="4" w:space="0" w:color="000000"/>
              <w:left w:val="single" w:sz="4" w:space="0" w:color="000000"/>
              <w:bottom w:val="single" w:sz="4" w:space="0" w:color="000000"/>
              <w:right w:val="single" w:sz="4" w:space="0" w:color="000000"/>
            </w:tcBorders>
          </w:tcPr>
          <w:p w14:paraId="2AB7BF46" w14:textId="0743A5C1" w:rsidR="006B3443" w:rsidRPr="00393B74" w:rsidRDefault="00B60280" w:rsidP="00393585">
            <w:pPr>
              <w:keepNext/>
              <w:spacing w:before="0" w:after="60"/>
              <w:jc w:val="left"/>
              <w:outlineLvl w:val="8"/>
              <w:rPr>
                <w:rFonts w:eastAsia="PMingLiU"/>
                <w:szCs w:val="22"/>
                <w:lang w:val="nl-NL" w:eastAsia="zh-TW"/>
              </w:rPr>
            </w:pPr>
            <w:r>
              <w:rPr>
                <w:rFonts w:eastAsia="Yu Mincho" w:hint="eastAsia"/>
                <w:szCs w:val="22"/>
                <w:lang w:val="nl-NL" w:eastAsia="ja-JP"/>
              </w:rPr>
              <w:t>S</w:t>
            </w:r>
            <w:r>
              <w:rPr>
                <w:rFonts w:eastAsia="Yu Mincho"/>
                <w:szCs w:val="22"/>
                <w:lang w:val="nl-NL" w:eastAsia="ja-JP"/>
              </w:rPr>
              <w:t>harp</w:t>
            </w:r>
          </w:p>
        </w:tc>
      </w:tr>
      <w:tr w:rsidR="00B60280" w:rsidRPr="00A33752" w14:paraId="6E061520"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6E0B6A85" w14:textId="32FC4859" w:rsidR="00B60280" w:rsidRPr="00A33752" w:rsidRDefault="00102827" w:rsidP="00B60280">
            <w:pPr>
              <w:spacing w:before="0"/>
              <w:jc w:val="left"/>
              <w:rPr>
                <w:rFonts w:eastAsia="PMingLiU"/>
                <w:szCs w:val="22"/>
                <w:highlight w:val="yellow"/>
                <w:lang w:val="nl-NL" w:eastAsia="zh-TW"/>
              </w:rPr>
            </w:pPr>
            <w:r>
              <w:rPr>
                <w:rFonts w:eastAsia="PMingLiU"/>
                <w:szCs w:val="22"/>
                <w:lang w:val="nl-NL" w:eastAsia="zh-TW"/>
              </w:rPr>
              <w:t>CE</w:t>
            </w:r>
            <w:r w:rsidR="00B60280">
              <w:rPr>
                <w:rFonts w:eastAsia="PMingLiU"/>
                <w:szCs w:val="22"/>
                <w:lang w:val="nl-NL" w:eastAsia="zh-TW"/>
              </w:rPr>
              <w:t>-2.2</w:t>
            </w:r>
          </w:p>
        </w:tc>
        <w:tc>
          <w:tcPr>
            <w:tcW w:w="3489" w:type="dxa"/>
            <w:tcBorders>
              <w:top w:val="single" w:sz="4" w:space="0" w:color="000000"/>
              <w:left w:val="single" w:sz="4" w:space="0" w:color="000000"/>
              <w:bottom w:val="single" w:sz="4" w:space="0" w:color="000000"/>
              <w:right w:val="single" w:sz="4" w:space="0" w:color="000000"/>
            </w:tcBorders>
          </w:tcPr>
          <w:p w14:paraId="470272B1"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43F6CC3D" w14:textId="64E6D841" w:rsidR="00B60280" w:rsidRPr="00A33752" w:rsidRDefault="00B60280" w:rsidP="00393585">
            <w:pPr>
              <w:keepNext/>
              <w:spacing w:before="0" w:after="6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r w:rsidR="00B60280" w:rsidRPr="00A33752" w14:paraId="6738237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7A656C13" w14:textId="568C11D2" w:rsidR="00B60280" w:rsidRPr="00A33752" w:rsidRDefault="00102827" w:rsidP="00B60280">
            <w:pPr>
              <w:spacing w:before="0"/>
              <w:jc w:val="left"/>
              <w:rPr>
                <w:rFonts w:eastAsia="PMingLiU"/>
                <w:szCs w:val="22"/>
                <w:highlight w:val="yellow"/>
                <w:lang w:val="nl-NL" w:eastAsia="zh-TW"/>
              </w:rPr>
            </w:pPr>
            <w:r>
              <w:rPr>
                <w:rFonts w:eastAsia="PMingLiU"/>
                <w:szCs w:val="22"/>
                <w:lang w:val="nl-NL" w:eastAsia="zh-TW"/>
              </w:rPr>
              <w:t>CE</w:t>
            </w:r>
            <w:r w:rsidR="00B60280">
              <w:rPr>
                <w:rFonts w:eastAsia="PMingLiU"/>
                <w:szCs w:val="22"/>
                <w:lang w:val="nl-NL" w:eastAsia="zh-TW"/>
              </w:rPr>
              <w:t>-2.3</w:t>
            </w:r>
          </w:p>
        </w:tc>
        <w:tc>
          <w:tcPr>
            <w:tcW w:w="3489" w:type="dxa"/>
            <w:tcBorders>
              <w:top w:val="single" w:sz="4" w:space="0" w:color="000000"/>
              <w:left w:val="single" w:sz="4" w:space="0" w:color="000000"/>
              <w:bottom w:val="single" w:sz="4" w:space="0" w:color="000000"/>
              <w:right w:val="single" w:sz="4" w:space="0" w:color="000000"/>
            </w:tcBorders>
          </w:tcPr>
          <w:p w14:paraId="1FF0140F"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83E405D" w14:textId="1BA8647D" w:rsidR="00B60280" w:rsidRPr="00A33752" w:rsidRDefault="00B60280" w:rsidP="00393585">
            <w:pPr>
              <w:keepNext/>
              <w:spacing w:before="0" w:after="6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bl>
    <w:p w14:paraId="1387D21E" w14:textId="65129E0F" w:rsidR="00BB44BA" w:rsidRDefault="00BB44BA" w:rsidP="0051353B">
      <w:pPr>
        <w:pStyle w:val="Heading1"/>
        <w:rPr>
          <w:rFonts w:eastAsia="SimSun"/>
          <w:lang w:val="en-CA"/>
        </w:rPr>
      </w:pPr>
      <w:r>
        <w:rPr>
          <w:rFonts w:eastAsia="SimSun"/>
          <w:lang w:val="en-CA"/>
        </w:rPr>
        <w:t>Combination Tests</w:t>
      </w:r>
    </w:p>
    <w:p w14:paraId="16468AD4" w14:textId="18B58DA1" w:rsidR="00BB44BA" w:rsidRDefault="00BB44BA" w:rsidP="00393585">
      <w:pPr>
        <w:rPr>
          <w:lang w:val="en-CA"/>
        </w:rPr>
      </w:pPr>
      <w:r>
        <w:rPr>
          <w:lang w:val="en-CA"/>
        </w:rPr>
        <w:t>Following the completion of the initial experiments for RRC (</w:t>
      </w:r>
      <w:r w:rsidR="00102827">
        <w:rPr>
          <w:lang w:val="en-CA"/>
        </w:rPr>
        <w:t>CE</w:t>
      </w:r>
      <w:r>
        <w:rPr>
          <w:lang w:val="en-CA"/>
        </w:rPr>
        <w:t>-1) and TSRC (</w:t>
      </w:r>
      <w:r w:rsidR="00102827">
        <w:rPr>
          <w:lang w:val="en-CA"/>
        </w:rPr>
        <w:t>CE</w:t>
      </w:r>
      <w:r>
        <w:rPr>
          <w:lang w:val="en-CA"/>
        </w:rPr>
        <w:t xml:space="preserve">-2), one or more combinations of the experiments will be tested. The deadline for determining the number of combinations and the components being combined </w:t>
      </w:r>
      <w:r w:rsidR="00AB069C">
        <w:rPr>
          <w:lang w:val="en-CA"/>
        </w:rPr>
        <w:t>is</w:t>
      </w:r>
      <w:r>
        <w:rPr>
          <w:lang w:val="en-CA"/>
        </w:rPr>
        <w:t xml:space="preserve"> T4. Cross-checkers for the combination tests will also be determined by T4.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D4FB5" w14:paraId="4B592004"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2304EC9B" w14:textId="77777777" w:rsidR="00AD4FB5" w:rsidRDefault="00AD4FB5" w:rsidP="00393585">
            <w:pPr>
              <w:keepNext/>
              <w:keepLines/>
              <w:rPr>
                <w:b/>
                <w:szCs w:val="22"/>
                <w:lang w:val="nl-NL" w:eastAsia="ja-JP"/>
              </w:rPr>
            </w:pPr>
            <w:r>
              <w:rPr>
                <w:b/>
                <w:szCs w:val="22"/>
                <w:lang w:val="nl-NL" w:eastAsia="ja-JP"/>
              </w:rPr>
              <w:lastRenderedPageBreak/>
              <w:t>Test</w:t>
            </w:r>
          </w:p>
        </w:tc>
        <w:tc>
          <w:tcPr>
            <w:tcW w:w="3489" w:type="dxa"/>
            <w:tcBorders>
              <w:top w:val="single" w:sz="4" w:space="0" w:color="000000"/>
              <w:left w:val="single" w:sz="4" w:space="0" w:color="000000"/>
              <w:bottom w:val="single" w:sz="4" w:space="0" w:color="000000"/>
              <w:right w:val="single" w:sz="4" w:space="0" w:color="000000"/>
            </w:tcBorders>
            <w:hideMark/>
          </w:tcPr>
          <w:p w14:paraId="0EF5C5A9" w14:textId="77777777" w:rsidR="00AD4FB5" w:rsidRDefault="00AD4FB5" w:rsidP="00393585">
            <w:pPr>
              <w:keepNext/>
              <w:keepLines/>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5ACA596" w14:textId="77777777" w:rsidR="00AD4FB5" w:rsidRDefault="00AD4FB5" w:rsidP="00393585">
            <w:pPr>
              <w:keepNext/>
              <w:keepLines/>
              <w:rPr>
                <w:b/>
                <w:szCs w:val="22"/>
                <w:lang w:val="nl-NL" w:eastAsia="ja-JP"/>
              </w:rPr>
            </w:pPr>
            <w:r>
              <w:rPr>
                <w:b/>
                <w:szCs w:val="22"/>
                <w:lang w:val="nl-NL" w:eastAsia="ja-JP"/>
              </w:rPr>
              <w:t>Cross-checker(s)</w:t>
            </w:r>
          </w:p>
        </w:tc>
      </w:tr>
      <w:tr w:rsidR="00AD4FB5" w14:paraId="77582654"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tcPr>
          <w:p w14:paraId="352E1FF5" w14:textId="14E4AABD" w:rsidR="00AD4FB5" w:rsidRPr="00393B74" w:rsidRDefault="00102827" w:rsidP="00393585">
            <w:pPr>
              <w:keepNext/>
              <w:keepLines/>
              <w:spacing w:before="0"/>
              <w:jc w:val="left"/>
              <w:rPr>
                <w:rFonts w:eastAsia="PMingLiU"/>
                <w:szCs w:val="22"/>
                <w:highlight w:val="yellow"/>
                <w:lang w:val="nl-NL" w:eastAsia="zh-TW"/>
              </w:rPr>
            </w:pPr>
            <w:r>
              <w:rPr>
                <w:rFonts w:eastAsia="PMingLiU"/>
                <w:szCs w:val="22"/>
                <w:lang w:val="nl-NL" w:eastAsia="zh-TW"/>
              </w:rPr>
              <w:t>CE</w:t>
            </w:r>
            <w:r w:rsidR="00AD4FB5">
              <w:rPr>
                <w:rFonts w:eastAsia="PMingLiU"/>
                <w:szCs w:val="22"/>
                <w:lang w:val="nl-NL" w:eastAsia="zh-TW"/>
              </w:rPr>
              <w:t>-3.1</w:t>
            </w:r>
          </w:p>
        </w:tc>
        <w:tc>
          <w:tcPr>
            <w:tcW w:w="3489" w:type="dxa"/>
            <w:tcBorders>
              <w:top w:val="single" w:sz="4" w:space="0" w:color="000000"/>
              <w:left w:val="single" w:sz="4" w:space="0" w:color="000000"/>
              <w:bottom w:val="single" w:sz="4" w:space="0" w:color="000000"/>
              <w:right w:val="single" w:sz="4" w:space="0" w:color="000000"/>
            </w:tcBorders>
          </w:tcPr>
          <w:p w14:paraId="458CC010" w14:textId="0CDB7D4A" w:rsidR="00AD4FB5" w:rsidRPr="00393B74" w:rsidRDefault="00A84F95" w:rsidP="00393585">
            <w:pPr>
              <w:keepNext/>
              <w:keepLines/>
              <w:spacing w:before="0"/>
              <w:jc w:val="left"/>
              <w:rPr>
                <w:rFonts w:eastAsia="PMingLiU"/>
                <w:szCs w:val="22"/>
                <w:lang w:val="nl-NL" w:eastAsia="zh-TW"/>
              </w:rPr>
            </w:pPr>
            <w:ins w:id="10" w:author="Browne, Adrian" w:date="2020-12-16T19:40:00Z">
              <w:r>
                <w:rPr>
                  <w:rFonts w:eastAsia="PMingLiU"/>
                  <w:szCs w:val="22"/>
                  <w:lang w:val="nl-NL" w:eastAsia="zh-TW"/>
                </w:rPr>
                <w:t>Sharp</w:t>
              </w:r>
            </w:ins>
            <w:del w:id="11" w:author="Browne, Adrian" w:date="2020-12-16T19:40:00Z">
              <w:r w:rsidR="00AD4FB5" w:rsidDel="00A84F95">
                <w:rPr>
                  <w:rFonts w:eastAsia="PMingLiU"/>
                  <w:szCs w:val="22"/>
                  <w:lang w:val="nl-NL" w:eastAsia="zh-TW"/>
                </w:rPr>
                <w:delText>TBD</w:delText>
              </w:r>
            </w:del>
          </w:p>
        </w:tc>
        <w:tc>
          <w:tcPr>
            <w:tcW w:w="3940" w:type="dxa"/>
            <w:tcBorders>
              <w:top w:val="single" w:sz="4" w:space="0" w:color="000000"/>
              <w:left w:val="single" w:sz="4" w:space="0" w:color="000000"/>
              <w:bottom w:val="single" w:sz="4" w:space="0" w:color="000000"/>
              <w:right w:val="single" w:sz="4" w:space="0" w:color="000000"/>
            </w:tcBorders>
          </w:tcPr>
          <w:p w14:paraId="43B0F948" w14:textId="3EFA7A48" w:rsidR="00AD4FB5" w:rsidRPr="00393B74" w:rsidRDefault="00AD4FB5" w:rsidP="00393585">
            <w:pPr>
              <w:keepNext/>
              <w:keepLines/>
              <w:spacing w:before="0" w:after="60"/>
              <w:jc w:val="left"/>
              <w:outlineLvl w:val="8"/>
              <w:rPr>
                <w:rFonts w:eastAsia="PMingLiU"/>
                <w:szCs w:val="22"/>
                <w:lang w:val="nl-NL" w:eastAsia="zh-TW"/>
              </w:rPr>
            </w:pPr>
            <w:r>
              <w:rPr>
                <w:rFonts w:eastAsia="Yu Mincho"/>
                <w:szCs w:val="22"/>
                <w:lang w:val="nl-NL" w:eastAsia="ja-JP"/>
              </w:rPr>
              <w:t>TBD</w:t>
            </w:r>
          </w:p>
        </w:tc>
      </w:tr>
      <w:tr w:rsidR="00AD4FB5" w:rsidRPr="00A33752" w14:paraId="24850F91"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tcPr>
          <w:p w14:paraId="0BC3694B" w14:textId="5203EAFC" w:rsidR="00AD4FB5" w:rsidRPr="00A33752" w:rsidRDefault="00A84F95" w:rsidP="00393585">
            <w:pPr>
              <w:keepNext/>
              <w:keepLines/>
              <w:spacing w:before="0"/>
              <w:jc w:val="left"/>
              <w:rPr>
                <w:rFonts w:eastAsia="PMingLiU"/>
                <w:szCs w:val="22"/>
                <w:highlight w:val="yellow"/>
                <w:lang w:val="nl-NL" w:eastAsia="zh-TW"/>
              </w:rPr>
            </w:pPr>
            <w:ins w:id="12" w:author="Browne, Adrian" w:date="2020-12-16T19:41:00Z">
              <w:r>
                <w:rPr>
                  <w:rFonts w:eastAsia="PMingLiU"/>
                  <w:szCs w:val="22"/>
                  <w:lang w:val="nl-NL" w:eastAsia="zh-TW"/>
                </w:rPr>
                <w:t>CE-3.2</w:t>
              </w:r>
            </w:ins>
            <w:del w:id="13" w:author="Browne, Adrian" w:date="2020-12-16T19:41:00Z">
              <w:r w:rsidR="00AD4FB5" w:rsidDel="00A84F95">
                <w:rPr>
                  <w:rFonts w:eastAsia="PMingLiU"/>
                  <w:szCs w:val="22"/>
                  <w:lang w:val="nl-NL" w:eastAsia="zh-TW"/>
                </w:rPr>
                <w:delText>..</w:delText>
              </w:r>
            </w:del>
          </w:p>
        </w:tc>
        <w:tc>
          <w:tcPr>
            <w:tcW w:w="3489" w:type="dxa"/>
            <w:tcBorders>
              <w:top w:val="single" w:sz="4" w:space="0" w:color="000000"/>
              <w:left w:val="single" w:sz="4" w:space="0" w:color="000000"/>
              <w:bottom w:val="single" w:sz="4" w:space="0" w:color="000000"/>
              <w:right w:val="single" w:sz="4" w:space="0" w:color="000000"/>
            </w:tcBorders>
          </w:tcPr>
          <w:p w14:paraId="62AB10A0" w14:textId="18D449F3" w:rsidR="00AD4FB5" w:rsidRPr="00A33752" w:rsidRDefault="00AD4FB5" w:rsidP="00393585">
            <w:pPr>
              <w:keepNext/>
              <w:keepLines/>
              <w:spacing w:before="0"/>
              <w:jc w:val="left"/>
              <w:rPr>
                <w:rFonts w:eastAsia="PMingLiU"/>
                <w:szCs w:val="22"/>
                <w:lang w:val="nl-NL" w:eastAsia="zh-TW"/>
              </w:rPr>
            </w:pPr>
            <w:del w:id="14" w:author="Browne, Adrian" w:date="2020-12-16T19:41:00Z">
              <w:r w:rsidDel="00A84F95">
                <w:rPr>
                  <w:rFonts w:eastAsia="PMingLiU"/>
                  <w:szCs w:val="22"/>
                  <w:lang w:val="nl-NL" w:eastAsia="zh-TW"/>
                </w:rPr>
                <w:delText>..</w:delText>
              </w:r>
            </w:del>
            <w:ins w:id="15" w:author="Browne, Adrian" w:date="2020-12-16T19:41:00Z">
              <w:r w:rsidR="00A84F95">
                <w:rPr>
                  <w:rFonts w:eastAsia="PMingLiU"/>
                  <w:szCs w:val="22"/>
                  <w:lang w:val="nl-NL" w:eastAsia="zh-TW"/>
                </w:rPr>
                <w:t>Sony</w:t>
              </w:r>
            </w:ins>
          </w:p>
        </w:tc>
        <w:tc>
          <w:tcPr>
            <w:tcW w:w="3940" w:type="dxa"/>
            <w:tcBorders>
              <w:top w:val="single" w:sz="4" w:space="0" w:color="000000"/>
              <w:left w:val="single" w:sz="4" w:space="0" w:color="000000"/>
              <w:bottom w:val="single" w:sz="4" w:space="0" w:color="000000"/>
              <w:right w:val="single" w:sz="4" w:space="0" w:color="000000"/>
            </w:tcBorders>
          </w:tcPr>
          <w:p w14:paraId="57A9B4AC" w14:textId="652BF373" w:rsidR="00AD4FB5" w:rsidRPr="00A33752" w:rsidRDefault="00A84F95" w:rsidP="00393585">
            <w:pPr>
              <w:keepNext/>
              <w:keepLines/>
              <w:spacing w:before="0" w:after="60"/>
              <w:jc w:val="left"/>
              <w:outlineLvl w:val="8"/>
              <w:rPr>
                <w:rFonts w:eastAsia="PMingLiU"/>
                <w:szCs w:val="22"/>
                <w:lang w:val="nl-NL" w:eastAsia="zh-TW"/>
              </w:rPr>
            </w:pPr>
            <w:ins w:id="16" w:author="Browne, Adrian" w:date="2020-12-16T19:42:00Z">
              <w:r>
                <w:rPr>
                  <w:rFonts w:eastAsia="Yu Mincho"/>
                  <w:szCs w:val="22"/>
                  <w:lang w:val="nl-NL" w:eastAsia="ja-JP"/>
                </w:rPr>
                <w:t>TBD</w:t>
              </w:r>
            </w:ins>
            <w:del w:id="17" w:author="Browne, Adrian" w:date="2020-12-16T19:42:00Z">
              <w:r w:rsidR="00AD4FB5" w:rsidDel="00A84F95">
                <w:rPr>
                  <w:rFonts w:eastAsia="PMingLiU"/>
                  <w:szCs w:val="22"/>
                  <w:lang w:val="nl-NL" w:eastAsia="zh-TW"/>
                </w:rPr>
                <w:delText>..</w:delText>
              </w:r>
            </w:del>
          </w:p>
        </w:tc>
      </w:tr>
      <w:tr w:rsidR="00AD4FB5" w:rsidRPr="00A33752" w14:paraId="53C86CCF"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tcPr>
          <w:p w14:paraId="1FB2E26D" w14:textId="43EEBABC" w:rsidR="00AD4FB5" w:rsidRPr="00A33752" w:rsidRDefault="00A84F95" w:rsidP="00393585">
            <w:pPr>
              <w:keepNext/>
              <w:keepLines/>
              <w:spacing w:before="0"/>
              <w:jc w:val="left"/>
              <w:rPr>
                <w:rFonts w:eastAsia="PMingLiU"/>
                <w:szCs w:val="22"/>
                <w:highlight w:val="yellow"/>
                <w:lang w:val="nl-NL" w:eastAsia="zh-TW"/>
              </w:rPr>
            </w:pPr>
            <w:ins w:id="18" w:author="Browne, Adrian" w:date="2020-12-16T19:41:00Z">
              <w:r w:rsidRPr="00030C1E">
                <w:rPr>
                  <w:rFonts w:eastAsia="PMingLiU"/>
                  <w:szCs w:val="22"/>
                  <w:lang w:val="nl-NL" w:eastAsia="zh-TW"/>
                  <w:rPrChange w:id="19" w:author="Browne, Adrian" w:date="2020-12-16T20:00:00Z">
                    <w:rPr>
                      <w:rFonts w:eastAsia="PMingLiU"/>
                      <w:szCs w:val="22"/>
                      <w:highlight w:val="yellow"/>
                      <w:lang w:val="nl-NL" w:eastAsia="zh-TW"/>
                    </w:rPr>
                  </w:rPrChange>
                </w:rPr>
                <w:t>CE-3.3</w:t>
              </w:r>
            </w:ins>
            <w:del w:id="20" w:author="Browne, Adrian" w:date="2020-12-16T19:41:00Z">
              <w:r w:rsidR="00AD4FB5" w:rsidDel="00A84F95">
                <w:rPr>
                  <w:rFonts w:eastAsia="PMingLiU"/>
                  <w:szCs w:val="22"/>
                  <w:highlight w:val="yellow"/>
                  <w:lang w:val="nl-NL" w:eastAsia="zh-TW"/>
                </w:rPr>
                <w:delText>..</w:delText>
              </w:r>
            </w:del>
          </w:p>
        </w:tc>
        <w:tc>
          <w:tcPr>
            <w:tcW w:w="3489" w:type="dxa"/>
            <w:tcBorders>
              <w:top w:val="single" w:sz="4" w:space="0" w:color="000000"/>
              <w:left w:val="single" w:sz="4" w:space="0" w:color="000000"/>
              <w:bottom w:val="single" w:sz="4" w:space="0" w:color="000000"/>
              <w:right w:val="single" w:sz="4" w:space="0" w:color="000000"/>
            </w:tcBorders>
          </w:tcPr>
          <w:p w14:paraId="2CA544A5" w14:textId="19CE92D6" w:rsidR="00AD4FB5" w:rsidRPr="00A33752" w:rsidRDefault="00A84F95" w:rsidP="00393585">
            <w:pPr>
              <w:keepNext/>
              <w:keepLines/>
              <w:spacing w:before="0"/>
              <w:jc w:val="left"/>
              <w:rPr>
                <w:rFonts w:eastAsia="PMingLiU"/>
                <w:szCs w:val="22"/>
                <w:lang w:val="nl-NL" w:eastAsia="zh-TW"/>
              </w:rPr>
            </w:pPr>
            <w:ins w:id="21" w:author="Browne, Adrian" w:date="2020-12-16T19:41:00Z">
              <w:r>
                <w:rPr>
                  <w:rFonts w:eastAsia="PMingLiU"/>
                  <w:szCs w:val="22"/>
                  <w:lang w:val="nl-NL" w:eastAsia="zh-TW"/>
                </w:rPr>
                <w:t>Sony</w:t>
              </w:r>
            </w:ins>
            <w:del w:id="22" w:author="Browne, Adrian" w:date="2020-12-16T19:41:00Z">
              <w:r w:rsidR="00AD4FB5" w:rsidDel="00A84F95">
                <w:rPr>
                  <w:rFonts w:eastAsia="PMingLiU"/>
                  <w:szCs w:val="22"/>
                  <w:lang w:val="nl-NL" w:eastAsia="zh-TW"/>
                </w:rPr>
                <w:delText>..</w:delText>
              </w:r>
            </w:del>
          </w:p>
        </w:tc>
        <w:tc>
          <w:tcPr>
            <w:tcW w:w="3940" w:type="dxa"/>
            <w:tcBorders>
              <w:top w:val="single" w:sz="4" w:space="0" w:color="000000"/>
              <w:left w:val="single" w:sz="4" w:space="0" w:color="000000"/>
              <w:bottom w:val="single" w:sz="4" w:space="0" w:color="000000"/>
              <w:right w:val="single" w:sz="4" w:space="0" w:color="000000"/>
            </w:tcBorders>
          </w:tcPr>
          <w:p w14:paraId="5B4727A3" w14:textId="031EA085" w:rsidR="00AD4FB5" w:rsidRPr="00A33752" w:rsidRDefault="00A84F95" w:rsidP="00393585">
            <w:pPr>
              <w:keepNext/>
              <w:keepLines/>
              <w:spacing w:before="0" w:after="60"/>
              <w:jc w:val="left"/>
              <w:outlineLvl w:val="8"/>
              <w:rPr>
                <w:rFonts w:eastAsia="PMingLiU"/>
                <w:szCs w:val="22"/>
                <w:lang w:val="nl-NL" w:eastAsia="zh-TW"/>
              </w:rPr>
            </w:pPr>
            <w:ins w:id="23" w:author="Browne, Adrian" w:date="2020-12-16T19:42:00Z">
              <w:r>
                <w:rPr>
                  <w:rFonts w:eastAsia="Yu Mincho"/>
                  <w:szCs w:val="22"/>
                  <w:lang w:val="nl-NL" w:eastAsia="ja-JP"/>
                </w:rPr>
                <w:t>TBD</w:t>
              </w:r>
            </w:ins>
            <w:del w:id="24" w:author="Browne, Adrian" w:date="2020-12-16T19:42:00Z">
              <w:r w:rsidR="00AD4FB5" w:rsidDel="00A84F95">
                <w:rPr>
                  <w:rFonts w:eastAsia="PMingLiU"/>
                  <w:szCs w:val="22"/>
                  <w:lang w:val="nl-NL" w:eastAsia="zh-TW"/>
                </w:rPr>
                <w:delText>..</w:delText>
              </w:r>
            </w:del>
          </w:p>
        </w:tc>
      </w:tr>
      <w:tr w:rsidR="00A84F95" w:rsidRPr="00A33752" w14:paraId="68D6B396" w14:textId="77777777" w:rsidTr="00D60D6C">
        <w:trPr>
          <w:jc w:val="center"/>
          <w:ins w:id="25" w:author="Browne, Adrian" w:date="2020-12-16T19:41:00Z"/>
        </w:trPr>
        <w:tc>
          <w:tcPr>
            <w:tcW w:w="1921" w:type="dxa"/>
            <w:tcBorders>
              <w:top w:val="single" w:sz="4" w:space="0" w:color="000000"/>
              <w:left w:val="single" w:sz="4" w:space="0" w:color="000000"/>
              <w:bottom w:val="single" w:sz="4" w:space="0" w:color="000000"/>
              <w:right w:val="single" w:sz="4" w:space="0" w:color="000000"/>
            </w:tcBorders>
          </w:tcPr>
          <w:p w14:paraId="77D595FA" w14:textId="695BB406" w:rsidR="00A84F95" w:rsidRDefault="00A84F95" w:rsidP="00393585">
            <w:pPr>
              <w:keepNext/>
              <w:keepLines/>
              <w:spacing w:before="0"/>
              <w:jc w:val="left"/>
              <w:rPr>
                <w:ins w:id="26" w:author="Browne, Adrian" w:date="2020-12-16T19:41:00Z"/>
                <w:rFonts w:eastAsia="PMingLiU"/>
                <w:szCs w:val="22"/>
                <w:highlight w:val="yellow"/>
                <w:lang w:val="nl-NL" w:eastAsia="zh-TW"/>
              </w:rPr>
            </w:pPr>
            <w:ins w:id="27" w:author="Browne, Adrian" w:date="2020-12-16T19:41:00Z">
              <w:r w:rsidRPr="00030C1E">
                <w:rPr>
                  <w:rFonts w:eastAsia="PMingLiU"/>
                  <w:szCs w:val="22"/>
                  <w:lang w:val="nl-NL" w:eastAsia="zh-TW"/>
                  <w:rPrChange w:id="28" w:author="Browne, Adrian" w:date="2020-12-16T20:01:00Z">
                    <w:rPr>
                      <w:rFonts w:eastAsia="PMingLiU"/>
                      <w:szCs w:val="22"/>
                      <w:highlight w:val="yellow"/>
                      <w:lang w:val="nl-NL" w:eastAsia="zh-TW"/>
                    </w:rPr>
                  </w:rPrChange>
                </w:rPr>
                <w:t>CE-3.4</w:t>
              </w:r>
            </w:ins>
          </w:p>
        </w:tc>
        <w:tc>
          <w:tcPr>
            <w:tcW w:w="3489" w:type="dxa"/>
            <w:tcBorders>
              <w:top w:val="single" w:sz="4" w:space="0" w:color="000000"/>
              <w:left w:val="single" w:sz="4" w:space="0" w:color="000000"/>
              <w:bottom w:val="single" w:sz="4" w:space="0" w:color="000000"/>
              <w:right w:val="single" w:sz="4" w:space="0" w:color="000000"/>
            </w:tcBorders>
          </w:tcPr>
          <w:p w14:paraId="57E780B8" w14:textId="59FB5DCD" w:rsidR="00A84F95" w:rsidRDefault="00A84F95" w:rsidP="00393585">
            <w:pPr>
              <w:keepNext/>
              <w:keepLines/>
              <w:spacing w:before="0"/>
              <w:jc w:val="left"/>
              <w:rPr>
                <w:ins w:id="29" w:author="Browne, Adrian" w:date="2020-12-16T19:41:00Z"/>
                <w:rFonts w:eastAsia="PMingLiU"/>
                <w:szCs w:val="22"/>
                <w:lang w:val="nl-NL" w:eastAsia="zh-TW"/>
              </w:rPr>
            </w:pPr>
            <w:ins w:id="30" w:author="Browne, Adrian" w:date="2020-12-16T19:41:00Z">
              <w:r>
                <w:rPr>
                  <w:rFonts w:eastAsia="PMingLiU"/>
                  <w:szCs w:val="22"/>
                  <w:lang w:val="nl-NL" w:eastAsia="zh-TW"/>
                </w:rPr>
                <w:t>Qualcomm</w:t>
              </w:r>
            </w:ins>
          </w:p>
        </w:tc>
        <w:tc>
          <w:tcPr>
            <w:tcW w:w="3940" w:type="dxa"/>
            <w:tcBorders>
              <w:top w:val="single" w:sz="4" w:space="0" w:color="000000"/>
              <w:left w:val="single" w:sz="4" w:space="0" w:color="000000"/>
              <w:bottom w:val="single" w:sz="4" w:space="0" w:color="000000"/>
              <w:right w:val="single" w:sz="4" w:space="0" w:color="000000"/>
            </w:tcBorders>
          </w:tcPr>
          <w:p w14:paraId="6741F812" w14:textId="30A68D35" w:rsidR="00A84F95" w:rsidRDefault="00A84F95" w:rsidP="00393585">
            <w:pPr>
              <w:keepNext/>
              <w:keepLines/>
              <w:spacing w:before="0" w:after="60"/>
              <w:jc w:val="left"/>
              <w:outlineLvl w:val="8"/>
              <w:rPr>
                <w:ins w:id="31" w:author="Browne, Adrian" w:date="2020-12-16T19:41:00Z"/>
                <w:rFonts w:eastAsia="PMingLiU"/>
                <w:szCs w:val="22"/>
                <w:lang w:val="nl-NL" w:eastAsia="zh-TW"/>
              </w:rPr>
            </w:pPr>
            <w:ins w:id="32" w:author="Browne, Adrian" w:date="2020-12-16T19:42:00Z">
              <w:r>
                <w:rPr>
                  <w:rFonts w:eastAsia="Yu Mincho"/>
                  <w:szCs w:val="22"/>
                  <w:lang w:val="nl-NL" w:eastAsia="ja-JP"/>
                </w:rPr>
                <w:t>TBD</w:t>
              </w:r>
            </w:ins>
          </w:p>
        </w:tc>
      </w:tr>
      <w:tr w:rsidR="00A84F95" w:rsidRPr="00A33752" w14:paraId="45EC86AD" w14:textId="77777777" w:rsidTr="00D60D6C">
        <w:trPr>
          <w:jc w:val="center"/>
          <w:ins w:id="33" w:author="Browne, Adrian" w:date="2020-12-16T19:41:00Z"/>
        </w:trPr>
        <w:tc>
          <w:tcPr>
            <w:tcW w:w="1921" w:type="dxa"/>
            <w:tcBorders>
              <w:top w:val="single" w:sz="4" w:space="0" w:color="000000"/>
              <w:left w:val="single" w:sz="4" w:space="0" w:color="000000"/>
              <w:bottom w:val="single" w:sz="4" w:space="0" w:color="000000"/>
              <w:right w:val="single" w:sz="4" w:space="0" w:color="000000"/>
            </w:tcBorders>
          </w:tcPr>
          <w:p w14:paraId="62A99F59" w14:textId="1B819994" w:rsidR="00A84F95" w:rsidRDefault="00A84F95" w:rsidP="00393585">
            <w:pPr>
              <w:keepNext/>
              <w:keepLines/>
              <w:spacing w:before="0"/>
              <w:jc w:val="left"/>
              <w:rPr>
                <w:ins w:id="34" w:author="Browne, Adrian" w:date="2020-12-16T19:41:00Z"/>
                <w:rFonts w:eastAsia="PMingLiU"/>
                <w:szCs w:val="22"/>
                <w:highlight w:val="yellow"/>
                <w:lang w:val="nl-NL" w:eastAsia="zh-TW"/>
              </w:rPr>
            </w:pPr>
            <w:ins w:id="35" w:author="Browne, Adrian" w:date="2020-12-16T19:41:00Z">
              <w:r w:rsidRPr="00030C1E">
                <w:rPr>
                  <w:rFonts w:eastAsia="PMingLiU"/>
                  <w:szCs w:val="22"/>
                  <w:lang w:val="nl-NL" w:eastAsia="zh-TW"/>
                  <w:rPrChange w:id="36" w:author="Browne, Adrian" w:date="2020-12-16T20:01:00Z">
                    <w:rPr>
                      <w:rFonts w:eastAsia="PMingLiU"/>
                      <w:szCs w:val="22"/>
                      <w:highlight w:val="yellow"/>
                      <w:lang w:val="nl-NL" w:eastAsia="zh-TW"/>
                    </w:rPr>
                  </w:rPrChange>
                </w:rPr>
                <w:t>CE-3.5</w:t>
              </w:r>
            </w:ins>
          </w:p>
        </w:tc>
        <w:tc>
          <w:tcPr>
            <w:tcW w:w="3489" w:type="dxa"/>
            <w:tcBorders>
              <w:top w:val="single" w:sz="4" w:space="0" w:color="000000"/>
              <w:left w:val="single" w:sz="4" w:space="0" w:color="000000"/>
              <w:bottom w:val="single" w:sz="4" w:space="0" w:color="000000"/>
              <w:right w:val="single" w:sz="4" w:space="0" w:color="000000"/>
            </w:tcBorders>
          </w:tcPr>
          <w:p w14:paraId="2052FDF7" w14:textId="33C8A39B" w:rsidR="00A84F95" w:rsidRDefault="00A84F95" w:rsidP="00393585">
            <w:pPr>
              <w:keepNext/>
              <w:keepLines/>
              <w:spacing w:before="0"/>
              <w:jc w:val="left"/>
              <w:rPr>
                <w:ins w:id="37" w:author="Browne, Adrian" w:date="2020-12-16T19:41:00Z"/>
                <w:rFonts w:eastAsia="PMingLiU"/>
                <w:szCs w:val="22"/>
                <w:lang w:val="nl-NL" w:eastAsia="zh-TW"/>
              </w:rPr>
            </w:pPr>
            <w:ins w:id="38" w:author="Browne, Adrian" w:date="2020-12-16T19:41:00Z">
              <w:r>
                <w:rPr>
                  <w:rFonts w:eastAsia="PMingLiU"/>
                  <w:szCs w:val="22"/>
                  <w:lang w:val="nl-NL" w:eastAsia="zh-TW"/>
                </w:rPr>
                <w:t>Qualcomm</w:t>
              </w:r>
            </w:ins>
          </w:p>
        </w:tc>
        <w:tc>
          <w:tcPr>
            <w:tcW w:w="3940" w:type="dxa"/>
            <w:tcBorders>
              <w:top w:val="single" w:sz="4" w:space="0" w:color="000000"/>
              <w:left w:val="single" w:sz="4" w:space="0" w:color="000000"/>
              <w:bottom w:val="single" w:sz="4" w:space="0" w:color="000000"/>
              <w:right w:val="single" w:sz="4" w:space="0" w:color="000000"/>
            </w:tcBorders>
          </w:tcPr>
          <w:p w14:paraId="2AE59E09" w14:textId="223E8A5B" w:rsidR="00A84F95" w:rsidRDefault="00A84F95" w:rsidP="00393585">
            <w:pPr>
              <w:keepNext/>
              <w:keepLines/>
              <w:spacing w:before="0" w:after="60"/>
              <w:jc w:val="left"/>
              <w:outlineLvl w:val="8"/>
              <w:rPr>
                <w:ins w:id="39" w:author="Browne, Adrian" w:date="2020-12-16T19:41:00Z"/>
                <w:rFonts w:eastAsia="PMingLiU"/>
                <w:szCs w:val="22"/>
                <w:lang w:val="nl-NL" w:eastAsia="zh-TW"/>
              </w:rPr>
            </w:pPr>
            <w:ins w:id="40" w:author="Browne, Adrian" w:date="2020-12-16T19:42:00Z">
              <w:r>
                <w:rPr>
                  <w:rFonts w:eastAsia="Yu Mincho"/>
                  <w:szCs w:val="22"/>
                  <w:lang w:val="nl-NL" w:eastAsia="ja-JP"/>
                </w:rPr>
                <w:t>TBD</w:t>
              </w:r>
            </w:ins>
          </w:p>
        </w:tc>
      </w:tr>
      <w:tr w:rsidR="00D5178E" w:rsidRPr="00A33752" w14:paraId="72CAC202" w14:textId="77777777" w:rsidTr="00AA71A4">
        <w:trPr>
          <w:jc w:val="center"/>
          <w:ins w:id="41" w:author="Dmytro Rusanovskyy" w:date="2020-12-16T15:04:00Z"/>
        </w:trPr>
        <w:tc>
          <w:tcPr>
            <w:tcW w:w="1921" w:type="dxa"/>
            <w:tcBorders>
              <w:top w:val="single" w:sz="4" w:space="0" w:color="000000"/>
              <w:left w:val="single" w:sz="4" w:space="0" w:color="000000"/>
              <w:bottom w:val="single" w:sz="4" w:space="0" w:color="000000"/>
              <w:right w:val="single" w:sz="4" w:space="0" w:color="000000"/>
            </w:tcBorders>
          </w:tcPr>
          <w:p w14:paraId="4D034EED" w14:textId="166745F3" w:rsidR="00D5178E" w:rsidRDefault="00D5178E" w:rsidP="00AA71A4">
            <w:pPr>
              <w:keepNext/>
              <w:keepLines/>
              <w:spacing w:before="0"/>
              <w:jc w:val="left"/>
              <w:rPr>
                <w:ins w:id="42" w:author="Dmytro Rusanovskyy" w:date="2020-12-16T15:04:00Z"/>
                <w:rFonts w:eastAsia="PMingLiU"/>
                <w:szCs w:val="22"/>
                <w:highlight w:val="yellow"/>
                <w:lang w:val="nl-NL" w:eastAsia="zh-TW"/>
              </w:rPr>
            </w:pPr>
            <w:ins w:id="43" w:author="Dmytro Rusanovskyy" w:date="2020-12-16T15:04:00Z">
              <w:r w:rsidRPr="00AA71A4">
                <w:rPr>
                  <w:rFonts w:eastAsia="PMingLiU"/>
                  <w:szCs w:val="22"/>
                  <w:lang w:val="nl-NL" w:eastAsia="zh-TW"/>
                </w:rPr>
                <w:t>CE-3.</w:t>
              </w:r>
              <w:r w:rsidR="00FE5B74">
                <w:rPr>
                  <w:rFonts w:eastAsia="PMingLiU"/>
                  <w:szCs w:val="22"/>
                  <w:lang w:val="nl-NL" w:eastAsia="zh-TW"/>
                </w:rPr>
                <w:t>6</w:t>
              </w:r>
            </w:ins>
          </w:p>
        </w:tc>
        <w:tc>
          <w:tcPr>
            <w:tcW w:w="3489" w:type="dxa"/>
            <w:tcBorders>
              <w:top w:val="single" w:sz="4" w:space="0" w:color="000000"/>
              <w:left w:val="single" w:sz="4" w:space="0" w:color="000000"/>
              <w:bottom w:val="single" w:sz="4" w:space="0" w:color="000000"/>
              <w:right w:val="single" w:sz="4" w:space="0" w:color="000000"/>
            </w:tcBorders>
          </w:tcPr>
          <w:p w14:paraId="12F7ABEC" w14:textId="77777777" w:rsidR="00D5178E" w:rsidRDefault="00D5178E" w:rsidP="00AA71A4">
            <w:pPr>
              <w:keepNext/>
              <w:keepLines/>
              <w:spacing w:before="0"/>
              <w:jc w:val="left"/>
              <w:rPr>
                <w:ins w:id="44" w:author="Dmytro Rusanovskyy" w:date="2020-12-16T15:04:00Z"/>
                <w:rFonts w:eastAsia="PMingLiU"/>
                <w:szCs w:val="22"/>
                <w:lang w:val="nl-NL" w:eastAsia="zh-TW"/>
              </w:rPr>
            </w:pPr>
            <w:ins w:id="45" w:author="Dmytro Rusanovskyy" w:date="2020-12-16T15:04:00Z">
              <w:r>
                <w:rPr>
                  <w:rFonts w:eastAsia="PMingLiU"/>
                  <w:szCs w:val="22"/>
                  <w:lang w:val="nl-NL" w:eastAsia="zh-TW"/>
                </w:rPr>
                <w:t>Qualcomm</w:t>
              </w:r>
            </w:ins>
          </w:p>
        </w:tc>
        <w:tc>
          <w:tcPr>
            <w:tcW w:w="3940" w:type="dxa"/>
            <w:tcBorders>
              <w:top w:val="single" w:sz="4" w:space="0" w:color="000000"/>
              <w:left w:val="single" w:sz="4" w:space="0" w:color="000000"/>
              <w:bottom w:val="single" w:sz="4" w:space="0" w:color="000000"/>
              <w:right w:val="single" w:sz="4" w:space="0" w:color="000000"/>
            </w:tcBorders>
          </w:tcPr>
          <w:p w14:paraId="428B3DB3" w14:textId="77777777" w:rsidR="00D5178E" w:rsidRDefault="00D5178E" w:rsidP="00AA71A4">
            <w:pPr>
              <w:keepNext/>
              <w:keepLines/>
              <w:spacing w:before="0" w:after="60"/>
              <w:jc w:val="left"/>
              <w:outlineLvl w:val="8"/>
              <w:rPr>
                <w:ins w:id="46" w:author="Dmytro Rusanovskyy" w:date="2020-12-16T15:04:00Z"/>
                <w:rFonts w:eastAsia="PMingLiU"/>
                <w:szCs w:val="22"/>
                <w:lang w:val="nl-NL" w:eastAsia="zh-TW"/>
              </w:rPr>
            </w:pPr>
            <w:ins w:id="47" w:author="Dmytro Rusanovskyy" w:date="2020-12-16T15:04:00Z">
              <w:r>
                <w:rPr>
                  <w:rFonts w:eastAsia="Yu Mincho"/>
                  <w:szCs w:val="22"/>
                  <w:lang w:val="nl-NL" w:eastAsia="ja-JP"/>
                </w:rPr>
                <w:t>TBD</w:t>
              </w:r>
            </w:ins>
          </w:p>
        </w:tc>
      </w:tr>
    </w:tbl>
    <w:p w14:paraId="66E426F2" w14:textId="77777777" w:rsidR="00AD4FB5" w:rsidRPr="00393585" w:rsidRDefault="00AD4FB5" w:rsidP="00393585">
      <w:pPr>
        <w:rPr>
          <w:lang w:val="en-CA"/>
        </w:rPr>
      </w:pPr>
    </w:p>
    <w:p w14:paraId="5C2B58BC" w14:textId="22257F0D" w:rsidR="0051353B" w:rsidRPr="00A942ED" w:rsidRDefault="0051353B" w:rsidP="0051353B">
      <w:pPr>
        <w:pStyle w:val="Heading1"/>
        <w:rPr>
          <w:rFonts w:eastAsia="SimSun"/>
          <w:lang w:val="en-CA"/>
        </w:rPr>
      </w:pPr>
      <w:r>
        <w:rPr>
          <w:rFonts w:eastAsia="SimSun"/>
          <w:lang w:val="en-CA"/>
        </w:rPr>
        <w:t>Tests description:</w:t>
      </w:r>
    </w:p>
    <w:p w14:paraId="702FF28E" w14:textId="77777777" w:rsidR="004C3625" w:rsidRDefault="004C3625" w:rsidP="004C3625">
      <w:pPr>
        <w:pStyle w:val="Heading2"/>
        <w:numPr>
          <w:ilvl w:val="0"/>
          <w:numId w:val="0"/>
        </w:numPr>
        <w:ind w:left="720" w:hanging="720"/>
        <w:rPr>
          <w:szCs w:val="22"/>
          <w:lang w:val="nl-NL" w:eastAsia="ja-JP"/>
        </w:rPr>
      </w:pPr>
      <w:r>
        <w:rPr>
          <w:szCs w:val="22"/>
          <w:lang w:val="nl-NL" w:eastAsia="ja-JP"/>
        </w:rPr>
        <w:t>CE-1.1: Method of JVET-T0105 without locally adaptivity</w:t>
      </w:r>
    </w:p>
    <w:p w14:paraId="7A792B7E" w14:textId="77777777" w:rsidR="004C3625" w:rsidRPr="00976E22" w:rsidRDefault="004C3625" w:rsidP="004C3625">
      <w:pPr>
        <w:rPr>
          <w:szCs w:val="22"/>
          <w:lang w:val="en-CA" w:eastAsia="ja-JP"/>
        </w:rPr>
      </w:pPr>
      <w:r>
        <w:rPr>
          <w:lang w:val="nl-NL" w:eastAsia="ja-JP"/>
        </w:rPr>
        <w:t xml:space="preserve">In this test, method proposed in JVET-T0105 with globally derived adjusment for rice parameter derivation is being evaluated. </w:t>
      </w:r>
      <w:r>
        <w:rPr>
          <w:lang w:val="en-CA" w:eastAsia="ja-JP"/>
        </w:rPr>
        <w:t xml:space="preserve">Adjustment parameters are determined from signalled syntax </w:t>
      </w:r>
      <w:proofErr w:type="spellStart"/>
      <w:r>
        <w:rPr>
          <w:lang w:val="en-CA" w:eastAsia="ja-JP"/>
        </w:rPr>
        <w:t>elemments</w:t>
      </w:r>
      <w:proofErr w:type="spellEnd"/>
      <w:r>
        <w:rPr>
          <w:lang w:val="en-CA" w:eastAsia="ja-JP"/>
        </w:rPr>
        <w:t xml:space="preserve">, without local adaptation within a block (no dependency on </w:t>
      </w:r>
      <w:proofErr w:type="spellStart"/>
      <w:r>
        <w:rPr>
          <w:lang w:val="en-CA" w:eastAsia="ja-JP"/>
        </w:rPr>
        <w:t>locSumAbs</w:t>
      </w:r>
      <w:proofErr w:type="spellEnd"/>
      <w:r>
        <w:rPr>
          <w:lang w:val="en-CA" w:eastAsia="ja-JP"/>
        </w:rPr>
        <w:t>). Two subtests are planned:</w:t>
      </w:r>
    </w:p>
    <w:p w14:paraId="15866EFF" w14:textId="77777777" w:rsidR="004C3625" w:rsidRPr="00894E29" w:rsidRDefault="004C3625" w:rsidP="004C3625">
      <w:pPr>
        <w:pStyle w:val="ListParagraph"/>
        <w:numPr>
          <w:ilvl w:val="0"/>
          <w:numId w:val="22"/>
        </w:numPr>
        <w:rPr>
          <w:lang w:val="en-CA"/>
        </w:rPr>
      </w:pPr>
      <w:r>
        <w:rPr>
          <w:b/>
          <w:bCs/>
          <w:lang w:val="en-CA"/>
        </w:rPr>
        <w:t>Test CE-1.</w:t>
      </w:r>
      <w:proofErr w:type="gramStart"/>
      <w:r>
        <w:rPr>
          <w:b/>
          <w:bCs/>
          <w:lang w:val="en-CA"/>
        </w:rPr>
        <w:t>1.a</w:t>
      </w:r>
      <w:proofErr w:type="gramEnd"/>
      <w:r>
        <w:rPr>
          <w:b/>
          <w:bCs/>
          <w:lang w:val="en-CA"/>
        </w:rPr>
        <w:t xml:space="preserve">: </w:t>
      </w:r>
      <w:r w:rsidRPr="00894E29">
        <w:rPr>
          <w:lang w:val="en-CA"/>
        </w:rPr>
        <w:t>SPS-level</w:t>
      </w:r>
      <w:r>
        <w:rPr>
          <w:lang w:val="en-CA"/>
        </w:rPr>
        <w:t xml:space="preserve"> control information is used to derive </w:t>
      </w:r>
      <w:r w:rsidRPr="00894E29">
        <w:rPr>
          <w:lang w:val="en-CA"/>
        </w:rPr>
        <w:t>adjustment parameters.</w:t>
      </w:r>
      <w:r>
        <w:rPr>
          <w:b/>
          <w:bCs/>
          <w:lang w:val="en-CA"/>
        </w:rPr>
        <w:t xml:space="preserve"> </w:t>
      </w:r>
    </w:p>
    <w:p w14:paraId="615CE79B" w14:textId="77036D4B" w:rsidR="004C3625" w:rsidRPr="001946B1" w:rsidRDefault="004C3625" w:rsidP="004C3625">
      <w:pPr>
        <w:pStyle w:val="ListParagraph"/>
        <w:numPr>
          <w:ilvl w:val="0"/>
          <w:numId w:val="22"/>
        </w:numPr>
        <w:rPr>
          <w:lang w:val="en-CA"/>
        </w:rPr>
      </w:pPr>
      <w:r>
        <w:rPr>
          <w:b/>
          <w:bCs/>
          <w:lang w:val="en-CA"/>
        </w:rPr>
        <w:t>Test CE-1.</w:t>
      </w:r>
      <w:proofErr w:type="gramStart"/>
      <w:r>
        <w:rPr>
          <w:b/>
          <w:bCs/>
          <w:lang w:val="en-CA"/>
        </w:rPr>
        <w:t>1.b</w:t>
      </w:r>
      <w:proofErr w:type="gramEnd"/>
      <w:r>
        <w:rPr>
          <w:b/>
          <w:bCs/>
          <w:lang w:val="en-CA"/>
        </w:rPr>
        <w:t xml:space="preserve">: </w:t>
      </w:r>
      <w:r w:rsidRPr="007A4F4B">
        <w:rPr>
          <w:lang w:val="en-CA"/>
        </w:rPr>
        <w:t xml:space="preserve">Syntax elements controlling adjustment parameters are signalled at the </w:t>
      </w:r>
      <w:r w:rsidR="00182C45">
        <w:rPr>
          <w:lang w:val="en-CA"/>
        </w:rPr>
        <w:t>sub-</w:t>
      </w:r>
      <w:r w:rsidRPr="007A4F4B">
        <w:rPr>
          <w:lang w:val="en-CA"/>
        </w:rPr>
        <w:t>SPS level</w:t>
      </w:r>
      <w:r w:rsidR="00182C45">
        <w:rPr>
          <w:lang w:val="en-CA"/>
        </w:rPr>
        <w:t>s</w:t>
      </w:r>
      <w:r w:rsidR="00D22DF7">
        <w:rPr>
          <w:lang w:val="en-CA"/>
        </w:rPr>
        <w:t xml:space="preserve">, e.g. </w:t>
      </w:r>
      <w:r w:rsidR="00947F29">
        <w:rPr>
          <w:lang w:val="en-CA"/>
        </w:rPr>
        <w:t xml:space="preserve">at </w:t>
      </w:r>
      <w:r w:rsidR="00D22DF7">
        <w:rPr>
          <w:lang w:val="en-CA"/>
        </w:rPr>
        <w:t>slice level</w:t>
      </w:r>
      <w:r w:rsidRPr="007A4F4B">
        <w:rPr>
          <w:lang w:val="en-CA"/>
        </w:rPr>
        <w:t>.</w:t>
      </w:r>
    </w:p>
    <w:p w14:paraId="442DFD46" w14:textId="77777777" w:rsidR="004C3625" w:rsidRDefault="004C3625" w:rsidP="004C3625">
      <w:pPr>
        <w:pStyle w:val="Heading2"/>
        <w:numPr>
          <w:ilvl w:val="0"/>
          <w:numId w:val="0"/>
        </w:numPr>
        <w:ind w:left="720" w:hanging="720"/>
        <w:rPr>
          <w:szCs w:val="22"/>
          <w:lang w:val="nl-NL" w:eastAsia="ja-JP"/>
        </w:rPr>
      </w:pPr>
      <w:r>
        <w:rPr>
          <w:szCs w:val="22"/>
          <w:lang w:val="nl-NL" w:eastAsia="ja-JP"/>
        </w:rPr>
        <w:t>CE-1.2: Method of JVET-T0105 with local adaptivity</w:t>
      </w:r>
    </w:p>
    <w:p w14:paraId="335A49B6" w14:textId="77777777" w:rsidR="004C3625" w:rsidRPr="006A5B9B" w:rsidRDefault="004C3625" w:rsidP="004C3625">
      <w:pPr>
        <w:rPr>
          <w:lang w:val="nl-NL" w:eastAsia="ja-JP"/>
        </w:rPr>
      </w:pPr>
      <w:r>
        <w:rPr>
          <w:lang w:val="nl-NL" w:eastAsia="ja-JP"/>
        </w:rPr>
        <w:t xml:space="preserve">In this test, method proposed in JVET-T0105 with locally adaptive adjusment for Rice parameter derivation is being evaluated. </w:t>
      </w:r>
      <w:r>
        <w:rPr>
          <w:lang w:val="en-CA" w:eastAsia="ja-JP"/>
        </w:rPr>
        <w:t xml:space="preserve">Adjustment parameters are determined from signalled syntax </w:t>
      </w:r>
      <w:proofErr w:type="spellStart"/>
      <w:r>
        <w:rPr>
          <w:lang w:val="en-CA" w:eastAsia="ja-JP"/>
        </w:rPr>
        <w:t>elemments</w:t>
      </w:r>
      <w:proofErr w:type="spellEnd"/>
      <w:r>
        <w:rPr>
          <w:lang w:val="en-CA" w:eastAsia="ja-JP"/>
        </w:rPr>
        <w:t xml:space="preserve">, and updated locally, depending on </w:t>
      </w:r>
      <w:proofErr w:type="spellStart"/>
      <w:r>
        <w:rPr>
          <w:lang w:val="en-CA" w:eastAsia="ja-JP"/>
        </w:rPr>
        <w:t>locSumAbs</w:t>
      </w:r>
      <w:proofErr w:type="spellEnd"/>
      <w:r>
        <w:rPr>
          <w:lang w:val="en-CA" w:eastAsia="ja-JP"/>
        </w:rPr>
        <w:t xml:space="preserve"> value within currently coded block.</w:t>
      </w:r>
    </w:p>
    <w:p w14:paraId="00CEC721" w14:textId="4510F5F1" w:rsidR="003165E4" w:rsidRDefault="003165E4" w:rsidP="003165E4"/>
    <w:p w14:paraId="4D84062F" w14:textId="57A7137C" w:rsidR="003B45CB" w:rsidRDefault="00102827" w:rsidP="003B45CB">
      <w:pPr>
        <w:pStyle w:val="Heading2"/>
        <w:numPr>
          <w:ilvl w:val="0"/>
          <w:numId w:val="0"/>
        </w:numPr>
        <w:ind w:left="720" w:hanging="720"/>
        <w:rPr>
          <w:szCs w:val="22"/>
          <w:lang w:val="nl-NL" w:eastAsia="ja-JP"/>
        </w:rPr>
      </w:pPr>
      <w:r>
        <w:rPr>
          <w:szCs w:val="22"/>
          <w:lang w:val="nl-NL" w:eastAsia="ja-JP"/>
        </w:rPr>
        <w:t>CE</w:t>
      </w:r>
      <w:r w:rsidR="003B45CB">
        <w:rPr>
          <w:szCs w:val="22"/>
          <w:lang w:val="nl-NL" w:eastAsia="ja-JP"/>
        </w:rPr>
        <w:t>-1.3: Method of JVET-T</w:t>
      </w:r>
      <w:r w:rsidR="00B17C1C">
        <w:rPr>
          <w:szCs w:val="22"/>
          <w:lang w:val="nl-NL" w:eastAsia="ja-JP"/>
        </w:rPr>
        <w:t>0</w:t>
      </w:r>
      <w:r w:rsidR="003B45CB">
        <w:rPr>
          <w:szCs w:val="22"/>
          <w:lang w:val="nl-NL" w:eastAsia="ja-JP"/>
        </w:rPr>
        <w:t xml:space="preserve">085. </w:t>
      </w:r>
    </w:p>
    <w:p w14:paraId="5CEE287E" w14:textId="77ACDC70" w:rsidR="003B45CB" w:rsidRDefault="00712C07" w:rsidP="003B45CB">
      <w:pPr>
        <w:rPr>
          <w:lang w:val="nl-NL" w:eastAsia="ja-JP"/>
        </w:rPr>
      </w:pPr>
      <w:r>
        <w:rPr>
          <w:lang w:val="en-CA"/>
        </w:rPr>
        <w:t>For this experiment,</w:t>
      </w:r>
      <w:r>
        <w:rPr>
          <w:lang w:val="nl-NL" w:eastAsia="ja-JP"/>
        </w:rPr>
        <w:t xml:space="preserve"> m</w:t>
      </w:r>
      <w:r w:rsidR="003B45CB">
        <w:rPr>
          <w:lang w:val="nl-NL" w:eastAsia="ja-JP"/>
        </w:rPr>
        <w:t xml:space="preserve">ethod proposed in JVET-T0085, </w:t>
      </w:r>
      <w:r w:rsidR="003B45CB">
        <w:rPr>
          <w:lang w:val="en-CA" w:eastAsia="ja-JP"/>
        </w:rPr>
        <w:t>it is proposed to use a formula instead of conventional look-up table</w:t>
      </w:r>
      <w:r w:rsidR="005500A7">
        <w:rPr>
          <w:lang w:val="en-CA" w:eastAsia="ja-JP"/>
        </w:rPr>
        <w:t xml:space="preserve"> </w:t>
      </w:r>
      <w:r>
        <w:rPr>
          <w:lang w:val="en-CA" w:eastAsia="ja-JP"/>
        </w:rPr>
        <w:t>for RRC, is</w:t>
      </w:r>
      <w:r>
        <w:rPr>
          <w:lang w:val="nl-NL" w:eastAsia="ja-JP"/>
        </w:rPr>
        <w:t xml:space="preserve"> evaluated.</w:t>
      </w:r>
    </w:p>
    <w:p w14:paraId="4F90DC52" w14:textId="77777777" w:rsidR="00F0195D" w:rsidRDefault="00F0195D" w:rsidP="00F0195D">
      <w:pPr>
        <w:pStyle w:val="Heading2"/>
        <w:numPr>
          <w:ilvl w:val="0"/>
          <w:numId w:val="0"/>
        </w:numPr>
        <w:ind w:left="720" w:hanging="720"/>
        <w:rPr>
          <w:szCs w:val="22"/>
          <w:lang w:val="nl-NL" w:eastAsia="ja-JP"/>
        </w:rPr>
      </w:pPr>
    </w:p>
    <w:p w14:paraId="3C1E0D37" w14:textId="3D919D96"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-1.4: Method of JVET-T0072 with standard TSRC</w:t>
      </w:r>
    </w:p>
    <w:p w14:paraId="67EDC2E1" w14:textId="74627679" w:rsidR="00F0195D" w:rsidRDefault="007F4B55" w:rsidP="00F0195D">
      <w:pPr>
        <w:rPr>
          <w:lang w:val="en-CA"/>
        </w:rPr>
      </w:pPr>
      <w:r>
        <w:rPr>
          <w:lang w:val="en-CA"/>
        </w:rPr>
        <w:t>The RRC component of the m</w:t>
      </w:r>
      <w:r w:rsidR="00F0195D">
        <w:rPr>
          <w:lang w:val="en-CA"/>
        </w:rPr>
        <w:t xml:space="preserve">ethod proposed in JVET-T0072 with rice parameter adaption based on previously coded coefficients. </w:t>
      </w:r>
      <w:r>
        <w:rPr>
          <w:lang w:val="en-CA"/>
        </w:rPr>
        <w:t xml:space="preserve">For this </w:t>
      </w:r>
      <w:proofErr w:type="gramStart"/>
      <w:r>
        <w:rPr>
          <w:lang w:val="en-CA"/>
        </w:rPr>
        <w:t>experiment</w:t>
      </w:r>
      <w:proofErr w:type="gramEnd"/>
      <w:r w:rsidR="00F0195D">
        <w:rPr>
          <w:lang w:val="en-CA"/>
        </w:rPr>
        <w:t xml:space="preserve"> the TSRC component of the modification described in JVET-T0072 is disabled and standard VVC TSRC is used. </w:t>
      </w:r>
    </w:p>
    <w:p w14:paraId="770AFBC5" w14:textId="77777777" w:rsidR="00F0195D" w:rsidRDefault="00F0195D" w:rsidP="00F0195D">
      <w:pPr>
        <w:pStyle w:val="Heading2"/>
        <w:numPr>
          <w:ilvl w:val="0"/>
          <w:numId w:val="0"/>
        </w:numPr>
        <w:ind w:left="720" w:hanging="720"/>
        <w:rPr>
          <w:szCs w:val="22"/>
          <w:lang w:val="nl-NL" w:eastAsia="ja-JP"/>
        </w:rPr>
      </w:pPr>
    </w:p>
    <w:p w14:paraId="275A3204" w14:textId="165768B9"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-1.5: Method of JVET-T0072 with simplification and standard TSRC</w:t>
      </w:r>
    </w:p>
    <w:p w14:paraId="4A3D9C18" w14:textId="325943E5" w:rsidR="00F0195D" w:rsidRDefault="007F4B55" w:rsidP="00F0195D">
      <w:pPr>
        <w:rPr>
          <w:lang w:val="en-CA"/>
        </w:rPr>
      </w:pPr>
      <w:r>
        <w:rPr>
          <w:lang w:val="en-CA"/>
        </w:rPr>
        <w:t>The RRC component of the s</w:t>
      </w:r>
      <w:r w:rsidR="00F0195D">
        <w:rPr>
          <w:lang w:val="en-CA"/>
        </w:rPr>
        <w:t xml:space="preserve">implification proposed in JVET-T0072 of </w:t>
      </w:r>
      <w:r>
        <w:rPr>
          <w:lang w:val="en-CA"/>
        </w:rPr>
        <w:t xml:space="preserve">the </w:t>
      </w:r>
      <w:r w:rsidR="00F0195D">
        <w:rPr>
          <w:lang w:val="en-CA"/>
        </w:rPr>
        <w:t xml:space="preserve">technique described in </w:t>
      </w:r>
      <w:r w:rsidR="00102827">
        <w:rPr>
          <w:lang w:val="en-CA"/>
        </w:rPr>
        <w:t>CE</w:t>
      </w:r>
      <w:r w:rsidR="00F0195D">
        <w:rPr>
          <w:lang w:val="en-CA"/>
        </w:rPr>
        <w:t>-</w:t>
      </w:r>
      <w:r>
        <w:rPr>
          <w:lang w:val="en-CA"/>
        </w:rPr>
        <w:t>1.4</w:t>
      </w:r>
      <w:r w:rsidR="00F0195D">
        <w:rPr>
          <w:lang w:val="en-CA"/>
        </w:rPr>
        <w:t xml:space="preserve">. </w:t>
      </w:r>
      <w:r>
        <w:rPr>
          <w:lang w:val="en-CA"/>
        </w:rPr>
        <w:t xml:space="preserve">For this </w:t>
      </w:r>
      <w:proofErr w:type="gramStart"/>
      <w:r>
        <w:rPr>
          <w:lang w:val="en-CA"/>
        </w:rPr>
        <w:t>experiment</w:t>
      </w:r>
      <w:proofErr w:type="gramEnd"/>
      <w:r w:rsidR="00F0195D">
        <w:rPr>
          <w:lang w:val="en-CA"/>
        </w:rPr>
        <w:t xml:space="preserve"> the TSRC component of the modification described in JVET-T0072 is disabled and standard VVC TSRC is used.</w:t>
      </w:r>
    </w:p>
    <w:p w14:paraId="36B80AD3" w14:textId="77777777" w:rsidR="003B45CB" w:rsidRPr="00F207B3" w:rsidRDefault="003B45CB" w:rsidP="003165E4">
      <w:pPr>
        <w:rPr>
          <w:lang w:val="nl-NL"/>
        </w:rPr>
      </w:pPr>
    </w:p>
    <w:p w14:paraId="1453FFC0" w14:textId="258E74FF" w:rsidR="004542E3" w:rsidRDefault="00102827" w:rsidP="004542E3">
      <w:pPr>
        <w:pStyle w:val="Heading2"/>
        <w:numPr>
          <w:ilvl w:val="0"/>
          <w:numId w:val="0"/>
        </w:numPr>
        <w:ind w:left="720" w:hanging="720"/>
        <w:rPr>
          <w:szCs w:val="22"/>
          <w:lang w:val="nl-NL" w:eastAsia="ja-JP"/>
        </w:rPr>
      </w:pPr>
      <w:r>
        <w:rPr>
          <w:szCs w:val="22"/>
          <w:lang w:val="nl-NL" w:eastAsia="ja-JP"/>
        </w:rPr>
        <w:lastRenderedPageBreak/>
        <w:t>CE</w:t>
      </w:r>
      <w:r w:rsidR="004542E3">
        <w:rPr>
          <w:szCs w:val="22"/>
          <w:lang w:val="nl-NL" w:eastAsia="ja-JP"/>
        </w:rPr>
        <w:t>-2</w:t>
      </w:r>
      <w:r w:rsidR="00E32018">
        <w:rPr>
          <w:szCs w:val="22"/>
          <w:lang w:val="nl-NL" w:eastAsia="ja-JP"/>
        </w:rPr>
        <w:t>.1</w:t>
      </w:r>
      <w:r w:rsidR="004542E3">
        <w:rPr>
          <w:szCs w:val="22"/>
          <w:lang w:val="nl-NL" w:eastAsia="ja-JP"/>
        </w:rPr>
        <w:t xml:space="preserve">: Method of JVET-T0089 </w:t>
      </w:r>
    </w:p>
    <w:p w14:paraId="2D40EB11" w14:textId="7C2EEE22" w:rsidR="003165E4" w:rsidRDefault="004542E3" w:rsidP="004542E3">
      <w:pPr>
        <w:rPr>
          <w:lang w:val="en-CA"/>
        </w:rPr>
      </w:pPr>
      <w:r>
        <w:rPr>
          <w:lang w:val="nl-NL" w:eastAsia="ja-JP"/>
        </w:rPr>
        <w:t>Method proposed in JVET-</w:t>
      </w:r>
      <w:r w:rsidR="00E32018">
        <w:rPr>
          <w:lang w:val="nl-NL" w:eastAsia="ja-JP"/>
        </w:rPr>
        <w:t>T</w:t>
      </w:r>
      <w:r>
        <w:rPr>
          <w:lang w:val="nl-NL" w:eastAsia="ja-JP"/>
        </w:rPr>
        <w:t>0</w:t>
      </w:r>
      <w:r w:rsidR="00E32018">
        <w:rPr>
          <w:lang w:val="nl-NL" w:eastAsia="ja-JP"/>
        </w:rPr>
        <w:t>089</w:t>
      </w:r>
      <w:r w:rsidR="00F11FA9">
        <w:rPr>
          <w:lang w:val="nl-NL" w:eastAsia="ja-JP"/>
        </w:rPr>
        <w:t xml:space="preserve">, </w:t>
      </w:r>
      <w:r w:rsidR="00F11FA9" w:rsidRPr="00C43001">
        <w:rPr>
          <w:lang w:val="en-CA"/>
        </w:rPr>
        <w:t xml:space="preserve">it is proposed to explicitly signal the Rice parameter for each slice to indicate the Rice parameter for the binary codewords of </w:t>
      </w:r>
      <w:proofErr w:type="spellStart"/>
      <w:r w:rsidR="00F11FA9" w:rsidRPr="00C43001">
        <w:rPr>
          <w:lang w:val="en-CA"/>
        </w:rPr>
        <w:t>abs_remainder</w:t>
      </w:r>
      <w:proofErr w:type="spellEnd"/>
      <w:r>
        <w:rPr>
          <w:lang w:val="nl-NL" w:eastAsia="ja-JP"/>
        </w:rPr>
        <w:t>.</w:t>
      </w:r>
      <w:r w:rsidR="00CD180B">
        <w:rPr>
          <w:lang w:val="nl-NL" w:eastAsia="ja-JP"/>
        </w:rPr>
        <w:t xml:space="preserve"> </w:t>
      </w:r>
      <w:r w:rsidR="00CD180B" w:rsidRPr="00CD180B">
        <w:rPr>
          <w:lang w:val="nl-NL" w:eastAsia="ja-JP"/>
        </w:rPr>
        <w:t>In the proposed method, one control flag is signaled in sequence parameter set to indicate the signaling of Rice parameter for the transform skip blocks is enabled or disabled. When the control flag is signaled as enabled, one syntax element is further signaled for each transform skip slice to indicate the Rice parameter of that slice. When the control flag is signaled as disabled (e.g. set equal to “0”), no further syntax element is signaled at lower level to indicate the Rice parameter for the transform skip slice and a default Rice parameter (e.g. 1) is used for all the transform skip slice.</w:t>
      </w:r>
    </w:p>
    <w:p w14:paraId="3F82451F" w14:textId="77777777" w:rsidR="00F0195D" w:rsidRDefault="00F0195D" w:rsidP="00F0195D">
      <w:pPr>
        <w:pStyle w:val="Heading2"/>
        <w:numPr>
          <w:ilvl w:val="0"/>
          <w:numId w:val="0"/>
        </w:numPr>
        <w:ind w:left="720" w:hanging="720"/>
        <w:rPr>
          <w:szCs w:val="22"/>
          <w:lang w:val="nl-NL" w:eastAsia="ja-JP"/>
        </w:rPr>
      </w:pPr>
    </w:p>
    <w:p w14:paraId="0A7A3B43" w14:textId="652B1514"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w:t>
      </w:r>
      <w:r w:rsidR="007F4B55">
        <w:rPr>
          <w:szCs w:val="22"/>
          <w:lang w:val="nl-NL" w:eastAsia="ja-JP"/>
        </w:rPr>
        <w:t>2.2</w:t>
      </w:r>
      <w:r w:rsidR="00F0195D">
        <w:rPr>
          <w:szCs w:val="22"/>
          <w:lang w:val="nl-NL" w:eastAsia="ja-JP"/>
        </w:rPr>
        <w:t xml:space="preserve">: Method of JVET-T0072 with standard </w:t>
      </w:r>
      <w:r w:rsidR="007F4B55">
        <w:rPr>
          <w:szCs w:val="22"/>
          <w:lang w:val="nl-NL" w:eastAsia="ja-JP"/>
        </w:rPr>
        <w:t>R</w:t>
      </w:r>
      <w:r w:rsidR="00F0195D">
        <w:rPr>
          <w:szCs w:val="22"/>
          <w:lang w:val="nl-NL" w:eastAsia="ja-JP"/>
        </w:rPr>
        <w:t>RC</w:t>
      </w:r>
    </w:p>
    <w:p w14:paraId="0E402733" w14:textId="0A5F0401" w:rsidR="00F0195D" w:rsidRDefault="007F4B55" w:rsidP="00F0195D">
      <w:pPr>
        <w:rPr>
          <w:lang w:val="en-CA"/>
        </w:rPr>
      </w:pPr>
      <w:r>
        <w:rPr>
          <w:lang w:val="en-CA"/>
        </w:rPr>
        <w:t>The TSRC component of the m</w:t>
      </w:r>
      <w:r w:rsidR="00F0195D">
        <w:rPr>
          <w:lang w:val="en-CA"/>
        </w:rPr>
        <w:t xml:space="preserve">ethod proposed in JVET-T0072 with rice parameter adaption based on previously coded coefficients. </w:t>
      </w:r>
      <w:r>
        <w:rPr>
          <w:lang w:val="en-CA"/>
        </w:rPr>
        <w:t xml:space="preserve">For this </w:t>
      </w:r>
      <w:proofErr w:type="gramStart"/>
      <w:r>
        <w:rPr>
          <w:lang w:val="en-CA"/>
        </w:rPr>
        <w:t>experiment</w:t>
      </w:r>
      <w:proofErr w:type="gramEnd"/>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 xml:space="preserve">RC is used. </w:t>
      </w:r>
    </w:p>
    <w:p w14:paraId="4E2C894C" w14:textId="77777777" w:rsidR="00F0195D" w:rsidRDefault="00F0195D" w:rsidP="00F0195D">
      <w:pPr>
        <w:pStyle w:val="Heading2"/>
        <w:numPr>
          <w:ilvl w:val="0"/>
          <w:numId w:val="0"/>
        </w:numPr>
        <w:ind w:left="720" w:hanging="720"/>
        <w:rPr>
          <w:szCs w:val="22"/>
          <w:lang w:val="nl-NL" w:eastAsia="ja-JP"/>
        </w:rPr>
      </w:pPr>
    </w:p>
    <w:p w14:paraId="1D9C042D" w14:textId="40D4942E"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w:t>
      </w:r>
      <w:r w:rsidR="007F4B55">
        <w:rPr>
          <w:szCs w:val="22"/>
          <w:lang w:val="nl-NL" w:eastAsia="ja-JP"/>
        </w:rPr>
        <w:t>2.3</w:t>
      </w:r>
      <w:r w:rsidR="00F0195D">
        <w:rPr>
          <w:szCs w:val="22"/>
          <w:lang w:val="nl-NL" w:eastAsia="ja-JP"/>
        </w:rPr>
        <w:t>: Method of JVET-T0072 with simplification</w:t>
      </w:r>
      <w:r w:rsidR="007F4B55">
        <w:rPr>
          <w:szCs w:val="22"/>
          <w:lang w:val="nl-NL" w:eastAsia="ja-JP"/>
        </w:rPr>
        <w:t xml:space="preserve"> and standard R</w:t>
      </w:r>
      <w:r w:rsidR="00F0195D">
        <w:rPr>
          <w:szCs w:val="22"/>
          <w:lang w:val="nl-NL" w:eastAsia="ja-JP"/>
        </w:rPr>
        <w:t>RC</w:t>
      </w:r>
    </w:p>
    <w:p w14:paraId="0558E47B" w14:textId="3645827A" w:rsidR="00F0195D" w:rsidRDefault="007F4B55" w:rsidP="00F0195D">
      <w:pPr>
        <w:rPr>
          <w:lang w:val="en-CA"/>
        </w:rPr>
      </w:pPr>
      <w:r>
        <w:rPr>
          <w:lang w:val="en-CA"/>
        </w:rPr>
        <w:t>The TSRC component of the s</w:t>
      </w:r>
      <w:r w:rsidR="00F0195D">
        <w:rPr>
          <w:lang w:val="en-CA"/>
        </w:rPr>
        <w:t xml:space="preserve">implification proposed in JVET-T0072 of </w:t>
      </w:r>
      <w:r>
        <w:rPr>
          <w:lang w:val="en-CA"/>
        </w:rPr>
        <w:t xml:space="preserve">the </w:t>
      </w:r>
      <w:r w:rsidR="00F0195D">
        <w:rPr>
          <w:lang w:val="en-CA"/>
        </w:rPr>
        <w:t xml:space="preserve">technique described in </w:t>
      </w:r>
      <w:r w:rsidR="00102827">
        <w:rPr>
          <w:lang w:val="en-CA"/>
        </w:rPr>
        <w:t>CE</w:t>
      </w:r>
      <w:r w:rsidR="00F0195D">
        <w:rPr>
          <w:lang w:val="en-CA"/>
        </w:rPr>
        <w:t>-</w:t>
      </w:r>
      <w:r>
        <w:rPr>
          <w:lang w:val="en-CA"/>
        </w:rPr>
        <w:t>2.2</w:t>
      </w:r>
      <w:r w:rsidR="00F0195D">
        <w:rPr>
          <w:lang w:val="en-CA"/>
        </w:rPr>
        <w:t xml:space="preserve">. </w:t>
      </w:r>
      <w:r w:rsidR="008F6176">
        <w:rPr>
          <w:lang w:val="en-CA"/>
        </w:rPr>
        <w:t xml:space="preserve">In addition, this experiment replaces the usage of </w:t>
      </w:r>
      <w:proofErr w:type="spellStart"/>
      <w:r w:rsidR="008F6176">
        <w:rPr>
          <w:lang w:val="en-CA"/>
        </w:rPr>
        <w:t>locSumAbs</w:t>
      </w:r>
      <w:proofErr w:type="spellEnd"/>
      <w:r w:rsidR="008F6176">
        <w:rPr>
          <w:lang w:val="en-CA"/>
        </w:rPr>
        <w:t xml:space="preserve"> and </w:t>
      </w:r>
      <w:proofErr w:type="spellStart"/>
      <w:r w:rsidR="008F6176">
        <w:rPr>
          <w:i/>
          <w:lang w:val="en-CA"/>
        </w:rPr>
        <w:t>g_a</w:t>
      </w:r>
      <w:r w:rsidR="008F6176" w:rsidRPr="00D60D6C">
        <w:rPr>
          <w:i/>
          <w:lang w:val="en-CA"/>
        </w:rPr>
        <w:t>uiGoRiceParsCoeff</w:t>
      </w:r>
      <w:proofErr w:type="spellEnd"/>
      <w:r w:rsidR="008F6176">
        <w:rPr>
          <w:lang w:val="en-CA"/>
        </w:rPr>
        <w:t xml:space="preserve"> with an offset derived from the value of the selected counter. </w:t>
      </w:r>
      <w:r>
        <w:rPr>
          <w:lang w:val="en-CA"/>
        </w:rPr>
        <w:t xml:space="preserve">For this </w:t>
      </w:r>
      <w:proofErr w:type="gramStart"/>
      <w:r>
        <w:rPr>
          <w:lang w:val="en-CA"/>
        </w:rPr>
        <w:t>experiment</w:t>
      </w:r>
      <w:proofErr w:type="gramEnd"/>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RC is used.</w:t>
      </w:r>
    </w:p>
    <w:p w14:paraId="3E41E3A7" w14:textId="77777777" w:rsidR="00F0195D" w:rsidRPr="00F207B3" w:rsidRDefault="00F0195D" w:rsidP="00F0195D">
      <w:pPr>
        <w:rPr>
          <w:lang w:val="nl-NL"/>
        </w:rPr>
      </w:pPr>
    </w:p>
    <w:p w14:paraId="5DBB1B56" w14:textId="74FD0DAB" w:rsidR="00A84F95" w:rsidRDefault="00A84F95" w:rsidP="00A84F95">
      <w:pPr>
        <w:pStyle w:val="Heading2"/>
        <w:numPr>
          <w:ilvl w:val="0"/>
          <w:numId w:val="0"/>
        </w:numPr>
        <w:rPr>
          <w:ins w:id="48" w:author="Dmytro Rusanovskyy" w:date="2020-12-16T15:07:00Z"/>
          <w:lang w:val="en-CA"/>
        </w:rPr>
      </w:pPr>
      <w:ins w:id="49" w:author="Browne, Adrian" w:date="2020-12-16T19:43:00Z">
        <w:r>
          <w:rPr>
            <w:lang w:val="en-CA"/>
          </w:rPr>
          <w:t>CE-3.1: Combination of CE-1.3 and CE</w:t>
        </w:r>
      </w:ins>
      <w:ins w:id="50" w:author="Browne, Adrian" w:date="2020-12-16T19:44:00Z">
        <w:r>
          <w:rPr>
            <w:lang w:val="en-CA"/>
          </w:rPr>
          <w:t>-</w:t>
        </w:r>
      </w:ins>
      <w:ins w:id="51" w:author="Browne, Adrian" w:date="2020-12-16T19:43:00Z">
        <w:r>
          <w:rPr>
            <w:lang w:val="en-CA"/>
          </w:rPr>
          <w:t>2.1</w:t>
        </w:r>
      </w:ins>
    </w:p>
    <w:p w14:paraId="2B0257FA" w14:textId="35873DD5" w:rsidR="00DF0CBE" w:rsidRPr="00DF0CBE" w:rsidRDefault="00DF0CBE" w:rsidP="002939EC">
      <w:pPr>
        <w:rPr>
          <w:ins w:id="52" w:author="Browne, Adrian" w:date="2020-12-16T19:43:00Z"/>
          <w:lang w:val="en-CA"/>
        </w:rPr>
      </w:pPr>
      <w:ins w:id="53" w:author="Dmytro Rusanovskyy" w:date="2020-12-16T15:07:00Z">
        <w:r>
          <w:rPr>
            <w:lang w:val="en-CA"/>
          </w:rPr>
          <w:t xml:space="preserve">This experiment will </w:t>
        </w:r>
        <w:r w:rsidR="002939EC">
          <w:rPr>
            <w:rFonts w:ascii="Calibri" w:hAnsi="Calibri" w:cs="Calibri"/>
            <w:color w:val="000000"/>
          </w:rPr>
          <w:t>test the combination of CE-1.3 and CE-2.1.</w:t>
        </w:r>
      </w:ins>
    </w:p>
    <w:p w14:paraId="68878FDD" w14:textId="67A6614D" w:rsidR="00A84F95" w:rsidRDefault="00A84F95" w:rsidP="00A84F95">
      <w:pPr>
        <w:pStyle w:val="Heading2"/>
        <w:numPr>
          <w:ilvl w:val="0"/>
          <w:numId w:val="0"/>
        </w:numPr>
        <w:rPr>
          <w:ins w:id="54" w:author="Browne, Adrian" w:date="2020-12-16T19:45:00Z"/>
          <w:lang w:val="en-CA"/>
        </w:rPr>
      </w:pPr>
      <w:ins w:id="55" w:author="Browne, Adrian" w:date="2020-12-16T19:43:00Z">
        <w:r>
          <w:rPr>
            <w:lang w:val="en-CA"/>
          </w:rPr>
          <w:t>CE-3.2: Combination of CE-1.5 and CE</w:t>
        </w:r>
      </w:ins>
      <w:ins w:id="56" w:author="Browne, Adrian" w:date="2020-12-16T19:44:00Z">
        <w:r>
          <w:rPr>
            <w:lang w:val="en-CA"/>
          </w:rPr>
          <w:t>-</w:t>
        </w:r>
      </w:ins>
      <w:ins w:id="57" w:author="Browne, Adrian" w:date="2020-12-16T19:43:00Z">
        <w:r>
          <w:rPr>
            <w:lang w:val="en-CA"/>
          </w:rPr>
          <w:t>2.1</w:t>
        </w:r>
      </w:ins>
    </w:p>
    <w:p w14:paraId="74EFAF33" w14:textId="27606426" w:rsidR="00A84F95" w:rsidRPr="003243DA" w:rsidRDefault="00A84F95">
      <w:pPr>
        <w:rPr>
          <w:ins w:id="58" w:author="Browne, Adrian" w:date="2020-12-16T19:43:00Z"/>
          <w:lang w:val="en-CA"/>
        </w:rPr>
        <w:pPrChange w:id="59" w:author="Browne, Adrian" w:date="2020-12-16T19:45:00Z">
          <w:pPr>
            <w:pStyle w:val="Heading2"/>
            <w:numPr>
              <w:ilvl w:val="0"/>
              <w:numId w:val="0"/>
            </w:numPr>
            <w:ind w:left="0" w:firstLine="0"/>
          </w:pPr>
        </w:pPrChange>
      </w:pPr>
      <w:ins w:id="60" w:author="Browne, Adrian" w:date="2020-12-16T19:46:00Z">
        <w:r>
          <w:rPr>
            <w:lang w:val="en-CA"/>
          </w:rPr>
          <w:t>This experiment w</w:t>
        </w:r>
      </w:ins>
      <w:ins w:id="61" w:author="Browne, Adrian" w:date="2020-12-16T19:49:00Z">
        <w:r>
          <w:rPr>
            <w:lang w:val="en-CA"/>
          </w:rPr>
          <w:t xml:space="preserve">ill blend </w:t>
        </w:r>
      </w:ins>
      <w:ins w:id="62" w:author="Browne, Adrian" w:date="2020-12-16T19:53:00Z">
        <w:r w:rsidR="003B3FC0">
          <w:rPr>
            <w:lang w:val="en-CA"/>
          </w:rPr>
          <w:t xml:space="preserve">the </w:t>
        </w:r>
      </w:ins>
      <w:ins w:id="63" w:author="Browne, Adrian" w:date="2020-12-16T19:49:00Z">
        <w:r>
          <w:rPr>
            <w:lang w:val="en-CA"/>
          </w:rPr>
          <w:t xml:space="preserve">RRC coding </w:t>
        </w:r>
      </w:ins>
      <w:ins w:id="64" w:author="Browne, Adrian" w:date="2020-12-16T19:48:00Z">
        <w:r>
          <w:rPr>
            <w:lang w:val="en-CA"/>
          </w:rPr>
          <w:t>m</w:t>
        </w:r>
      </w:ins>
      <w:ins w:id="65" w:author="Browne, Adrian" w:date="2020-12-16T19:47:00Z">
        <w:r>
          <w:rPr>
            <w:lang w:val="en-CA"/>
          </w:rPr>
          <w:t xml:space="preserve">odifications </w:t>
        </w:r>
      </w:ins>
      <w:ins w:id="66" w:author="Browne, Adrian" w:date="2020-12-16T19:49:00Z">
        <w:r>
          <w:rPr>
            <w:lang w:val="en-CA"/>
          </w:rPr>
          <w:t>from CE-1.5 with the TSRC coding modifications in</w:t>
        </w:r>
      </w:ins>
      <w:ins w:id="67" w:author="Browne, Adrian" w:date="2020-12-16T19:47:00Z">
        <w:r>
          <w:rPr>
            <w:lang w:val="en-CA"/>
          </w:rPr>
          <w:t xml:space="preserve"> CE-2.1</w:t>
        </w:r>
      </w:ins>
      <w:ins w:id="68" w:author="Browne, Adrian" w:date="2020-12-16T19:53:00Z">
        <w:r w:rsidR="003B3FC0">
          <w:rPr>
            <w:lang w:val="en-CA"/>
          </w:rPr>
          <w:t>.</w:t>
        </w:r>
      </w:ins>
    </w:p>
    <w:p w14:paraId="5E0D9297" w14:textId="52463B9E" w:rsidR="00A84F95" w:rsidRDefault="00A84F95" w:rsidP="00A84F95">
      <w:pPr>
        <w:pStyle w:val="Heading2"/>
        <w:numPr>
          <w:ilvl w:val="0"/>
          <w:numId w:val="0"/>
        </w:numPr>
        <w:rPr>
          <w:ins w:id="69" w:author="Browne, Adrian" w:date="2020-12-16T19:53:00Z"/>
          <w:lang w:val="en-CA"/>
        </w:rPr>
      </w:pPr>
      <w:ins w:id="70" w:author="Browne, Adrian" w:date="2020-12-16T19:43:00Z">
        <w:r>
          <w:rPr>
            <w:lang w:val="en-CA"/>
          </w:rPr>
          <w:t>CE-3.3: Combination of CE-1.</w:t>
        </w:r>
      </w:ins>
      <w:ins w:id="71" w:author="Browne, Adrian" w:date="2020-12-16T19:44:00Z">
        <w:r>
          <w:rPr>
            <w:lang w:val="en-CA"/>
          </w:rPr>
          <w:t>5</w:t>
        </w:r>
      </w:ins>
      <w:ins w:id="72" w:author="Browne, Adrian" w:date="2020-12-16T19:43:00Z">
        <w:r>
          <w:rPr>
            <w:lang w:val="en-CA"/>
          </w:rPr>
          <w:t xml:space="preserve"> and C</w:t>
        </w:r>
      </w:ins>
      <w:ins w:id="73" w:author="Browne, Adrian" w:date="2020-12-16T19:44:00Z">
        <w:r>
          <w:rPr>
            <w:lang w:val="en-CA"/>
          </w:rPr>
          <w:t>E-2.3</w:t>
        </w:r>
      </w:ins>
    </w:p>
    <w:p w14:paraId="6B6A0D50" w14:textId="6B6FD1C4" w:rsidR="003B3FC0" w:rsidRPr="003243DA" w:rsidRDefault="003B3FC0">
      <w:pPr>
        <w:rPr>
          <w:ins w:id="74" w:author="Browne, Adrian" w:date="2020-12-16T19:43:00Z"/>
          <w:lang w:val="en-CA"/>
        </w:rPr>
        <w:pPrChange w:id="75" w:author="Browne, Adrian" w:date="2020-12-16T19:53:00Z">
          <w:pPr>
            <w:pStyle w:val="Heading2"/>
            <w:numPr>
              <w:ilvl w:val="0"/>
              <w:numId w:val="0"/>
            </w:numPr>
            <w:ind w:left="0" w:firstLine="0"/>
          </w:pPr>
        </w:pPrChange>
      </w:pPr>
      <w:ins w:id="76" w:author="Browne, Adrian" w:date="2020-12-16T19:53:00Z">
        <w:r>
          <w:rPr>
            <w:lang w:val="en-CA"/>
          </w:rPr>
          <w:t>This experiment will blend the RRC coding modifications from CE-1.5 with the TSRC coding modifications in CE-2.3.</w:t>
        </w:r>
      </w:ins>
      <w:ins w:id="77" w:author="Browne, Adrian" w:date="2020-12-16T19:54:00Z">
        <w:r>
          <w:rPr>
            <w:lang w:val="en-CA"/>
          </w:rPr>
          <w:t xml:space="preserve"> The </w:t>
        </w:r>
      </w:ins>
      <w:ins w:id="78" w:author="Browne, Adrian" w:date="2020-12-16T19:55:00Z">
        <w:r>
          <w:rPr>
            <w:lang w:val="en-CA"/>
          </w:rPr>
          <w:t xml:space="preserve">counter </w:t>
        </w:r>
      </w:ins>
      <w:ins w:id="79" w:author="Browne, Adrian" w:date="2020-12-16T19:54:00Z">
        <w:r>
          <w:rPr>
            <w:lang w:val="en-CA"/>
          </w:rPr>
          <w:t>update method</w:t>
        </w:r>
      </w:ins>
      <w:ins w:id="80" w:author="Browne, Adrian" w:date="2020-12-16T19:55:00Z">
        <w:r>
          <w:rPr>
            <w:lang w:val="en-CA"/>
          </w:rPr>
          <w:t xml:space="preserve"> will be taken from CE-2.2</w:t>
        </w:r>
      </w:ins>
      <w:ins w:id="81" w:author="Browne, Adrian" w:date="2020-12-16T19:56:00Z">
        <w:r>
          <w:rPr>
            <w:lang w:val="en-CA"/>
          </w:rPr>
          <w:t xml:space="preserve"> (the counter update simplification in CE-2.3 will not be applied</w:t>
        </w:r>
      </w:ins>
      <w:ins w:id="82" w:author="Browne, Adrian" w:date="2020-12-16T19:57:00Z">
        <w:r>
          <w:rPr>
            <w:lang w:val="en-CA"/>
          </w:rPr>
          <w:t>)</w:t>
        </w:r>
      </w:ins>
      <w:ins w:id="83" w:author="Browne, Adrian" w:date="2020-12-16T19:56:00Z">
        <w:r>
          <w:rPr>
            <w:lang w:val="en-CA"/>
          </w:rPr>
          <w:t>.</w:t>
        </w:r>
      </w:ins>
      <w:ins w:id="84" w:author="Browne, Adrian" w:date="2020-12-16T19:55:00Z">
        <w:r>
          <w:rPr>
            <w:lang w:val="en-CA"/>
          </w:rPr>
          <w:t xml:space="preserve"> </w:t>
        </w:r>
      </w:ins>
    </w:p>
    <w:p w14:paraId="2B040B92" w14:textId="797DE8F7" w:rsidR="00A84F95" w:rsidRDefault="00A84F95" w:rsidP="00A84F95">
      <w:pPr>
        <w:pStyle w:val="Heading2"/>
        <w:numPr>
          <w:ilvl w:val="0"/>
          <w:numId w:val="0"/>
        </w:numPr>
        <w:rPr>
          <w:ins w:id="85" w:author="Dmytro Rusanovskyy" w:date="2020-12-16T12:47:00Z"/>
          <w:lang w:val="en-CA"/>
        </w:rPr>
      </w:pPr>
      <w:ins w:id="86" w:author="Browne, Adrian" w:date="2020-12-16T19:43:00Z">
        <w:r>
          <w:rPr>
            <w:lang w:val="en-CA"/>
          </w:rPr>
          <w:t>CE-3.</w:t>
        </w:r>
      </w:ins>
      <w:ins w:id="87" w:author="Browne, Adrian" w:date="2020-12-16T19:44:00Z">
        <w:r>
          <w:rPr>
            <w:lang w:val="en-CA"/>
          </w:rPr>
          <w:t>4</w:t>
        </w:r>
      </w:ins>
      <w:ins w:id="88" w:author="Browne, Adrian" w:date="2020-12-16T19:43:00Z">
        <w:r>
          <w:rPr>
            <w:lang w:val="en-CA"/>
          </w:rPr>
          <w:t>: Combination of CE-1.</w:t>
        </w:r>
      </w:ins>
      <w:ins w:id="89" w:author="Browne, Adrian" w:date="2020-12-16T19:45:00Z">
        <w:del w:id="90" w:author="Dmytro Rusanovskyy" w:date="2020-12-16T14:58:00Z">
          <w:r w:rsidDel="008E1571">
            <w:rPr>
              <w:lang w:val="en-CA"/>
            </w:rPr>
            <w:delText>1</w:delText>
          </w:r>
        </w:del>
      </w:ins>
      <w:ins w:id="91" w:author="Dmytro Rusanovskyy" w:date="2020-12-16T14:58:00Z">
        <w:r w:rsidR="008E1571">
          <w:rPr>
            <w:lang w:val="en-CA"/>
          </w:rPr>
          <w:t>2</w:t>
        </w:r>
      </w:ins>
      <w:ins w:id="92" w:author="Browne, Adrian" w:date="2020-12-16T19:43:00Z">
        <w:r>
          <w:rPr>
            <w:lang w:val="en-CA"/>
          </w:rPr>
          <w:t xml:space="preserve"> and CE</w:t>
        </w:r>
      </w:ins>
      <w:ins w:id="93" w:author="Browne, Adrian" w:date="2020-12-16T19:45:00Z">
        <w:r>
          <w:rPr>
            <w:lang w:val="en-CA"/>
          </w:rPr>
          <w:t>-</w:t>
        </w:r>
      </w:ins>
      <w:ins w:id="94" w:author="Browne, Adrian" w:date="2020-12-16T19:43:00Z">
        <w:r>
          <w:rPr>
            <w:lang w:val="en-CA"/>
          </w:rPr>
          <w:t>2.1</w:t>
        </w:r>
      </w:ins>
    </w:p>
    <w:p w14:paraId="14CDA25E" w14:textId="7C7FBC68" w:rsidR="004208B1" w:rsidDel="00CB110A" w:rsidRDefault="004208B1" w:rsidP="007F3ACA">
      <w:pPr>
        <w:rPr>
          <w:del w:id="95" w:author="Dmytro Rusanovskyy" w:date="2020-12-16T12:47:00Z"/>
          <w:lang w:val="en-CA"/>
        </w:rPr>
      </w:pPr>
      <w:ins w:id="96" w:author="Dmytro Rusanovskyy" w:date="2020-12-16T12:47:00Z">
        <w:r>
          <w:rPr>
            <w:lang w:val="en-CA"/>
          </w:rPr>
          <w:t>This experiment will blend the RRC coding modifications from CE-1.</w:t>
        </w:r>
      </w:ins>
      <w:proofErr w:type="gramStart"/>
      <w:ins w:id="97" w:author="Dmytro Rusanovskyy" w:date="2020-12-16T14:58:00Z">
        <w:r w:rsidR="00E80E9D">
          <w:rPr>
            <w:lang w:val="en-CA"/>
          </w:rPr>
          <w:t>2.a</w:t>
        </w:r>
      </w:ins>
      <w:proofErr w:type="gramEnd"/>
      <w:ins w:id="98" w:author="Dmytro Rusanovskyy" w:date="2020-12-16T12:52:00Z">
        <w:r w:rsidR="009C4F2C">
          <w:rPr>
            <w:lang w:val="en-CA"/>
          </w:rPr>
          <w:t xml:space="preserve"> </w:t>
        </w:r>
      </w:ins>
      <w:ins w:id="99" w:author="Dmytro Rusanovskyy" w:date="2020-12-16T12:47:00Z">
        <w:r>
          <w:rPr>
            <w:lang w:val="en-CA"/>
          </w:rPr>
          <w:t>with the TSRC coding modifications in CE-2.</w:t>
        </w:r>
        <w:r w:rsidR="00520AAA">
          <w:rPr>
            <w:lang w:val="en-CA"/>
          </w:rPr>
          <w:t>1</w:t>
        </w:r>
        <w:r>
          <w:rPr>
            <w:lang w:val="en-CA"/>
          </w:rPr>
          <w:t>.</w:t>
        </w:r>
      </w:ins>
    </w:p>
    <w:p w14:paraId="4B6BE701" w14:textId="77777777" w:rsidR="00CB110A" w:rsidRPr="007F3ACA" w:rsidRDefault="00CB110A" w:rsidP="007F3ACA">
      <w:pPr>
        <w:rPr>
          <w:ins w:id="100" w:author="Dmytro Rusanovskyy" w:date="2020-12-16T15:12:00Z"/>
          <w:lang w:val="en-CA"/>
        </w:rPr>
      </w:pPr>
    </w:p>
    <w:p w14:paraId="25524E90" w14:textId="6A017071" w:rsidR="00A84F95" w:rsidRDefault="00A84F95" w:rsidP="00A84F95">
      <w:pPr>
        <w:pStyle w:val="Heading2"/>
        <w:numPr>
          <w:ilvl w:val="0"/>
          <w:numId w:val="0"/>
        </w:numPr>
        <w:rPr>
          <w:ins w:id="101" w:author="Dmytro Rusanovskyy" w:date="2020-12-16T12:48:00Z"/>
          <w:lang w:val="en-CA"/>
        </w:rPr>
      </w:pPr>
      <w:ins w:id="102" w:author="Browne, Adrian" w:date="2020-12-16T19:43:00Z">
        <w:r>
          <w:rPr>
            <w:lang w:val="en-CA"/>
          </w:rPr>
          <w:t>CE-3.</w:t>
        </w:r>
      </w:ins>
      <w:ins w:id="103" w:author="Browne, Adrian" w:date="2020-12-16T19:44:00Z">
        <w:r>
          <w:rPr>
            <w:lang w:val="en-CA"/>
          </w:rPr>
          <w:t>5</w:t>
        </w:r>
      </w:ins>
      <w:ins w:id="104" w:author="Browne, Adrian" w:date="2020-12-16T19:43:00Z">
        <w:r>
          <w:rPr>
            <w:lang w:val="en-CA"/>
          </w:rPr>
          <w:t>: Combination of CE-1.</w:t>
        </w:r>
      </w:ins>
      <w:ins w:id="105" w:author="Browne, Adrian" w:date="2020-12-16T19:45:00Z">
        <w:r>
          <w:rPr>
            <w:lang w:val="en-CA"/>
          </w:rPr>
          <w:t>2</w:t>
        </w:r>
      </w:ins>
      <w:ins w:id="106" w:author="Browne, Adrian" w:date="2020-12-16T19:43:00Z">
        <w:r>
          <w:rPr>
            <w:lang w:val="en-CA"/>
          </w:rPr>
          <w:t xml:space="preserve"> and CE</w:t>
        </w:r>
      </w:ins>
      <w:ins w:id="107" w:author="Browne, Adrian" w:date="2020-12-16T19:45:00Z">
        <w:r>
          <w:rPr>
            <w:lang w:val="en-CA"/>
          </w:rPr>
          <w:t>-1.4/1.5</w:t>
        </w:r>
      </w:ins>
    </w:p>
    <w:p w14:paraId="17E34978" w14:textId="4EF3413C" w:rsidR="0026502D" w:rsidRPr="003243DA" w:rsidRDefault="0026502D" w:rsidP="0026502D">
      <w:pPr>
        <w:rPr>
          <w:ins w:id="108" w:author="Dmytro Rusanovskyy" w:date="2020-12-16T12:48:00Z"/>
          <w:lang w:val="en-CA"/>
        </w:rPr>
      </w:pPr>
      <w:ins w:id="109" w:author="Dmytro Rusanovskyy" w:date="2020-12-16T12:48:00Z">
        <w:r>
          <w:rPr>
            <w:lang w:val="en-CA"/>
          </w:rPr>
          <w:t xml:space="preserve">This experiment will </w:t>
        </w:r>
      </w:ins>
      <w:ins w:id="110" w:author="Dmytro Rusanovskyy" w:date="2020-12-16T15:00:00Z">
        <w:r w:rsidR="00E15EC0">
          <w:rPr>
            <w:lang w:val="en-CA"/>
          </w:rPr>
          <w:t>investigate integ</w:t>
        </w:r>
      </w:ins>
      <w:ins w:id="111" w:author="Dmytro Rusanovskyy" w:date="2020-12-16T15:01:00Z">
        <w:r w:rsidR="00E15EC0">
          <w:rPr>
            <w:lang w:val="en-CA"/>
          </w:rPr>
          <w:t xml:space="preserve">ration of </w:t>
        </w:r>
      </w:ins>
      <w:ins w:id="112" w:author="Dmytro Rusanovskyy" w:date="2020-12-16T12:48:00Z">
        <w:r>
          <w:rPr>
            <w:lang w:val="en-CA"/>
          </w:rPr>
          <w:t xml:space="preserve">the </w:t>
        </w:r>
      </w:ins>
      <w:ins w:id="113" w:author="Dmytro Rusanovskyy" w:date="2020-12-16T12:49:00Z">
        <w:r>
          <w:rPr>
            <w:lang w:val="en-CA"/>
          </w:rPr>
          <w:t xml:space="preserve">classification </w:t>
        </w:r>
        <w:proofErr w:type="spellStart"/>
        <w:r w:rsidR="008E4A77">
          <w:rPr>
            <w:lang w:val="en-CA"/>
          </w:rPr>
          <w:t>ellements</w:t>
        </w:r>
        <w:proofErr w:type="spellEnd"/>
        <w:r w:rsidR="008E4A77">
          <w:rPr>
            <w:lang w:val="en-CA"/>
          </w:rPr>
          <w:t xml:space="preserve"> of CE-1.4/1.5 </w:t>
        </w:r>
        <w:r w:rsidR="00B97DC9">
          <w:rPr>
            <w:lang w:val="en-CA"/>
          </w:rPr>
          <w:t xml:space="preserve">with </w:t>
        </w:r>
      </w:ins>
      <w:ins w:id="114" w:author="Dmytro Rusanovskyy" w:date="2020-12-16T12:50:00Z">
        <w:r w:rsidR="00B97DC9">
          <w:rPr>
            <w:lang w:val="en-CA"/>
          </w:rPr>
          <w:t xml:space="preserve">rice parameter inheritance </w:t>
        </w:r>
      </w:ins>
      <w:ins w:id="115" w:author="Dmytro Rusanovskyy" w:date="2020-12-16T12:53:00Z">
        <w:r w:rsidR="00D71457">
          <w:rPr>
            <w:lang w:val="en-CA"/>
          </w:rPr>
          <w:t xml:space="preserve">mechanism </w:t>
        </w:r>
      </w:ins>
      <w:ins w:id="116" w:author="Dmytro Rusanovskyy" w:date="2020-12-16T15:09:00Z">
        <w:r w:rsidR="00674E85">
          <w:rPr>
            <w:lang w:val="en-CA"/>
          </w:rPr>
          <w:t xml:space="preserve">and the Rice parameter derivation </w:t>
        </w:r>
      </w:ins>
      <w:ins w:id="117" w:author="Dmytro Rusanovskyy" w:date="2020-12-16T12:53:00Z">
        <w:r w:rsidR="00D71457">
          <w:rPr>
            <w:lang w:val="en-CA"/>
          </w:rPr>
          <w:t>o</w:t>
        </w:r>
      </w:ins>
      <w:ins w:id="118" w:author="Dmytro Rusanovskyy" w:date="2020-12-16T12:50:00Z">
        <w:r w:rsidR="00B97DC9">
          <w:rPr>
            <w:lang w:val="en-CA"/>
          </w:rPr>
          <w:t>f the CE</w:t>
        </w:r>
      </w:ins>
      <w:ins w:id="119" w:author="Dmytro Rusanovskyy" w:date="2020-12-16T15:09:00Z">
        <w:r w:rsidR="00674E85">
          <w:rPr>
            <w:lang w:val="en-CA"/>
          </w:rPr>
          <w:t>-</w:t>
        </w:r>
      </w:ins>
      <w:ins w:id="120" w:author="Dmytro Rusanovskyy" w:date="2020-12-16T12:50:00Z">
        <w:r w:rsidR="00B97DC9">
          <w:rPr>
            <w:lang w:val="en-CA"/>
          </w:rPr>
          <w:t>1.</w:t>
        </w:r>
        <w:proofErr w:type="gramStart"/>
        <w:r w:rsidR="00B97DC9">
          <w:rPr>
            <w:lang w:val="en-CA"/>
          </w:rPr>
          <w:t>2</w:t>
        </w:r>
      </w:ins>
      <w:ins w:id="121" w:author="Dmytro Rusanovskyy" w:date="2020-12-16T12:53:00Z">
        <w:r w:rsidR="00AF0A62">
          <w:rPr>
            <w:lang w:val="en-CA"/>
          </w:rPr>
          <w:t>.b</w:t>
        </w:r>
      </w:ins>
      <w:ins w:id="122" w:author="Dmytro Rusanovskyy" w:date="2020-12-16T12:48:00Z">
        <w:r>
          <w:rPr>
            <w:lang w:val="en-CA"/>
          </w:rPr>
          <w:t>.</w:t>
        </w:r>
        <w:proofErr w:type="gramEnd"/>
      </w:ins>
    </w:p>
    <w:p w14:paraId="09072ECF" w14:textId="3359D297" w:rsidR="004208B1" w:rsidRPr="00B075DA" w:rsidRDefault="004208B1" w:rsidP="004208B1">
      <w:pPr>
        <w:pStyle w:val="Heading2"/>
        <w:numPr>
          <w:ilvl w:val="0"/>
          <w:numId w:val="0"/>
        </w:numPr>
        <w:rPr>
          <w:ins w:id="123" w:author="Dmytro Rusanovskyy" w:date="2020-12-16T12:46:00Z"/>
          <w:lang w:val="en-CA"/>
        </w:rPr>
      </w:pPr>
      <w:ins w:id="124" w:author="Dmytro Rusanovskyy" w:date="2020-12-16T12:46:00Z">
        <w:r>
          <w:rPr>
            <w:lang w:val="en-CA"/>
          </w:rPr>
          <w:lastRenderedPageBreak/>
          <w:t>CE-3.</w:t>
        </w:r>
      </w:ins>
      <w:ins w:id="125" w:author="Dmytro Rusanovskyy" w:date="2020-12-16T15:56:00Z">
        <w:r w:rsidR="000F440B">
          <w:rPr>
            <w:lang w:val="en-CA"/>
          </w:rPr>
          <w:t>6</w:t>
        </w:r>
      </w:ins>
      <w:ins w:id="126" w:author="Dmytro Rusanovskyy" w:date="2020-12-16T12:46:00Z">
        <w:r>
          <w:rPr>
            <w:lang w:val="en-CA"/>
          </w:rPr>
          <w:t>: Combination of CE-1.</w:t>
        </w:r>
      </w:ins>
      <w:ins w:id="127" w:author="Dmytro Rusanovskyy" w:date="2020-12-16T12:53:00Z">
        <w:r w:rsidR="00AF0A62">
          <w:rPr>
            <w:lang w:val="en-CA"/>
          </w:rPr>
          <w:t>3</w:t>
        </w:r>
      </w:ins>
      <w:ins w:id="128" w:author="Dmytro Rusanovskyy" w:date="2020-12-16T12:46:00Z">
        <w:r>
          <w:rPr>
            <w:lang w:val="en-CA"/>
          </w:rPr>
          <w:t xml:space="preserve"> and CE-</w:t>
        </w:r>
      </w:ins>
      <w:ins w:id="129" w:author="Dmytro Rusanovskyy" w:date="2020-12-16T12:53:00Z">
        <w:r w:rsidR="00AF0A62">
          <w:rPr>
            <w:lang w:val="en-CA"/>
          </w:rPr>
          <w:t>3.5</w:t>
        </w:r>
      </w:ins>
    </w:p>
    <w:p w14:paraId="58B985E7" w14:textId="4A2095D6" w:rsidR="00AF0A62" w:rsidRPr="003243DA" w:rsidRDefault="00AF0A62" w:rsidP="00AF0A62">
      <w:pPr>
        <w:rPr>
          <w:ins w:id="130" w:author="Dmytro Rusanovskyy" w:date="2020-12-16T12:53:00Z"/>
          <w:lang w:val="en-CA"/>
        </w:rPr>
      </w:pPr>
      <w:ins w:id="131" w:author="Dmytro Rusanovskyy" w:date="2020-12-16T12:53:00Z">
        <w:r>
          <w:rPr>
            <w:lang w:val="en-CA"/>
          </w:rPr>
          <w:t xml:space="preserve">This experiment will </w:t>
        </w:r>
      </w:ins>
      <w:ins w:id="132" w:author="Dmytro Rusanovskyy" w:date="2020-12-16T15:10:00Z">
        <w:r w:rsidR="00E172FF">
          <w:rPr>
            <w:lang w:val="en-CA"/>
          </w:rPr>
          <w:t>investigate integration of R</w:t>
        </w:r>
      </w:ins>
      <w:ins w:id="133" w:author="Dmytro Rusanovskyy" w:date="2020-12-16T12:54:00Z">
        <w:r>
          <w:rPr>
            <w:lang w:val="en-CA"/>
          </w:rPr>
          <w:t xml:space="preserve">ice </w:t>
        </w:r>
      </w:ins>
      <w:ins w:id="134" w:author="Dmytro Rusanovskyy" w:date="2020-12-16T15:09:00Z">
        <w:r w:rsidR="00674E85">
          <w:rPr>
            <w:lang w:val="en-CA"/>
          </w:rPr>
          <w:t xml:space="preserve">parameter </w:t>
        </w:r>
      </w:ins>
      <w:ins w:id="135" w:author="Dmytro Rusanovskyy" w:date="2020-12-16T12:54:00Z">
        <w:r>
          <w:rPr>
            <w:lang w:val="en-CA"/>
          </w:rPr>
          <w:t xml:space="preserve">derivation </w:t>
        </w:r>
        <w:r w:rsidR="00277674">
          <w:rPr>
            <w:lang w:val="en-CA"/>
          </w:rPr>
          <w:t xml:space="preserve">method of CE1.3 with </w:t>
        </w:r>
      </w:ins>
      <w:proofErr w:type="spellStart"/>
      <w:ins w:id="136" w:author="Dmytro Rusanovskyy" w:date="2020-12-16T12:53:00Z">
        <w:r>
          <w:rPr>
            <w:lang w:val="en-CA"/>
          </w:rPr>
          <w:t>with</w:t>
        </w:r>
        <w:proofErr w:type="spellEnd"/>
        <w:r>
          <w:rPr>
            <w:lang w:val="en-CA"/>
          </w:rPr>
          <w:t xml:space="preserve"> </w:t>
        </w:r>
      </w:ins>
      <w:ins w:id="137" w:author="Dmytro Rusanovskyy" w:date="2020-12-16T15:10:00Z">
        <w:r w:rsidR="00E172FF">
          <w:rPr>
            <w:lang w:val="en-CA"/>
          </w:rPr>
          <w:t>R</w:t>
        </w:r>
      </w:ins>
      <w:ins w:id="138" w:author="Dmytro Rusanovskyy" w:date="2020-12-16T12:53:00Z">
        <w:r>
          <w:rPr>
            <w:lang w:val="en-CA"/>
          </w:rPr>
          <w:t>ice parameter inheritance mechanism of the CE1.</w:t>
        </w:r>
        <w:proofErr w:type="gramStart"/>
        <w:r>
          <w:rPr>
            <w:lang w:val="en-CA"/>
          </w:rPr>
          <w:t>2.b</w:t>
        </w:r>
      </w:ins>
      <w:proofErr w:type="gramEnd"/>
      <w:ins w:id="139" w:author="Dmytro Rusanovskyy" w:date="2020-12-16T12:54:00Z">
        <w:r w:rsidR="00277674">
          <w:rPr>
            <w:lang w:val="en-CA"/>
          </w:rPr>
          <w:t xml:space="preserve"> modified with classification </w:t>
        </w:r>
        <w:proofErr w:type="spellStart"/>
        <w:r w:rsidR="00277674">
          <w:rPr>
            <w:lang w:val="en-CA"/>
          </w:rPr>
          <w:t>ellements</w:t>
        </w:r>
        <w:proofErr w:type="spellEnd"/>
        <w:r w:rsidR="00277674">
          <w:rPr>
            <w:lang w:val="en-CA"/>
          </w:rPr>
          <w:t xml:space="preserve"> of CE-1.4/1.5</w:t>
        </w:r>
      </w:ins>
      <w:ins w:id="140" w:author="Dmytro Rusanovskyy" w:date="2020-12-16T12:53:00Z">
        <w:r>
          <w:rPr>
            <w:lang w:val="en-CA"/>
          </w:rPr>
          <w:t>.</w:t>
        </w:r>
      </w:ins>
    </w:p>
    <w:p w14:paraId="1C9130BB" w14:textId="77777777" w:rsidR="004208B1" w:rsidRPr="004208B1" w:rsidRDefault="004208B1" w:rsidP="00CA255C">
      <w:pPr>
        <w:rPr>
          <w:ins w:id="141" w:author="Browne, Adrian" w:date="2020-12-16T19:43:00Z"/>
          <w:lang w:val="en-CA"/>
        </w:rPr>
      </w:pPr>
    </w:p>
    <w:p w14:paraId="343364B1" w14:textId="1A08C6B0" w:rsidR="00A84F95" w:rsidRPr="003243DA" w:rsidDel="00A84F95" w:rsidRDefault="00A84F95">
      <w:pPr>
        <w:pStyle w:val="Heading2"/>
        <w:numPr>
          <w:ilvl w:val="0"/>
          <w:numId w:val="0"/>
        </w:numPr>
        <w:rPr>
          <w:del w:id="142" w:author="Browne, Adrian" w:date="2020-12-16T19:43:00Z"/>
          <w:lang w:val="en-CA"/>
        </w:rPr>
        <w:pPrChange w:id="143" w:author="Browne, Adrian" w:date="2020-12-16T19:43:00Z">
          <w:pPr/>
        </w:pPrChange>
      </w:pPr>
    </w:p>
    <w:p w14:paraId="5FBB7F3E" w14:textId="77777777" w:rsidR="00974452" w:rsidRPr="00D01D5A" w:rsidRDefault="00974452" w:rsidP="00974452">
      <w:pPr>
        <w:pStyle w:val="Heading1"/>
        <w:rPr>
          <w:rFonts w:eastAsia="SimSun"/>
          <w:lang w:val="en-CA"/>
        </w:rPr>
      </w:pPr>
      <w:proofErr w:type="gramStart"/>
      <w:r w:rsidRPr="00D01D5A">
        <w:rPr>
          <w:rFonts w:eastAsia="SimSun"/>
          <w:lang w:val="en-CA"/>
        </w:rPr>
        <w:t>Time-line</w:t>
      </w:r>
      <w:proofErr w:type="gramEnd"/>
      <w:r w:rsidRPr="00D01D5A">
        <w:rPr>
          <w:rFonts w:eastAsia="SimSun"/>
          <w:lang w:val="en-CA"/>
        </w:rPr>
        <w:t xml:space="preserve"> and </w:t>
      </w:r>
      <w:commentRangeStart w:id="144"/>
      <w:r w:rsidRPr="00D01D5A">
        <w:rPr>
          <w:rFonts w:eastAsia="SimSun"/>
          <w:lang w:val="en-CA"/>
        </w:rPr>
        <w:t>Responsibilities</w:t>
      </w:r>
      <w:commentRangeEnd w:id="144"/>
      <w:r w:rsidR="004B0D9F">
        <w:rPr>
          <w:rStyle w:val="CommentReference"/>
          <w:rFonts w:cs="Times New Roman"/>
          <w:b w:val="0"/>
          <w:bCs w:val="0"/>
          <w:kern w:val="0"/>
        </w:rPr>
        <w:commentReference w:id="144"/>
      </w:r>
    </w:p>
    <w:p w14:paraId="370D6389" w14:textId="5B24D9E7" w:rsidR="00974452" w:rsidRPr="00877972" w:rsidRDefault="00974452" w:rsidP="00393585">
      <w:pPr>
        <w:ind w:left="3232" w:hanging="3232"/>
        <w:rPr>
          <w:rFonts w:eastAsia="SimSun"/>
          <w:lang w:val="en-GB"/>
        </w:rPr>
      </w:pPr>
      <w:r>
        <w:rPr>
          <w:lang w:val="en-GB"/>
        </w:rPr>
        <w:t xml:space="preserve">T1: </w:t>
      </w:r>
      <w:r w:rsidRPr="00877972">
        <w:rPr>
          <w:lang w:val="en-GB"/>
        </w:rPr>
        <w:t>20</w:t>
      </w:r>
      <w:r w:rsidR="007B4F2E" w:rsidRPr="00877972">
        <w:rPr>
          <w:lang w:val="en-GB"/>
        </w:rPr>
        <w:t>20</w:t>
      </w:r>
      <w:r w:rsidRPr="00877972">
        <w:rPr>
          <w:lang w:val="en-GB"/>
        </w:rPr>
        <w:t>-</w:t>
      </w:r>
      <w:r w:rsidR="007E0D4F" w:rsidRPr="00877972">
        <w:rPr>
          <w:lang w:val="en-GB"/>
        </w:rPr>
        <w:t>October</w:t>
      </w:r>
      <w:r w:rsidRPr="00877972">
        <w:rPr>
          <w:lang w:val="en-GB"/>
        </w:rPr>
        <w:t>-</w:t>
      </w:r>
      <w:r w:rsidR="007E0D4F" w:rsidRPr="00877972">
        <w:rPr>
          <w:lang w:val="en-GB"/>
        </w:rPr>
        <w:t>30</w:t>
      </w:r>
      <w:r w:rsidRPr="00877972">
        <w:rPr>
          <w:lang w:val="en-GB"/>
        </w:rPr>
        <w:t>:</w:t>
      </w:r>
      <w:r w:rsidRPr="00877972">
        <w:rPr>
          <w:lang w:val="en-GB"/>
        </w:rPr>
        <w:tab/>
        <w:t xml:space="preserve">   </w:t>
      </w:r>
      <w:r w:rsidRPr="00877972">
        <w:rPr>
          <w:lang w:val="en-GB"/>
        </w:rPr>
        <w:tab/>
      </w:r>
      <w:r w:rsidRPr="00877972">
        <w:rPr>
          <w:lang w:val="en-GB"/>
        </w:rPr>
        <w:tab/>
      </w:r>
      <w:r w:rsidRPr="00877972">
        <w:rPr>
          <w:lang w:val="en-GB"/>
        </w:rPr>
        <w:tab/>
        <w:t>Final CE description uploaded</w:t>
      </w:r>
      <w:r w:rsidR="00492690">
        <w:rPr>
          <w:lang w:val="en-GB"/>
        </w:rPr>
        <w:t>.</w:t>
      </w:r>
      <w:r w:rsidR="00492690" w:rsidRPr="00492690">
        <w:t xml:space="preserve"> </w:t>
      </w:r>
      <w:r w:rsidR="00492690" w:rsidRPr="00492690">
        <w:rPr>
          <w:lang w:val="en-GB"/>
        </w:rPr>
        <w:t>Any changes of planned tests after this time need to be announced and discussed on the JVET reflector. Initially assigned description numbers shall not be changed later. If a test is skipped,</w:t>
      </w:r>
      <w:r w:rsidR="00492690">
        <w:rPr>
          <w:lang w:val="en-GB"/>
        </w:rPr>
        <w:t xml:space="preserve"> it is to </w:t>
      </w:r>
      <w:proofErr w:type="gramStart"/>
      <w:r w:rsidR="00492690">
        <w:rPr>
          <w:lang w:val="en-GB"/>
        </w:rPr>
        <w:t>marked</w:t>
      </w:r>
      <w:proofErr w:type="gramEnd"/>
      <w:r w:rsidR="00492690">
        <w:rPr>
          <w:lang w:val="en-GB"/>
        </w:rPr>
        <w:t xml:space="preserve"> as "withdrawn". </w:t>
      </w:r>
    </w:p>
    <w:p w14:paraId="17B05BD5" w14:textId="76A0FA9A" w:rsidR="00974452" w:rsidRDefault="00974452" w:rsidP="00393585">
      <w:pPr>
        <w:ind w:left="3232" w:hanging="3232"/>
        <w:rPr>
          <w:lang w:val="en-GB"/>
        </w:rPr>
      </w:pPr>
      <w:r w:rsidRPr="00877972">
        <w:rPr>
          <w:lang w:val="en-GB"/>
        </w:rPr>
        <w:t xml:space="preserve">T2: </w:t>
      </w:r>
      <w:del w:id="145" w:author="Dmytro Rusanovskyy" w:date="2020-11-23T19:40:00Z">
        <w:r w:rsidRPr="00877972" w:rsidDel="00FA3138">
          <w:rPr>
            <w:lang w:val="en-GB"/>
          </w:rPr>
          <w:delText>VTM</w:delText>
        </w:r>
        <w:r w:rsidR="00766CE9" w:rsidRPr="00877972" w:rsidDel="00FA3138">
          <w:rPr>
            <w:lang w:val="en-GB"/>
          </w:rPr>
          <w:delText>11</w:delText>
        </w:r>
        <w:r w:rsidRPr="00877972" w:rsidDel="00FA3138">
          <w:rPr>
            <w:lang w:val="en-GB"/>
          </w:rPr>
          <w:delText xml:space="preserve">.0 + </w:delText>
        </w:r>
        <w:r w:rsidR="004B0D9F" w:rsidDel="00FA3138">
          <w:rPr>
            <w:lang w:val="en-GB"/>
          </w:rPr>
          <w:delText>2</w:delText>
        </w:r>
        <w:r w:rsidRPr="00877972" w:rsidDel="00FA3138">
          <w:rPr>
            <w:lang w:val="en-GB"/>
          </w:rPr>
          <w:delText xml:space="preserve"> weeks</w:delText>
        </w:r>
      </w:del>
      <w:ins w:id="146" w:author="Dmytro Rusanovskyy" w:date="2020-11-23T19:40:00Z">
        <w:r w:rsidR="00FA3138">
          <w:rPr>
            <w:lang w:val="en-GB"/>
          </w:rPr>
          <w:t>2020-Nove</w:t>
        </w:r>
        <w:r w:rsidR="00444DFB">
          <w:rPr>
            <w:lang w:val="en-GB"/>
          </w:rPr>
          <w:t>mber 27</w:t>
        </w:r>
      </w:ins>
      <w:r w:rsidRPr="00877972">
        <w:rPr>
          <w:lang w:val="en-GB"/>
        </w:rPr>
        <w:t>:</w:t>
      </w:r>
      <w:r w:rsidRPr="00877972">
        <w:rPr>
          <w:lang w:val="en-GB"/>
        </w:rPr>
        <w:tab/>
        <w:t xml:space="preserve">   </w:t>
      </w:r>
      <w:r w:rsidR="00766CE9" w:rsidRPr="00877972">
        <w:rPr>
          <w:lang w:val="en-GB"/>
        </w:rPr>
        <w:tab/>
      </w:r>
      <w:r w:rsidR="00766CE9" w:rsidRPr="00877972">
        <w:rPr>
          <w:lang w:val="en-GB"/>
        </w:rPr>
        <w:tab/>
      </w:r>
      <w:ins w:id="147" w:author="Browne, Adrian" w:date="2020-11-27T16:08:00Z">
        <w:r w:rsidR="00C458E7">
          <w:rPr>
            <w:lang w:val="en-GB"/>
          </w:rPr>
          <w:tab/>
        </w:r>
      </w:ins>
      <w:r w:rsidR="009E3A1F" w:rsidRPr="009E3A1F">
        <w:rPr>
          <w:lang w:val="en-GB"/>
        </w:rPr>
        <w:t>Integration of all tools into a separate CE branch of the VTM is completed</w:t>
      </w:r>
      <w:r w:rsidR="009E3A1F" w:rsidRPr="009E3A1F" w:rsidDel="009E3A1F">
        <w:rPr>
          <w:lang w:val="en-GB"/>
        </w:rPr>
        <w:t xml:space="preserve"> </w:t>
      </w:r>
      <w:r w:rsidR="009E3A1F">
        <w:rPr>
          <w:lang w:val="en-GB"/>
        </w:rPr>
        <w:t xml:space="preserve">and </w:t>
      </w:r>
      <w:r w:rsidR="004B0D9F">
        <w:t>i</w:t>
      </w:r>
      <w:r w:rsidR="004B0D9F" w:rsidRPr="007A28E0">
        <w:t>nitial study by cross-checkers begin</w:t>
      </w:r>
      <w:r w:rsidR="004B0D9F">
        <w:rPr>
          <w:lang w:val="en-GB"/>
        </w:rPr>
        <w:t>s</w:t>
      </w:r>
      <w:r w:rsidR="00492690">
        <w:rPr>
          <w:lang w:val="en-GB"/>
        </w:rPr>
        <w:t>.</w:t>
      </w:r>
    </w:p>
    <w:p w14:paraId="6FB77278" w14:textId="7CB94922" w:rsidR="005D404E" w:rsidRPr="00877972" w:rsidRDefault="005D404E" w:rsidP="00393585">
      <w:pPr>
        <w:tabs>
          <w:tab w:val="clear" w:pos="3600"/>
          <w:tab w:val="left" w:pos="3385"/>
        </w:tabs>
        <w:ind w:left="3232" w:hanging="3232"/>
      </w:pPr>
      <w:r w:rsidRPr="00877972">
        <w:rPr>
          <w:lang w:val="en-GB"/>
        </w:rPr>
        <w:t>T3: 2020-</w:t>
      </w:r>
      <w:r w:rsidRPr="004B0D9F">
        <w:rPr>
          <w:lang w:val="en-GB"/>
        </w:rPr>
        <w:t xml:space="preserve"> </w:t>
      </w:r>
      <w:r w:rsidRPr="00877972">
        <w:rPr>
          <w:lang w:val="en-GB"/>
        </w:rPr>
        <w:t>December-</w:t>
      </w:r>
      <w:r>
        <w:rPr>
          <w:lang w:val="en-GB"/>
        </w:rPr>
        <w:t>9</w:t>
      </w:r>
      <w:r w:rsidRPr="00877972">
        <w:rPr>
          <w:lang w:val="en-GB"/>
        </w:rPr>
        <w:t xml:space="preserve">: </w:t>
      </w:r>
      <w:r w:rsidRPr="00877972">
        <w:rPr>
          <w:lang w:val="en-GB"/>
        </w:rPr>
        <w:tab/>
      </w:r>
      <w:r w:rsidRPr="00877972">
        <w:rPr>
          <w:lang w:val="en-GB"/>
        </w:rPr>
        <w:tab/>
      </w:r>
      <w:r w:rsidRPr="00877972">
        <w:rPr>
          <w:lang w:val="en-GB"/>
        </w:rPr>
        <w:tab/>
        <w:t xml:space="preserve">Final version of CE software </w:t>
      </w:r>
      <w:r>
        <w:rPr>
          <w:lang w:val="en-GB"/>
        </w:rPr>
        <w:t>and full results are</w:t>
      </w:r>
      <w:r w:rsidRPr="00877972">
        <w:rPr>
          <w:lang w:val="en-GB"/>
        </w:rPr>
        <w:t xml:space="preserve"> provided</w:t>
      </w:r>
      <w:r w:rsidR="003E5BDE">
        <w:rPr>
          <w:lang w:val="en-GB"/>
        </w:rPr>
        <w:t>,</w:t>
      </w:r>
      <w:r w:rsidRPr="00877972">
        <w:rPr>
          <w:lang w:val="en-CA"/>
        </w:rPr>
        <w:t xml:space="preserve"> final cross-check begins</w:t>
      </w:r>
      <w:r w:rsidRPr="00877972">
        <w:t>.</w:t>
      </w:r>
    </w:p>
    <w:p w14:paraId="63BFC4C8" w14:textId="603FB564" w:rsidR="00974452" w:rsidRPr="00877972" w:rsidRDefault="00974452" w:rsidP="00393585">
      <w:pPr>
        <w:tabs>
          <w:tab w:val="clear" w:pos="3600"/>
          <w:tab w:val="left" w:pos="3385"/>
        </w:tabs>
        <w:ind w:left="4320" w:hanging="4320"/>
      </w:pPr>
      <w:r w:rsidRPr="00393585">
        <w:rPr>
          <w:highlight w:val="yellow"/>
          <w:lang w:val="en-GB"/>
        </w:rPr>
        <w:t>T</w:t>
      </w:r>
      <w:r w:rsidR="005D404E" w:rsidRPr="00393585">
        <w:rPr>
          <w:highlight w:val="yellow"/>
          <w:lang w:val="en-GB"/>
        </w:rPr>
        <w:t>4</w:t>
      </w:r>
      <w:r w:rsidRPr="00393585">
        <w:rPr>
          <w:highlight w:val="yellow"/>
          <w:lang w:val="en-GB"/>
        </w:rPr>
        <w:t>:</w:t>
      </w:r>
      <w:r w:rsidR="00766CE9" w:rsidRPr="00393585">
        <w:rPr>
          <w:highlight w:val="yellow"/>
          <w:lang w:val="en-GB"/>
        </w:rPr>
        <w:t xml:space="preserve"> 2020-</w:t>
      </w:r>
      <w:r w:rsidR="004B0D9F" w:rsidRPr="00393585">
        <w:rPr>
          <w:highlight w:val="yellow"/>
          <w:lang w:val="en-GB"/>
        </w:rPr>
        <w:t xml:space="preserve"> December-16</w:t>
      </w:r>
      <w:r w:rsidRPr="00393585">
        <w:rPr>
          <w:highlight w:val="yellow"/>
          <w:lang w:val="en-GB"/>
        </w:rPr>
        <w:t xml:space="preserve">: </w:t>
      </w:r>
      <w:r w:rsidRPr="00393585">
        <w:rPr>
          <w:highlight w:val="yellow"/>
          <w:lang w:val="en-GB"/>
        </w:rPr>
        <w:tab/>
      </w:r>
      <w:r w:rsidRPr="00393585">
        <w:rPr>
          <w:highlight w:val="yellow"/>
          <w:lang w:val="en-GB"/>
        </w:rPr>
        <w:tab/>
      </w:r>
      <w:r w:rsidRPr="00393585">
        <w:rPr>
          <w:highlight w:val="yellow"/>
          <w:lang w:val="en-GB"/>
        </w:rPr>
        <w:tab/>
      </w:r>
      <w:r w:rsidR="005D404E" w:rsidRPr="00393585">
        <w:rPr>
          <w:highlight w:val="yellow"/>
          <w:lang w:val="en-GB"/>
        </w:rPr>
        <w:t xml:space="preserve">Combination test are </w:t>
      </w:r>
      <w:proofErr w:type="gramStart"/>
      <w:r w:rsidR="005D404E" w:rsidRPr="00393585">
        <w:rPr>
          <w:highlight w:val="yellow"/>
          <w:lang w:val="en-GB"/>
        </w:rPr>
        <w:t>decided</w:t>
      </w:r>
      <w:proofErr w:type="gramEnd"/>
      <w:r w:rsidR="005D404E" w:rsidRPr="00393585">
        <w:rPr>
          <w:highlight w:val="yellow"/>
          <w:lang w:val="en-GB"/>
        </w:rPr>
        <w:t xml:space="preserve"> </w:t>
      </w:r>
      <w:r w:rsidR="004B0D9F" w:rsidRPr="00393585">
        <w:rPr>
          <w:highlight w:val="yellow"/>
          <w:lang w:val="en-GB"/>
        </w:rPr>
        <w:t>and</w:t>
      </w:r>
      <w:r w:rsidRPr="00393585">
        <w:rPr>
          <w:highlight w:val="yellow"/>
          <w:lang w:val="en-CA"/>
        </w:rPr>
        <w:t xml:space="preserve"> </w:t>
      </w:r>
      <w:r w:rsidR="005D404E" w:rsidRPr="00393585">
        <w:rPr>
          <w:highlight w:val="yellow"/>
          <w:lang w:val="en-CA"/>
        </w:rPr>
        <w:t>corresponding</w:t>
      </w:r>
      <w:r w:rsidRPr="00393585">
        <w:rPr>
          <w:highlight w:val="yellow"/>
          <w:lang w:val="en-CA"/>
        </w:rPr>
        <w:t xml:space="preserve"> cross-check begins</w:t>
      </w:r>
      <w:r w:rsidRPr="00393585">
        <w:rPr>
          <w:highlight w:val="yellow"/>
        </w:rPr>
        <w:t>.</w:t>
      </w:r>
    </w:p>
    <w:p w14:paraId="4EED14A8" w14:textId="071EA33C" w:rsidR="00974452" w:rsidRDefault="00974452" w:rsidP="00877972">
      <w:pPr>
        <w:ind w:left="3232" w:hanging="3232"/>
      </w:pPr>
      <w:r w:rsidRPr="00877972">
        <w:rPr>
          <w:lang w:val="en-GB"/>
        </w:rPr>
        <w:t>T</w:t>
      </w:r>
      <w:r w:rsidR="005D404E">
        <w:rPr>
          <w:lang w:val="en-GB"/>
        </w:rPr>
        <w:t>5</w:t>
      </w:r>
      <w:r w:rsidRPr="00877972">
        <w:rPr>
          <w:lang w:val="en-GB"/>
        </w:rPr>
        <w:t xml:space="preserve">: </w:t>
      </w:r>
      <w:r w:rsidR="00766CE9" w:rsidRPr="00877972">
        <w:rPr>
          <w:lang w:val="en-GB"/>
        </w:rPr>
        <w:t>2020-</w:t>
      </w:r>
      <w:r w:rsidR="004955D6" w:rsidRPr="00877972">
        <w:rPr>
          <w:lang w:val="en-GB"/>
        </w:rPr>
        <w:t>December</w:t>
      </w:r>
      <w:r w:rsidR="00766CE9" w:rsidRPr="00877972">
        <w:rPr>
          <w:lang w:val="en-GB"/>
        </w:rPr>
        <w:t>-</w:t>
      </w:r>
      <w:r w:rsidR="004955D6" w:rsidRPr="00877972">
        <w:rPr>
          <w:lang w:val="en-GB"/>
        </w:rPr>
        <w:t>30</w:t>
      </w:r>
      <w:r>
        <w:t xml:space="preserve">: </w:t>
      </w:r>
      <w:r>
        <w:rPr>
          <w:lang w:val="en-GB"/>
        </w:rPr>
        <w:tab/>
      </w:r>
      <w:r w:rsidR="00766CE9">
        <w:rPr>
          <w:lang w:val="en-GB"/>
        </w:rPr>
        <w:tab/>
      </w:r>
      <w:r w:rsidR="00766CE9">
        <w:rPr>
          <w:lang w:val="en-GB"/>
        </w:rPr>
        <w:tab/>
      </w:r>
      <w:r>
        <w:t>CE contribution documents including specification text and complete test results are uploaded to the JVET document repository.</w:t>
      </w:r>
    </w:p>
    <w:p w14:paraId="53E45879" w14:textId="77777777" w:rsidR="005D1ACD" w:rsidRDefault="005D1ACD" w:rsidP="00974452">
      <w:pPr>
        <w:ind w:left="3960" w:hanging="3960"/>
      </w:pPr>
    </w:p>
    <w:p w14:paraId="02F007B3" w14:textId="46029CE0" w:rsidR="00702235" w:rsidRPr="00EF6E7B" w:rsidRDefault="00702235" w:rsidP="00702235">
      <w:pPr>
        <w:pStyle w:val="Heading1"/>
        <w:rPr>
          <w:rFonts w:eastAsia="SimSun"/>
          <w:lang w:val="en-CA"/>
        </w:rPr>
      </w:pPr>
      <w:r w:rsidRPr="00FC2E53">
        <w:rPr>
          <w:rFonts w:cs="Times New Roman"/>
          <w:lang w:val="en-CA"/>
        </w:rPr>
        <w:t>References</w:t>
      </w:r>
    </w:p>
    <w:p w14:paraId="4A56BCD6" w14:textId="2A115C2C" w:rsidR="00702235" w:rsidRPr="00877972" w:rsidRDefault="00E01DF6" w:rsidP="00877972">
      <w:pPr>
        <w:spacing w:before="0"/>
        <w:rPr>
          <w:szCs w:val="22"/>
          <w:lang w:val="en-CA"/>
        </w:rPr>
      </w:pPr>
      <w:bookmarkStart w:id="148" w:name="_Ref53713367"/>
      <w:r>
        <w:rPr>
          <w:lang w:val="en-CA"/>
        </w:rPr>
        <w:t xml:space="preserve">[1] A. Browne, T. Ikai, </w:t>
      </w:r>
      <w:r>
        <w:rPr>
          <w:szCs w:val="22"/>
          <w:lang w:val="en-CA"/>
        </w:rPr>
        <w:t xml:space="preserve">D.  </w:t>
      </w:r>
      <w:r w:rsidRPr="007A1BE1">
        <w:rPr>
          <w:szCs w:val="22"/>
          <w:lang w:val="en-CA"/>
        </w:rPr>
        <w:t>Rusanovskyy</w:t>
      </w:r>
      <w:r>
        <w:rPr>
          <w:szCs w:val="22"/>
          <w:lang w:val="en-CA"/>
        </w:rPr>
        <w:t xml:space="preserve">, </w:t>
      </w:r>
      <w:r w:rsidRPr="003B2D3A">
        <w:rPr>
          <w:szCs w:val="22"/>
          <w:lang w:val="en-CA"/>
        </w:rPr>
        <w:t>X</w:t>
      </w:r>
      <w:r>
        <w:rPr>
          <w:szCs w:val="22"/>
          <w:lang w:val="en-CA"/>
        </w:rPr>
        <w:t>.</w:t>
      </w:r>
      <w:r w:rsidRPr="003B2D3A">
        <w:rPr>
          <w:szCs w:val="22"/>
          <w:lang w:val="en-CA"/>
        </w:rPr>
        <w:t xml:space="preserve"> Xiu</w:t>
      </w:r>
      <w:r>
        <w:rPr>
          <w:lang w:val="en-CA"/>
        </w:rPr>
        <w:t>, “</w:t>
      </w:r>
      <w:r w:rsidRPr="00877972">
        <w:rPr>
          <w:szCs w:val="22"/>
          <w:lang w:val="en-CA"/>
        </w:rPr>
        <w:t>Common test conditions for high bit depth and high bit rate video coding</w:t>
      </w:r>
      <w:r>
        <w:rPr>
          <w:lang w:val="en-CA"/>
        </w:rPr>
        <w:t xml:space="preserve">”, </w:t>
      </w:r>
      <w:bookmarkEnd w:id="148"/>
      <w:r w:rsidRPr="00D36CD4">
        <w:rPr>
          <w:lang w:val="en-CA"/>
        </w:rPr>
        <w:t>JVET-</w:t>
      </w:r>
      <w:r>
        <w:rPr>
          <w:lang w:val="en-CA"/>
        </w:rPr>
        <w:t>T2018,</w:t>
      </w:r>
      <w:r>
        <w:rPr>
          <w:lang w:val="en-GB" w:eastAsia="ja-JP"/>
        </w:rPr>
        <w:t xml:space="preserve"> JVET, 20</w:t>
      </w:r>
      <w:r w:rsidRPr="00320F65">
        <w:rPr>
          <w:lang w:val="en-GB" w:eastAsia="ja-JP"/>
        </w:rPr>
        <w:t xml:space="preserve">th Meeting: </w:t>
      </w:r>
      <w:r>
        <w:rPr>
          <w:lang w:val="en-GB" w:eastAsia="ja-JP"/>
        </w:rPr>
        <w:t>by teleconference</w:t>
      </w:r>
      <w:r w:rsidRPr="00320F65">
        <w:rPr>
          <w:lang w:val="en-GB" w:eastAsia="ja-JP"/>
        </w:rPr>
        <w:t xml:space="preserve">, </w:t>
      </w:r>
      <w:r>
        <w:rPr>
          <w:lang w:val="en-GB" w:eastAsia="ja-JP"/>
        </w:rPr>
        <w:t>7-16 Oct.</w:t>
      </w:r>
      <w:r w:rsidRPr="00320F65">
        <w:rPr>
          <w:lang w:val="en-GB" w:eastAsia="ja-JP"/>
        </w:rPr>
        <w:t xml:space="preserve"> 20</w:t>
      </w:r>
      <w:r>
        <w:rPr>
          <w:lang w:val="en-GB" w:eastAsia="ja-JP"/>
        </w:rPr>
        <w:t>20</w:t>
      </w:r>
    </w:p>
    <w:p w14:paraId="4B1C4816" w14:textId="77777777" w:rsidR="00EC01CF" w:rsidRDefault="00EC01CF" w:rsidP="00974452">
      <w:pPr>
        <w:ind w:left="3960" w:hanging="3960"/>
      </w:pPr>
    </w:p>
    <w:sectPr w:rsidR="00EC01CF" w:rsidSect="00496EA6">
      <w:footerReference w:type="default" r:id="rId27"/>
      <w:pgSz w:w="12240" w:h="15840" w:code="1"/>
      <w:pgMar w:top="1152" w:right="1440" w:bottom="1152" w:left="1440" w:header="432" w:footer="43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4" w:author="Tomonori Hashimoto" w:date="2020-10-29T13:33:00Z" w:initials="猪飼知宏/課長">
    <w:p w14:paraId="0C77F2E1" w14:textId="77777777" w:rsidR="004B0D9F" w:rsidRPr="004B0D9F" w:rsidRDefault="004B0D9F" w:rsidP="004B0D9F">
      <w:pPr>
        <w:pStyle w:val="HTMLPreformatted"/>
        <w:spacing w:before="60" w:after="60"/>
        <w:rPr>
          <w:color w:val="1D1C1D"/>
          <w:sz w:val="18"/>
          <w:szCs w:val="18"/>
        </w:rPr>
      </w:pPr>
      <w:r>
        <w:rPr>
          <w:rStyle w:val="CommentReference"/>
        </w:rPr>
        <w:annotationRef/>
      </w:r>
      <w:r w:rsidRPr="004B0D9F">
        <w:rPr>
          <w:color w:val="1D1C1D"/>
          <w:sz w:val="18"/>
          <w:szCs w:val="18"/>
        </w:rPr>
        <w:t>General timeline for CEs</w:t>
      </w:r>
      <w:r w:rsidRPr="004B0D9F">
        <w:rPr>
          <w:color w:val="1D1C1D"/>
          <w:sz w:val="18"/>
          <w:szCs w:val="18"/>
        </w:rPr>
        <w:br/>
        <w:t>T1= 3 weeks after the JVET meeting: To revise the CE description and refine questions to be answered. Questions should be discussed and agreed on JVET reflector. Any changes of planned tests after this time need to be announced and discussed on the JVET reflector. Initially assigned description numbers shall not be changed later. If a test is skipped, it is to marked as "withdrawn".</w:t>
      </w:r>
      <w:r w:rsidRPr="004B0D9F">
        <w:rPr>
          <w:color w:val="1D1C1D"/>
          <w:sz w:val="18"/>
          <w:szCs w:val="18"/>
        </w:rPr>
        <w:br/>
        <w:t>T2 = Test model software release + 2 weeks or X XX, whichever is earlier: Integration of all tools into a separate CE branch of the VTM is completed and announced to JVET reflector.</w:t>
      </w:r>
      <w:r w:rsidRPr="004B0D9F">
        <w:rPr>
          <w:color w:val="1D1C1D"/>
          <w:sz w:val="18"/>
          <w:szCs w:val="18"/>
        </w:rPr>
        <w:br/>
        <w:t>•</w:t>
      </w:r>
      <w:r w:rsidRPr="004B0D9F">
        <w:rPr>
          <w:color w:val="1D1C1D"/>
          <w:sz w:val="18"/>
          <w:szCs w:val="18"/>
        </w:rPr>
        <w:tab/>
        <w:t>Initial study by cross-checkers can begin.</w:t>
      </w:r>
      <w:r w:rsidRPr="004B0D9F">
        <w:rPr>
          <w:color w:val="1D1C1D"/>
          <w:sz w:val="18"/>
          <w:szCs w:val="18"/>
        </w:rPr>
        <w:br/>
        <w:t>•</w:t>
      </w:r>
      <w:r w:rsidRPr="004B0D9F">
        <w:rPr>
          <w:color w:val="1D1C1D"/>
          <w:sz w:val="18"/>
          <w:szCs w:val="18"/>
        </w:rPr>
        <w:tab/>
        <w:t>Proponents may continue to modify the software in this branch until T3</w:t>
      </w:r>
      <w:r w:rsidRPr="004B0D9F">
        <w:rPr>
          <w:color w:val="1D1C1D"/>
          <w:sz w:val="18"/>
          <w:szCs w:val="18"/>
        </w:rPr>
        <w:br/>
        <w:t>•</w:t>
      </w:r>
      <w:r w:rsidRPr="004B0D9F">
        <w:rPr>
          <w:color w:val="1D1C1D"/>
          <w:sz w:val="18"/>
          <w:szCs w:val="18"/>
        </w:rPr>
        <w:tab/>
        <w:t>3rd parties are encouraged to study and make contributions to the next meeting with proposed changes</w:t>
      </w:r>
      <w:r w:rsidRPr="004B0D9F">
        <w:rPr>
          <w:color w:val="1D1C1D"/>
          <w:sz w:val="18"/>
          <w:szCs w:val="18"/>
        </w:rPr>
        <w:br/>
        <w:t>T3: 3 weeks before the next JVET meeting or T2 + 1 week, whichever is later: Any changes to the CE test branches of the software must be frozen, so the cross-checkers can know exactly what they are cross-checking. A software version tag should be created at this time. The name of the cross-checkers and list of specific tests for each tool under study in the CE plan description shall be documented in an updated CE description by this time.</w:t>
      </w:r>
      <w:r w:rsidRPr="004B0D9F">
        <w:rPr>
          <w:color w:val="1D1C1D"/>
          <w:sz w:val="18"/>
          <w:szCs w:val="18"/>
        </w:rPr>
        <w:br/>
        <w:t>T4: Regular document deadline – 1 week: CE contribution documents including specification text and complete test results shall be uploaded to the JVET document repository (particularly for proposals targeting to be promoted to the draft standard at the next meeting).</w:t>
      </w:r>
    </w:p>
    <w:p w14:paraId="365C78AB" w14:textId="148E115D" w:rsidR="004B0D9F" w:rsidRDefault="004B0D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5C78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5C78AB" w16cid:durableId="23454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C26BC" w14:textId="77777777" w:rsidR="00EE7EC6" w:rsidRDefault="00EE7EC6">
      <w:r>
        <w:separator/>
      </w:r>
    </w:p>
  </w:endnote>
  <w:endnote w:type="continuationSeparator" w:id="0">
    <w:p w14:paraId="36A274E8" w14:textId="77777777" w:rsidR="00EE7EC6" w:rsidRDefault="00EE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A5A88" w14:textId="698F32FE" w:rsidR="009471BF" w:rsidRPr="00C00DDE" w:rsidRDefault="009471BF" w:rsidP="00C00DD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8640"/>
        <w:tab w:val="right" w:pos="9360"/>
      </w:tabs>
    </w:pPr>
    <w:r w:rsidRPr="00C00DDE">
      <w:tab/>
      <w:t xml:space="preserve">Page: </w:t>
    </w:r>
    <w:r w:rsidRPr="00C00DDE">
      <w:rPr>
        <w:rStyle w:val="PageNumber"/>
      </w:rPr>
      <w:fldChar w:fldCharType="begin"/>
    </w:r>
    <w:r w:rsidRPr="00C00DDE">
      <w:rPr>
        <w:rStyle w:val="PageNumber"/>
      </w:rPr>
      <w:instrText xml:space="preserve"> PAGE </w:instrText>
    </w:r>
    <w:r w:rsidRPr="00C00DDE">
      <w:rPr>
        <w:rStyle w:val="PageNumber"/>
      </w:rPr>
      <w:fldChar w:fldCharType="separate"/>
    </w:r>
    <w:r w:rsidR="00030C1E">
      <w:rPr>
        <w:rStyle w:val="PageNumber"/>
        <w:noProof/>
      </w:rPr>
      <w:t>6</w:t>
    </w:r>
    <w:r w:rsidRPr="00C00DDE">
      <w:rPr>
        <w:rStyle w:val="PageNumber"/>
      </w:rPr>
      <w:fldChar w:fldCharType="end"/>
    </w:r>
    <w:r w:rsidRPr="00C00DDE">
      <w:rPr>
        <w:rStyle w:val="PageNumber"/>
      </w:rPr>
      <w:tab/>
      <w:t xml:space="preserve">Date Saved: </w:t>
    </w:r>
    <w:r w:rsidRPr="00C00DDE">
      <w:rPr>
        <w:rStyle w:val="PageNumber"/>
      </w:rPr>
      <w:fldChar w:fldCharType="begin"/>
    </w:r>
    <w:r w:rsidRPr="00C00DDE">
      <w:rPr>
        <w:rStyle w:val="PageNumber"/>
      </w:rPr>
      <w:instrText xml:space="preserve"> SAVEDATE  \@ "yyyy-MM-dd"  \* MERGEFORMAT </w:instrText>
    </w:r>
    <w:r w:rsidRPr="00C00DDE">
      <w:rPr>
        <w:rStyle w:val="PageNumber"/>
      </w:rPr>
      <w:fldChar w:fldCharType="separate"/>
    </w:r>
    <w:r w:rsidR="00496EA6">
      <w:rPr>
        <w:rStyle w:val="PageNumber"/>
        <w:noProof/>
      </w:rPr>
      <w:t>2020-12-16</w:t>
    </w:r>
    <w:r w:rsidRPr="00C00DD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576C0" w14:textId="77777777" w:rsidR="00EE7EC6" w:rsidRDefault="00EE7EC6">
      <w:r>
        <w:separator/>
      </w:r>
    </w:p>
  </w:footnote>
  <w:footnote w:type="continuationSeparator" w:id="0">
    <w:p w14:paraId="6FB13BF8" w14:textId="77777777" w:rsidR="00EE7EC6" w:rsidRDefault="00EE7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88A0226"/>
    <w:lvl w:ilvl="0">
      <w:numFmt w:val="decimal"/>
      <w:lvlText w:val="*"/>
      <w:lvlJc w:val="left"/>
    </w:lvl>
  </w:abstractNum>
  <w:abstractNum w:abstractNumId="1" w15:restartNumberingAfterBreak="0">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8F0"/>
    <w:multiLevelType w:val="multilevel"/>
    <w:tmpl w:val="F29250BE"/>
    <w:styleLink w:val="ImportedStyle1"/>
    <w:lvl w:ilvl="0">
      <w:start w:val="1"/>
      <w:numFmt w:val="decimal"/>
      <w:lvlText w:val="%1."/>
      <w:lvlJc w:val="left"/>
      <w:pPr>
        <w:tabs>
          <w:tab w:val="num" w:pos="360"/>
        </w:tabs>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70FF0"/>
    <w:multiLevelType w:val="hybridMultilevel"/>
    <w:tmpl w:val="7916D2EA"/>
    <w:lvl w:ilvl="0" w:tplc="25908F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A4E4A"/>
    <w:multiLevelType w:val="hybridMultilevel"/>
    <w:tmpl w:val="6BCCD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5C777B"/>
    <w:multiLevelType w:val="multilevel"/>
    <w:tmpl w:val="59B01C66"/>
    <w:lvl w:ilvl="0">
      <w:start w:val="1"/>
      <w:numFmt w:val="decimal"/>
      <w:lvlText w:val="[%1]"/>
      <w:lvlJc w:val="left"/>
      <w:pPr>
        <w:tabs>
          <w:tab w:val="num" w:pos="36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6546C5F"/>
    <w:multiLevelType w:val="multilevel"/>
    <w:tmpl w:val="F29250BE"/>
    <w:numStyleLink w:val="ImportedStyle1"/>
  </w:abstractNum>
  <w:abstractNum w:abstractNumId="14" w15:restartNumberingAfterBreak="0">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1"/>
  </w:num>
  <w:num w:numId="4">
    <w:abstractNumId w:val="9"/>
  </w:num>
  <w:num w:numId="5">
    <w:abstractNumId w:val="10"/>
  </w:num>
  <w:num w:numId="6">
    <w:abstractNumId w:val="6"/>
  </w:num>
  <w:num w:numId="7">
    <w:abstractNumId w:val="7"/>
  </w:num>
  <w:num w:numId="8">
    <w:abstractNumId w:val="6"/>
  </w:num>
  <w:num w:numId="9">
    <w:abstractNumId w:val="1"/>
  </w:num>
  <w:num w:numId="10">
    <w:abstractNumId w:val="5"/>
  </w:num>
  <w:num w:numId="11">
    <w:abstractNumId w:val="3"/>
  </w:num>
  <w:num w:numId="12">
    <w:abstractNumId w:val="6"/>
  </w:num>
  <w:num w:numId="13">
    <w:abstractNumId w:val="6"/>
  </w:num>
  <w:num w:numId="14">
    <w:abstractNumId w:val="6"/>
  </w:num>
  <w:num w:numId="15">
    <w:abstractNumId w:val="6"/>
  </w:num>
  <w:num w:numId="16">
    <w:abstractNumId w:val="4"/>
  </w:num>
  <w:num w:numId="17">
    <w:abstractNumId w:val="6"/>
  </w:num>
  <w:num w:numId="18">
    <w:abstractNumId w:val="6"/>
  </w:num>
  <w:num w:numId="19">
    <w:abstractNumId w:val="2"/>
  </w:num>
  <w:num w:numId="20">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2"/>
  </w:num>
  <w:num w:numId="22">
    <w:abstractNumId w:val="8"/>
  </w:num>
  <w:num w:numId="23">
    <w:abstractNumId w:val="6"/>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mytro Rusanovskyy">
    <w15:presenceInfo w15:providerId="None" w15:userId="Dmytro Rusanovskyy"/>
  </w15:person>
  <w15:person w15:author="Browne, Adrian">
    <w15:presenceInfo w15:providerId="None" w15:userId="Browne, Adrian"/>
  </w15:person>
  <w15:person w15:author="Tomonori Hashimoto">
    <w15:presenceInfo w15:providerId="None" w15:userId="Tomonori Hashi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39"/>
    <w:rsid w:val="00003C78"/>
    <w:rsid w:val="00004E39"/>
    <w:rsid w:val="000127BC"/>
    <w:rsid w:val="00015275"/>
    <w:rsid w:val="00022F81"/>
    <w:rsid w:val="000267E0"/>
    <w:rsid w:val="000308A3"/>
    <w:rsid w:val="00030C1E"/>
    <w:rsid w:val="0003388D"/>
    <w:rsid w:val="0004228E"/>
    <w:rsid w:val="00043FDB"/>
    <w:rsid w:val="00044F9E"/>
    <w:rsid w:val="000458BC"/>
    <w:rsid w:val="00045C41"/>
    <w:rsid w:val="00046C03"/>
    <w:rsid w:val="00050152"/>
    <w:rsid w:val="0005783A"/>
    <w:rsid w:val="00065039"/>
    <w:rsid w:val="00071781"/>
    <w:rsid w:val="0007614F"/>
    <w:rsid w:val="00081398"/>
    <w:rsid w:val="0008154F"/>
    <w:rsid w:val="00084393"/>
    <w:rsid w:val="00094479"/>
    <w:rsid w:val="000962AC"/>
    <w:rsid w:val="000B0C0F"/>
    <w:rsid w:val="000B1C6B"/>
    <w:rsid w:val="000B4FF9"/>
    <w:rsid w:val="000B790E"/>
    <w:rsid w:val="000C09AC"/>
    <w:rsid w:val="000C2BAA"/>
    <w:rsid w:val="000D0F96"/>
    <w:rsid w:val="000E00F3"/>
    <w:rsid w:val="000E05FA"/>
    <w:rsid w:val="000F158C"/>
    <w:rsid w:val="000F1E29"/>
    <w:rsid w:val="000F440B"/>
    <w:rsid w:val="00101376"/>
    <w:rsid w:val="00102827"/>
    <w:rsid w:val="00102F3D"/>
    <w:rsid w:val="0010573D"/>
    <w:rsid w:val="0011489B"/>
    <w:rsid w:val="001244C3"/>
    <w:rsid w:val="00124E38"/>
    <w:rsid w:val="0012580B"/>
    <w:rsid w:val="00131F90"/>
    <w:rsid w:val="0013458C"/>
    <w:rsid w:val="001351FA"/>
    <w:rsid w:val="0013526E"/>
    <w:rsid w:val="00141617"/>
    <w:rsid w:val="001435C7"/>
    <w:rsid w:val="00146152"/>
    <w:rsid w:val="00147736"/>
    <w:rsid w:val="00147B94"/>
    <w:rsid w:val="0015469F"/>
    <w:rsid w:val="00155526"/>
    <w:rsid w:val="00171371"/>
    <w:rsid w:val="00171A3C"/>
    <w:rsid w:val="00175A24"/>
    <w:rsid w:val="00182C45"/>
    <w:rsid w:val="00184869"/>
    <w:rsid w:val="00187E58"/>
    <w:rsid w:val="001A09AF"/>
    <w:rsid w:val="001A297E"/>
    <w:rsid w:val="001A368E"/>
    <w:rsid w:val="001A3E0D"/>
    <w:rsid w:val="001A7329"/>
    <w:rsid w:val="001A792F"/>
    <w:rsid w:val="001B4E28"/>
    <w:rsid w:val="001B5C88"/>
    <w:rsid w:val="001C3525"/>
    <w:rsid w:val="001C3AFB"/>
    <w:rsid w:val="001D07F0"/>
    <w:rsid w:val="001D090E"/>
    <w:rsid w:val="001D1BD2"/>
    <w:rsid w:val="001D4371"/>
    <w:rsid w:val="001E0248"/>
    <w:rsid w:val="001E02BE"/>
    <w:rsid w:val="001E3B37"/>
    <w:rsid w:val="001E6FA2"/>
    <w:rsid w:val="001F2594"/>
    <w:rsid w:val="001F55B9"/>
    <w:rsid w:val="0020311A"/>
    <w:rsid w:val="002055A6"/>
    <w:rsid w:val="00206460"/>
    <w:rsid w:val="002069B4"/>
    <w:rsid w:val="00215DFC"/>
    <w:rsid w:val="00220640"/>
    <w:rsid w:val="002212DF"/>
    <w:rsid w:val="00222CD4"/>
    <w:rsid w:val="00225016"/>
    <w:rsid w:val="002253CA"/>
    <w:rsid w:val="002264A6"/>
    <w:rsid w:val="00227BA7"/>
    <w:rsid w:val="0023011C"/>
    <w:rsid w:val="002375C1"/>
    <w:rsid w:val="00241E73"/>
    <w:rsid w:val="002456C3"/>
    <w:rsid w:val="00247E1E"/>
    <w:rsid w:val="00263398"/>
    <w:rsid w:val="002633C7"/>
    <w:rsid w:val="00263B99"/>
    <w:rsid w:val="002647D8"/>
    <w:rsid w:val="0026502D"/>
    <w:rsid w:val="00266F06"/>
    <w:rsid w:val="00270844"/>
    <w:rsid w:val="00275BCF"/>
    <w:rsid w:val="00277674"/>
    <w:rsid w:val="00280613"/>
    <w:rsid w:val="00291991"/>
    <w:rsid w:val="00291E36"/>
    <w:rsid w:val="00292257"/>
    <w:rsid w:val="002939EC"/>
    <w:rsid w:val="002A54E0"/>
    <w:rsid w:val="002B1595"/>
    <w:rsid w:val="002B191D"/>
    <w:rsid w:val="002B2E83"/>
    <w:rsid w:val="002B4864"/>
    <w:rsid w:val="002C2D32"/>
    <w:rsid w:val="002D0AF6"/>
    <w:rsid w:val="002D44DB"/>
    <w:rsid w:val="002D7D47"/>
    <w:rsid w:val="002E10E5"/>
    <w:rsid w:val="002E38BF"/>
    <w:rsid w:val="002F164D"/>
    <w:rsid w:val="002F7264"/>
    <w:rsid w:val="003021BC"/>
    <w:rsid w:val="003045EB"/>
    <w:rsid w:val="00305876"/>
    <w:rsid w:val="00306206"/>
    <w:rsid w:val="003165E4"/>
    <w:rsid w:val="00317D85"/>
    <w:rsid w:val="003243DA"/>
    <w:rsid w:val="00327C56"/>
    <w:rsid w:val="0033150C"/>
    <w:rsid w:val="003315A1"/>
    <w:rsid w:val="00336AF4"/>
    <w:rsid w:val="003373EC"/>
    <w:rsid w:val="00342234"/>
    <w:rsid w:val="00342FF4"/>
    <w:rsid w:val="00343E7F"/>
    <w:rsid w:val="0034432B"/>
    <w:rsid w:val="00344E5A"/>
    <w:rsid w:val="00346148"/>
    <w:rsid w:val="00351BC7"/>
    <w:rsid w:val="003669EA"/>
    <w:rsid w:val="003706CC"/>
    <w:rsid w:val="00377710"/>
    <w:rsid w:val="00382906"/>
    <w:rsid w:val="0038490B"/>
    <w:rsid w:val="00392B9D"/>
    <w:rsid w:val="00393585"/>
    <w:rsid w:val="00393B74"/>
    <w:rsid w:val="003964AC"/>
    <w:rsid w:val="003A2D8E"/>
    <w:rsid w:val="003A4E58"/>
    <w:rsid w:val="003A6CC7"/>
    <w:rsid w:val="003A78DA"/>
    <w:rsid w:val="003A7CE6"/>
    <w:rsid w:val="003B3FC0"/>
    <w:rsid w:val="003B45CB"/>
    <w:rsid w:val="003C20E4"/>
    <w:rsid w:val="003C48EB"/>
    <w:rsid w:val="003D447D"/>
    <w:rsid w:val="003D6342"/>
    <w:rsid w:val="003E5BDE"/>
    <w:rsid w:val="003E6F90"/>
    <w:rsid w:val="003E73ED"/>
    <w:rsid w:val="003F5D0F"/>
    <w:rsid w:val="00403937"/>
    <w:rsid w:val="00404E58"/>
    <w:rsid w:val="004060A0"/>
    <w:rsid w:val="00414101"/>
    <w:rsid w:val="004208B1"/>
    <w:rsid w:val="004219CF"/>
    <w:rsid w:val="004234F0"/>
    <w:rsid w:val="00424E20"/>
    <w:rsid w:val="00427EEC"/>
    <w:rsid w:val="00433DDB"/>
    <w:rsid w:val="00435A29"/>
    <w:rsid w:val="00437619"/>
    <w:rsid w:val="00444DFB"/>
    <w:rsid w:val="0045108B"/>
    <w:rsid w:val="004542E3"/>
    <w:rsid w:val="004564E1"/>
    <w:rsid w:val="00465A1E"/>
    <w:rsid w:val="00467480"/>
    <w:rsid w:val="00470E85"/>
    <w:rsid w:val="00492690"/>
    <w:rsid w:val="0049445A"/>
    <w:rsid w:val="00494C79"/>
    <w:rsid w:val="004955D6"/>
    <w:rsid w:val="00496EA6"/>
    <w:rsid w:val="004A0414"/>
    <w:rsid w:val="004A2A63"/>
    <w:rsid w:val="004B0A93"/>
    <w:rsid w:val="004B0D9F"/>
    <w:rsid w:val="004B210C"/>
    <w:rsid w:val="004B6170"/>
    <w:rsid w:val="004C3625"/>
    <w:rsid w:val="004D03B2"/>
    <w:rsid w:val="004D0B0B"/>
    <w:rsid w:val="004D405F"/>
    <w:rsid w:val="004D60EF"/>
    <w:rsid w:val="004E4F4F"/>
    <w:rsid w:val="004E6789"/>
    <w:rsid w:val="004F61E3"/>
    <w:rsid w:val="00502E10"/>
    <w:rsid w:val="0050354E"/>
    <w:rsid w:val="0051015C"/>
    <w:rsid w:val="00510DAC"/>
    <w:rsid w:val="0051353B"/>
    <w:rsid w:val="00516CF1"/>
    <w:rsid w:val="00520AAA"/>
    <w:rsid w:val="005303DA"/>
    <w:rsid w:val="00531AE9"/>
    <w:rsid w:val="00536188"/>
    <w:rsid w:val="005500A7"/>
    <w:rsid w:val="00550A66"/>
    <w:rsid w:val="0055213F"/>
    <w:rsid w:val="0055307A"/>
    <w:rsid w:val="00553957"/>
    <w:rsid w:val="00560711"/>
    <w:rsid w:val="00567EC7"/>
    <w:rsid w:val="00570013"/>
    <w:rsid w:val="005753EC"/>
    <w:rsid w:val="005801A2"/>
    <w:rsid w:val="00592156"/>
    <w:rsid w:val="005952A5"/>
    <w:rsid w:val="005966A9"/>
    <w:rsid w:val="005A33A1"/>
    <w:rsid w:val="005A596A"/>
    <w:rsid w:val="005B217D"/>
    <w:rsid w:val="005B28EF"/>
    <w:rsid w:val="005C385F"/>
    <w:rsid w:val="005C5919"/>
    <w:rsid w:val="005C7C26"/>
    <w:rsid w:val="005D1ACD"/>
    <w:rsid w:val="005D404E"/>
    <w:rsid w:val="005E1AC6"/>
    <w:rsid w:val="005E2A07"/>
    <w:rsid w:val="005E3C35"/>
    <w:rsid w:val="005E3F2B"/>
    <w:rsid w:val="005E63E7"/>
    <w:rsid w:val="005F1179"/>
    <w:rsid w:val="005F3A18"/>
    <w:rsid w:val="005F6F1B"/>
    <w:rsid w:val="0061126C"/>
    <w:rsid w:val="00615995"/>
    <w:rsid w:val="00616155"/>
    <w:rsid w:val="00621005"/>
    <w:rsid w:val="00624B33"/>
    <w:rsid w:val="0063041A"/>
    <w:rsid w:val="006306A3"/>
    <w:rsid w:val="00630AA2"/>
    <w:rsid w:val="00631D8B"/>
    <w:rsid w:val="00632931"/>
    <w:rsid w:val="00632F3B"/>
    <w:rsid w:val="00646707"/>
    <w:rsid w:val="00657F7E"/>
    <w:rsid w:val="00662E58"/>
    <w:rsid w:val="006637F2"/>
    <w:rsid w:val="006642A5"/>
    <w:rsid w:val="00664DCF"/>
    <w:rsid w:val="00674E85"/>
    <w:rsid w:val="00681A68"/>
    <w:rsid w:val="00691A88"/>
    <w:rsid w:val="0069298F"/>
    <w:rsid w:val="006A454E"/>
    <w:rsid w:val="006B3443"/>
    <w:rsid w:val="006C14E8"/>
    <w:rsid w:val="006C5D39"/>
    <w:rsid w:val="006C6FD6"/>
    <w:rsid w:val="006D2760"/>
    <w:rsid w:val="006D5076"/>
    <w:rsid w:val="006D5333"/>
    <w:rsid w:val="006D69EC"/>
    <w:rsid w:val="006D6D9B"/>
    <w:rsid w:val="006D77C8"/>
    <w:rsid w:val="006E2810"/>
    <w:rsid w:val="006E5417"/>
    <w:rsid w:val="006F0794"/>
    <w:rsid w:val="006F7528"/>
    <w:rsid w:val="00702235"/>
    <w:rsid w:val="007023DE"/>
    <w:rsid w:val="007078DD"/>
    <w:rsid w:val="007100AB"/>
    <w:rsid w:val="0071237E"/>
    <w:rsid w:val="00712C07"/>
    <w:rsid w:val="00712F60"/>
    <w:rsid w:val="00717202"/>
    <w:rsid w:val="00720E3B"/>
    <w:rsid w:val="00741B02"/>
    <w:rsid w:val="00742425"/>
    <w:rsid w:val="0074393F"/>
    <w:rsid w:val="00745F6B"/>
    <w:rsid w:val="0075175B"/>
    <w:rsid w:val="0075585E"/>
    <w:rsid w:val="00760D38"/>
    <w:rsid w:val="00760FE3"/>
    <w:rsid w:val="00766CE9"/>
    <w:rsid w:val="00770571"/>
    <w:rsid w:val="00771A5C"/>
    <w:rsid w:val="007768FF"/>
    <w:rsid w:val="00777F99"/>
    <w:rsid w:val="00780E83"/>
    <w:rsid w:val="007824D3"/>
    <w:rsid w:val="00790590"/>
    <w:rsid w:val="00793797"/>
    <w:rsid w:val="0079694D"/>
    <w:rsid w:val="00796EE3"/>
    <w:rsid w:val="007A1BAA"/>
    <w:rsid w:val="007A1D41"/>
    <w:rsid w:val="007A5ED4"/>
    <w:rsid w:val="007A6316"/>
    <w:rsid w:val="007A63E1"/>
    <w:rsid w:val="007A7D29"/>
    <w:rsid w:val="007B093B"/>
    <w:rsid w:val="007B4AB8"/>
    <w:rsid w:val="007B4F2E"/>
    <w:rsid w:val="007B6F47"/>
    <w:rsid w:val="007D1181"/>
    <w:rsid w:val="007D68FE"/>
    <w:rsid w:val="007E01A3"/>
    <w:rsid w:val="007E0D4F"/>
    <w:rsid w:val="007F1F8B"/>
    <w:rsid w:val="007F3ACA"/>
    <w:rsid w:val="007F4B55"/>
    <w:rsid w:val="007F6205"/>
    <w:rsid w:val="007F67A1"/>
    <w:rsid w:val="008058B3"/>
    <w:rsid w:val="00806860"/>
    <w:rsid w:val="00811C05"/>
    <w:rsid w:val="008122F4"/>
    <w:rsid w:val="00817A89"/>
    <w:rsid w:val="008206C8"/>
    <w:rsid w:val="008303C5"/>
    <w:rsid w:val="00852155"/>
    <w:rsid w:val="00856F27"/>
    <w:rsid w:val="0086387C"/>
    <w:rsid w:val="00874A6C"/>
    <w:rsid w:val="00876C65"/>
    <w:rsid w:val="00877972"/>
    <w:rsid w:val="00882F72"/>
    <w:rsid w:val="00891838"/>
    <w:rsid w:val="00893DC4"/>
    <w:rsid w:val="00895DF0"/>
    <w:rsid w:val="008A4B4C"/>
    <w:rsid w:val="008B1BB0"/>
    <w:rsid w:val="008C239F"/>
    <w:rsid w:val="008C65DE"/>
    <w:rsid w:val="008E1571"/>
    <w:rsid w:val="008E480C"/>
    <w:rsid w:val="008E4A29"/>
    <w:rsid w:val="008E4A77"/>
    <w:rsid w:val="008F2760"/>
    <w:rsid w:val="008F6176"/>
    <w:rsid w:val="009044E3"/>
    <w:rsid w:val="00907757"/>
    <w:rsid w:val="009212B0"/>
    <w:rsid w:val="00921FA1"/>
    <w:rsid w:val="009234A5"/>
    <w:rsid w:val="00933453"/>
    <w:rsid w:val="009336F7"/>
    <w:rsid w:val="00933D33"/>
    <w:rsid w:val="0093636C"/>
    <w:rsid w:val="009374A7"/>
    <w:rsid w:val="00937F03"/>
    <w:rsid w:val="009430CF"/>
    <w:rsid w:val="009471BF"/>
    <w:rsid w:val="00947F29"/>
    <w:rsid w:val="0095351F"/>
    <w:rsid w:val="009554C2"/>
    <w:rsid w:val="00955F6D"/>
    <w:rsid w:val="00961BE4"/>
    <w:rsid w:val="009709EA"/>
    <w:rsid w:val="00974452"/>
    <w:rsid w:val="009763D0"/>
    <w:rsid w:val="00977C16"/>
    <w:rsid w:val="00983569"/>
    <w:rsid w:val="0098551D"/>
    <w:rsid w:val="00985991"/>
    <w:rsid w:val="00985DCB"/>
    <w:rsid w:val="00990244"/>
    <w:rsid w:val="0099518F"/>
    <w:rsid w:val="009A523D"/>
    <w:rsid w:val="009B02A1"/>
    <w:rsid w:val="009B3361"/>
    <w:rsid w:val="009B6131"/>
    <w:rsid w:val="009B7F3F"/>
    <w:rsid w:val="009C4F2C"/>
    <w:rsid w:val="009C6C26"/>
    <w:rsid w:val="009D42E3"/>
    <w:rsid w:val="009D7CE6"/>
    <w:rsid w:val="009E045B"/>
    <w:rsid w:val="009E3A1F"/>
    <w:rsid w:val="009E3C11"/>
    <w:rsid w:val="009E4304"/>
    <w:rsid w:val="009E448E"/>
    <w:rsid w:val="009F496B"/>
    <w:rsid w:val="00A01439"/>
    <w:rsid w:val="00A02E61"/>
    <w:rsid w:val="00A04B15"/>
    <w:rsid w:val="00A05CFF"/>
    <w:rsid w:val="00A13048"/>
    <w:rsid w:val="00A263B1"/>
    <w:rsid w:val="00A26D6D"/>
    <w:rsid w:val="00A323EB"/>
    <w:rsid w:val="00A46843"/>
    <w:rsid w:val="00A5352B"/>
    <w:rsid w:val="00A56B97"/>
    <w:rsid w:val="00A6093D"/>
    <w:rsid w:val="00A62FF9"/>
    <w:rsid w:val="00A64E93"/>
    <w:rsid w:val="00A72017"/>
    <w:rsid w:val="00A767DC"/>
    <w:rsid w:val="00A76A6D"/>
    <w:rsid w:val="00A83253"/>
    <w:rsid w:val="00A83DD1"/>
    <w:rsid w:val="00A84F95"/>
    <w:rsid w:val="00A91878"/>
    <w:rsid w:val="00A92758"/>
    <w:rsid w:val="00A942ED"/>
    <w:rsid w:val="00A97E93"/>
    <w:rsid w:val="00AA5377"/>
    <w:rsid w:val="00AA6E84"/>
    <w:rsid w:val="00AB069C"/>
    <w:rsid w:val="00AB1A1C"/>
    <w:rsid w:val="00AD05A8"/>
    <w:rsid w:val="00AD4FB5"/>
    <w:rsid w:val="00AE1F9D"/>
    <w:rsid w:val="00AE341B"/>
    <w:rsid w:val="00AF0A62"/>
    <w:rsid w:val="00AF27C5"/>
    <w:rsid w:val="00AF2F64"/>
    <w:rsid w:val="00B01905"/>
    <w:rsid w:val="00B07CA7"/>
    <w:rsid w:val="00B1279A"/>
    <w:rsid w:val="00B177F1"/>
    <w:rsid w:val="00B17C1C"/>
    <w:rsid w:val="00B3640F"/>
    <w:rsid w:val="00B37BB8"/>
    <w:rsid w:val="00B4194A"/>
    <w:rsid w:val="00B437E8"/>
    <w:rsid w:val="00B5222E"/>
    <w:rsid w:val="00B53179"/>
    <w:rsid w:val="00B532EA"/>
    <w:rsid w:val="00B54E7A"/>
    <w:rsid w:val="00B55B81"/>
    <w:rsid w:val="00B57A23"/>
    <w:rsid w:val="00B600CD"/>
    <w:rsid w:val="00B60280"/>
    <w:rsid w:val="00B61C96"/>
    <w:rsid w:val="00B73A2A"/>
    <w:rsid w:val="00B73B06"/>
    <w:rsid w:val="00B75A51"/>
    <w:rsid w:val="00B827C6"/>
    <w:rsid w:val="00B922E8"/>
    <w:rsid w:val="00B94952"/>
    <w:rsid w:val="00B94B06"/>
    <w:rsid w:val="00B94C28"/>
    <w:rsid w:val="00B96F30"/>
    <w:rsid w:val="00B97DC9"/>
    <w:rsid w:val="00BA0823"/>
    <w:rsid w:val="00BA12D5"/>
    <w:rsid w:val="00BA20E6"/>
    <w:rsid w:val="00BB44BA"/>
    <w:rsid w:val="00BC10BA"/>
    <w:rsid w:val="00BC5AFD"/>
    <w:rsid w:val="00BC754B"/>
    <w:rsid w:val="00BC7568"/>
    <w:rsid w:val="00BC7ABC"/>
    <w:rsid w:val="00BE21B0"/>
    <w:rsid w:val="00BE294C"/>
    <w:rsid w:val="00C00DDE"/>
    <w:rsid w:val="00C04E6B"/>
    <w:rsid w:val="00C04F43"/>
    <w:rsid w:val="00C05271"/>
    <w:rsid w:val="00C0609D"/>
    <w:rsid w:val="00C06D72"/>
    <w:rsid w:val="00C115AB"/>
    <w:rsid w:val="00C12912"/>
    <w:rsid w:val="00C22609"/>
    <w:rsid w:val="00C26CCB"/>
    <w:rsid w:val="00C30249"/>
    <w:rsid w:val="00C35185"/>
    <w:rsid w:val="00C355C3"/>
    <w:rsid w:val="00C367B7"/>
    <w:rsid w:val="00C3723B"/>
    <w:rsid w:val="00C42466"/>
    <w:rsid w:val="00C43001"/>
    <w:rsid w:val="00C458E7"/>
    <w:rsid w:val="00C4714B"/>
    <w:rsid w:val="00C606C9"/>
    <w:rsid w:val="00C76938"/>
    <w:rsid w:val="00C80288"/>
    <w:rsid w:val="00C82287"/>
    <w:rsid w:val="00C836F0"/>
    <w:rsid w:val="00C84003"/>
    <w:rsid w:val="00C90650"/>
    <w:rsid w:val="00C95314"/>
    <w:rsid w:val="00C97D78"/>
    <w:rsid w:val="00CA255C"/>
    <w:rsid w:val="00CB110A"/>
    <w:rsid w:val="00CB4A93"/>
    <w:rsid w:val="00CC2AAE"/>
    <w:rsid w:val="00CC5A42"/>
    <w:rsid w:val="00CC6F6B"/>
    <w:rsid w:val="00CD0EAB"/>
    <w:rsid w:val="00CD180B"/>
    <w:rsid w:val="00CD1D24"/>
    <w:rsid w:val="00CD508D"/>
    <w:rsid w:val="00CE5E02"/>
    <w:rsid w:val="00CF34DB"/>
    <w:rsid w:val="00CF3917"/>
    <w:rsid w:val="00CF558F"/>
    <w:rsid w:val="00D010C0"/>
    <w:rsid w:val="00D01D5A"/>
    <w:rsid w:val="00D073E2"/>
    <w:rsid w:val="00D11C43"/>
    <w:rsid w:val="00D1555A"/>
    <w:rsid w:val="00D22DF7"/>
    <w:rsid w:val="00D23760"/>
    <w:rsid w:val="00D311C6"/>
    <w:rsid w:val="00D3268F"/>
    <w:rsid w:val="00D446EC"/>
    <w:rsid w:val="00D46D2D"/>
    <w:rsid w:val="00D47009"/>
    <w:rsid w:val="00D5178E"/>
    <w:rsid w:val="00D51BF0"/>
    <w:rsid w:val="00D531DB"/>
    <w:rsid w:val="00D55942"/>
    <w:rsid w:val="00D64664"/>
    <w:rsid w:val="00D676BD"/>
    <w:rsid w:val="00D71457"/>
    <w:rsid w:val="00D756C6"/>
    <w:rsid w:val="00D76097"/>
    <w:rsid w:val="00D807BF"/>
    <w:rsid w:val="00D82FCC"/>
    <w:rsid w:val="00D92F54"/>
    <w:rsid w:val="00D9401F"/>
    <w:rsid w:val="00DA17FC"/>
    <w:rsid w:val="00DA4F78"/>
    <w:rsid w:val="00DA7887"/>
    <w:rsid w:val="00DB2C26"/>
    <w:rsid w:val="00DC47AF"/>
    <w:rsid w:val="00DD02F4"/>
    <w:rsid w:val="00DD2EAB"/>
    <w:rsid w:val="00DD5568"/>
    <w:rsid w:val="00DD6622"/>
    <w:rsid w:val="00DE1C7C"/>
    <w:rsid w:val="00DE1FB2"/>
    <w:rsid w:val="00DE6B43"/>
    <w:rsid w:val="00DF0CBE"/>
    <w:rsid w:val="00DF5D47"/>
    <w:rsid w:val="00E015E7"/>
    <w:rsid w:val="00E01DF6"/>
    <w:rsid w:val="00E02C01"/>
    <w:rsid w:val="00E11923"/>
    <w:rsid w:val="00E12DAE"/>
    <w:rsid w:val="00E15EC0"/>
    <w:rsid w:val="00E172FF"/>
    <w:rsid w:val="00E23932"/>
    <w:rsid w:val="00E262D4"/>
    <w:rsid w:val="00E31574"/>
    <w:rsid w:val="00E32018"/>
    <w:rsid w:val="00E36250"/>
    <w:rsid w:val="00E42871"/>
    <w:rsid w:val="00E47F2D"/>
    <w:rsid w:val="00E54511"/>
    <w:rsid w:val="00E60EDC"/>
    <w:rsid w:val="00E6168A"/>
    <w:rsid w:val="00E61DAC"/>
    <w:rsid w:val="00E7009F"/>
    <w:rsid w:val="00E72B80"/>
    <w:rsid w:val="00E740B8"/>
    <w:rsid w:val="00E75FE3"/>
    <w:rsid w:val="00E80E9D"/>
    <w:rsid w:val="00E86C4C"/>
    <w:rsid w:val="00E87A8B"/>
    <w:rsid w:val="00E87B8D"/>
    <w:rsid w:val="00E907A3"/>
    <w:rsid w:val="00EA1B7F"/>
    <w:rsid w:val="00EA5AE0"/>
    <w:rsid w:val="00EB56E1"/>
    <w:rsid w:val="00EB6A0A"/>
    <w:rsid w:val="00EB7AB1"/>
    <w:rsid w:val="00EC01CF"/>
    <w:rsid w:val="00EC32BD"/>
    <w:rsid w:val="00EE6CD9"/>
    <w:rsid w:val="00EE7CD8"/>
    <w:rsid w:val="00EE7EC6"/>
    <w:rsid w:val="00EF37F6"/>
    <w:rsid w:val="00EF48CC"/>
    <w:rsid w:val="00F00801"/>
    <w:rsid w:val="00F0195D"/>
    <w:rsid w:val="00F11FA9"/>
    <w:rsid w:val="00F207B3"/>
    <w:rsid w:val="00F21312"/>
    <w:rsid w:val="00F2488D"/>
    <w:rsid w:val="00F44783"/>
    <w:rsid w:val="00F466BB"/>
    <w:rsid w:val="00F5318E"/>
    <w:rsid w:val="00F601A0"/>
    <w:rsid w:val="00F712E9"/>
    <w:rsid w:val="00F73032"/>
    <w:rsid w:val="00F75626"/>
    <w:rsid w:val="00F848FC"/>
    <w:rsid w:val="00F850B0"/>
    <w:rsid w:val="00F906F6"/>
    <w:rsid w:val="00F9282A"/>
    <w:rsid w:val="00F96BAD"/>
    <w:rsid w:val="00FA139D"/>
    <w:rsid w:val="00FA3138"/>
    <w:rsid w:val="00FA60F5"/>
    <w:rsid w:val="00FB0E84"/>
    <w:rsid w:val="00FB347A"/>
    <w:rsid w:val="00FB734E"/>
    <w:rsid w:val="00FC2405"/>
    <w:rsid w:val="00FD01C2"/>
    <w:rsid w:val="00FE0F7F"/>
    <w:rsid w:val="00FE2EB7"/>
    <w:rsid w:val="00FE304A"/>
    <w:rsid w:val="00FE595C"/>
    <w:rsid w:val="00FE5B74"/>
    <w:rsid w:val="00FF0C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044C5C9"/>
  <w15:chartTrackingRefBased/>
  <w15:docId w15:val="{FB5305C3-DA02-4153-B088-3DF0E55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jc w:val="both"/>
      <w:textAlignment w:val="baseline"/>
    </w:pPr>
    <w:rPr>
      <w:sz w:val="22"/>
    </w:rPr>
  </w:style>
  <w:style w:type="paragraph" w:styleId="Heading1">
    <w:name w:val="heading 1"/>
    <w:basedOn w:val="Normal"/>
    <w:next w:val="Normal"/>
    <w:qFormat/>
    <w:rsid w:val="00E11923"/>
    <w:pPr>
      <w:keepNext/>
      <w:numPr>
        <w:numId w:val="6"/>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5B28EF"/>
    <w:rPr>
      <w:color w:val="605E5C"/>
      <w:shd w:val="clear" w:color="auto" w:fill="E1DFDD"/>
    </w:rPr>
  </w:style>
  <w:style w:type="character" w:styleId="CommentReference">
    <w:name w:val="annotation reference"/>
    <w:basedOn w:val="DefaultParagraphFont"/>
    <w:rsid w:val="0008154F"/>
    <w:rPr>
      <w:sz w:val="16"/>
      <w:szCs w:val="16"/>
    </w:rPr>
  </w:style>
  <w:style w:type="paragraph" w:styleId="CommentText">
    <w:name w:val="annotation text"/>
    <w:basedOn w:val="Normal"/>
    <w:link w:val="CommentTextChar"/>
    <w:rsid w:val="0008154F"/>
    <w:rPr>
      <w:sz w:val="20"/>
    </w:rPr>
  </w:style>
  <w:style w:type="character" w:customStyle="1" w:styleId="CommentTextChar">
    <w:name w:val="Comment Text Char"/>
    <w:basedOn w:val="DefaultParagraphFont"/>
    <w:link w:val="CommentText"/>
    <w:rsid w:val="0008154F"/>
  </w:style>
  <w:style w:type="paragraph" w:styleId="CommentSubject">
    <w:name w:val="annotation subject"/>
    <w:basedOn w:val="CommentText"/>
    <w:next w:val="CommentText"/>
    <w:link w:val="CommentSubjectChar"/>
    <w:semiHidden/>
    <w:unhideWhenUsed/>
    <w:rsid w:val="0008154F"/>
    <w:rPr>
      <w:b/>
      <w:bCs/>
    </w:rPr>
  </w:style>
  <w:style w:type="character" w:customStyle="1" w:styleId="CommentSubjectChar">
    <w:name w:val="Comment Subject Char"/>
    <w:basedOn w:val="CommentTextChar"/>
    <w:link w:val="CommentSubject"/>
    <w:semiHidden/>
    <w:rsid w:val="0008154F"/>
    <w:rPr>
      <w:b/>
      <w:bCs/>
    </w:rPr>
  </w:style>
  <w:style w:type="character" w:customStyle="1" w:styleId="ListParagraphChar">
    <w:name w:val="List Paragraph Char"/>
    <w:basedOn w:val="DefaultParagraphFont"/>
    <w:link w:val="ListParagraph"/>
    <w:uiPriority w:val="34"/>
    <w:locked/>
    <w:rsid w:val="00C4714B"/>
    <w:rPr>
      <w:sz w:val="22"/>
    </w:rPr>
  </w:style>
  <w:style w:type="paragraph" w:styleId="ListParagraph">
    <w:name w:val="List Paragraph"/>
    <w:basedOn w:val="Normal"/>
    <w:link w:val="ListParagraphChar"/>
    <w:uiPriority w:val="34"/>
    <w:qFormat/>
    <w:rsid w:val="00C4714B"/>
    <w:pPr>
      <w:ind w:left="720"/>
      <w:contextualSpacing/>
      <w:textAlignment w:val="auto"/>
    </w:pPr>
  </w:style>
  <w:style w:type="character" w:customStyle="1" w:styleId="1">
    <w:name w:val="未解決のメンション1"/>
    <w:basedOn w:val="DefaultParagraphFont"/>
    <w:uiPriority w:val="99"/>
    <w:semiHidden/>
    <w:unhideWhenUsed/>
    <w:rsid w:val="004A0414"/>
    <w:rPr>
      <w:color w:val="605E5C"/>
      <w:shd w:val="clear" w:color="auto" w:fill="E1DFDD"/>
    </w:rPr>
  </w:style>
  <w:style w:type="numbering" w:customStyle="1" w:styleId="ImportedStyle1">
    <w:name w:val="Imported Style 1"/>
    <w:rsid w:val="00EC01CF"/>
    <w:pPr>
      <w:numPr>
        <w:numId w:val="19"/>
      </w:numPr>
    </w:pPr>
  </w:style>
  <w:style w:type="paragraph" w:styleId="HTMLPreformatted">
    <w:name w:val="HTML Preformatted"/>
    <w:basedOn w:val="Normal"/>
    <w:link w:val="HTMLPreformattedChar"/>
    <w:uiPriority w:val="99"/>
    <w:semiHidden/>
    <w:unhideWhenUsed/>
    <w:rsid w:val="004B0D9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4B0D9F"/>
    <w:rPr>
      <w:rFonts w:ascii="MS Gothic" w:eastAsia="MS Gothic" w:hAnsi="MS Gothic" w:cs="MS Gothic"/>
      <w:sz w:val="24"/>
      <w:szCs w:val="24"/>
      <w:lang w:eastAsia="ja-JP"/>
    </w:rPr>
  </w:style>
  <w:style w:type="paragraph" w:styleId="BodyText">
    <w:name w:val="Body Text"/>
    <w:basedOn w:val="Normal"/>
    <w:link w:val="BodyTextChar"/>
    <w:uiPriority w:val="1"/>
    <w:qFormat/>
    <w:rsid w:val="00496EA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adjustRightInd/>
      <w:spacing w:before="1"/>
      <w:jc w:val="left"/>
      <w:textAlignment w:val="auto"/>
    </w:pPr>
    <w:rPr>
      <w:rFonts w:ascii="Arial" w:eastAsia="Arial" w:hAnsi="Arial" w:cs="Arial"/>
      <w:sz w:val="24"/>
      <w:szCs w:val="24"/>
    </w:rPr>
  </w:style>
  <w:style w:type="character" w:customStyle="1" w:styleId="BodyTextChar">
    <w:name w:val="Body Text Char"/>
    <w:basedOn w:val="DefaultParagraphFont"/>
    <w:link w:val="BodyText"/>
    <w:uiPriority w:val="1"/>
    <w:rsid w:val="00496EA6"/>
    <w:rPr>
      <w:rFonts w:ascii="Arial" w:eastAsia="Arial" w:hAnsi="Arial" w:cs="Arial"/>
      <w:sz w:val="24"/>
      <w:szCs w:val="24"/>
    </w:rPr>
  </w:style>
  <w:style w:type="paragraph" w:styleId="Title">
    <w:name w:val="Title"/>
    <w:basedOn w:val="Normal"/>
    <w:link w:val="TitleChar"/>
    <w:uiPriority w:val="10"/>
    <w:qFormat/>
    <w:rsid w:val="00496EA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adjustRightInd/>
      <w:spacing w:before="90"/>
      <w:ind w:left="1194"/>
      <w:jc w:val="left"/>
      <w:textAlignment w:val="auto"/>
    </w:pPr>
    <w:rPr>
      <w:rFonts w:ascii="Arial" w:eastAsia="Arial" w:hAnsi="Arial" w:cs="Arial"/>
      <w:b/>
      <w:bCs/>
      <w:sz w:val="29"/>
      <w:szCs w:val="29"/>
      <w:u w:val="single" w:color="000000"/>
    </w:rPr>
  </w:style>
  <w:style w:type="character" w:customStyle="1" w:styleId="TitleChar">
    <w:name w:val="Title Char"/>
    <w:basedOn w:val="DefaultParagraphFont"/>
    <w:link w:val="Title"/>
    <w:uiPriority w:val="10"/>
    <w:rsid w:val="00496EA6"/>
    <w:rPr>
      <w:rFonts w:ascii="Arial" w:eastAsia="Arial" w:hAnsi="Arial" w:cs="Arial"/>
      <w:b/>
      <w:bCs/>
      <w:sz w:val="29"/>
      <w:szCs w:val="29"/>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899">
      <w:bodyDiv w:val="1"/>
      <w:marLeft w:val="0"/>
      <w:marRight w:val="0"/>
      <w:marTop w:val="0"/>
      <w:marBottom w:val="0"/>
      <w:divBdr>
        <w:top w:val="none" w:sz="0" w:space="0" w:color="auto"/>
        <w:left w:val="none" w:sz="0" w:space="0" w:color="auto"/>
        <w:bottom w:val="none" w:sz="0" w:space="0" w:color="auto"/>
        <w:right w:val="none" w:sz="0" w:space="0" w:color="auto"/>
      </w:divBdr>
    </w:div>
    <w:div w:id="143787507">
      <w:bodyDiv w:val="1"/>
      <w:marLeft w:val="0"/>
      <w:marRight w:val="0"/>
      <w:marTop w:val="0"/>
      <w:marBottom w:val="0"/>
      <w:divBdr>
        <w:top w:val="none" w:sz="0" w:space="0" w:color="auto"/>
        <w:left w:val="none" w:sz="0" w:space="0" w:color="auto"/>
        <w:bottom w:val="none" w:sz="0" w:space="0" w:color="auto"/>
        <w:right w:val="none" w:sz="0" w:space="0" w:color="auto"/>
      </w:divBdr>
    </w:div>
    <w:div w:id="155266341">
      <w:bodyDiv w:val="1"/>
      <w:marLeft w:val="0"/>
      <w:marRight w:val="0"/>
      <w:marTop w:val="0"/>
      <w:marBottom w:val="0"/>
      <w:divBdr>
        <w:top w:val="none" w:sz="0" w:space="0" w:color="auto"/>
        <w:left w:val="none" w:sz="0" w:space="0" w:color="auto"/>
        <w:bottom w:val="none" w:sz="0" w:space="0" w:color="auto"/>
        <w:right w:val="none" w:sz="0" w:space="0" w:color="auto"/>
      </w:divBdr>
    </w:div>
    <w:div w:id="211506607">
      <w:bodyDiv w:val="1"/>
      <w:marLeft w:val="0"/>
      <w:marRight w:val="0"/>
      <w:marTop w:val="0"/>
      <w:marBottom w:val="0"/>
      <w:divBdr>
        <w:top w:val="none" w:sz="0" w:space="0" w:color="auto"/>
        <w:left w:val="none" w:sz="0" w:space="0" w:color="auto"/>
        <w:bottom w:val="none" w:sz="0" w:space="0" w:color="auto"/>
        <w:right w:val="none" w:sz="0" w:space="0" w:color="auto"/>
      </w:divBdr>
    </w:div>
    <w:div w:id="255752206">
      <w:bodyDiv w:val="1"/>
      <w:marLeft w:val="0"/>
      <w:marRight w:val="0"/>
      <w:marTop w:val="0"/>
      <w:marBottom w:val="0"/>
      <w:divBdr>
        <w:top w:val="none" w:sz="0" w:space="0" w:color="auto"/>
        <w:left w:val="none" w:sz="0" w:space="0" w:color="auto"/>
        <w:bottom w:val="none" w:sz="0" w:space="0" w:color="auto"/>
        <w:right w:val="none" w:sz="0" w:space="0" w:color="auto"/>
      </w:divBdr>
    </w:div>
    <w:div w:id="591204846">
      <w:bodyDiv w:val="1"/>
      <w:marLeft w:val="0"/>
      <w:marRight w:val="0"/>
      <w:marTop w:val="0"/>
      <w:marBottom w:val="0"/>
      <w:divBdr>
        <w:top w:val="none" w:sz="0" w:space="0" w:color="auto"/>
        <w:left w:val="none" w:sz="0" w:space="0" w:color="auto"/>
        <w:bottom w:val="none" w:sz="0" w:space="0" w:color="auto"/>
        <w:right w:val="none" w:sz="0" w:space="0" w:color="auto"/>
      </w:divBdr>
    </w:div>
    <w:div w:id="632905567">
      <w:bodyDiv w:val="1"/>
      <w:marLeft w:val="0"/>
      <w:marRight w:val="0"/>
      <w:marTop w:val="0"/>
      <w:marBottom w:val="0"/>
      <w:divBdr>
        <w:top w:val="none" w:sz="0" w:space="0" w:color="auto"/>
        <w:left w:val="none" w:sz="0" w:space="0" w:color="auto"/>
        <w:bottom w:val="none" w:sz="0" w:space="0" w:color="auto"/>
        <w:right w:val="none" w:sz="0" w:space="0" w:color="auto"/>
      </w:divBdr>
    </w:div>
    <w:div w:id="676880243">
      <w:bodyDiv w:val="1"/>
      <w:marLeft w:val="0"/>
      <w:marRight w:val="0"/>
      <w:marTop w:val="0"/>
      <w:marBottom w:val="0"/>
      <w:divBdr>
        <w:top w:val="none" w:sz="0" w:space="0" w:color="auto"/>
        <w:left w:val="none" w:sz="0" w:space="0" w:color="auto"/>
        <w:bottom w:val="none" w:sz="0" w:space="0" w:color="auto"/>
        <w:right w:val="none" w:sz="0" w:space="0" w:color="auto"/>
      </w:divBdr>
    </w:div>
    <w:div w:id="890767522">
      <w:bodyDiv w:val="1"/>
      <w:marLeft w:val="0"/>
      <w:marRight w:val="0"/>
      <w:marTop w:val="0"/>
      <w:marBottom w:val="0"/>
      <w:divBdr>
        <w:top w:val="none" w:sz="0" w:space="0" w:color="auto"/>
        <w:left w:val="none" w:sz="0" w:space="0" w:color="auto"/>
        <w:bottom w:val="none" w:sz="0" w:space="0" w:color="auto"/>
        <w:right w:val="none" w:sz="0" w:space="0" w:color="auto"/>
      </w:divBdr>
    </w:div>
    <w:div w:id="905650486">
      <w:bodyDiv w:val="1"/>
      <w:marLeft w:val="0"/>
      <w:marRight w:val="0"/>
      <w:marTop w:val="0"/>
      <w:marBottom w:val="0"/>
      <w:divBdr>
        <w:top w:val="none" w:sz="0" w:space="0" w:color="auto"/>
        <w:left w:val="none" w:sz="0" w:space="0" w:color="auto"/>
        <w:bottom w:val="none" w:sz="0" w:space="0" w:color="auto"/>
        <w:right w:val="none" w:sz="0" w:space="0" w:color="auto"/>
      </w:divBdr>
    </w:div>
    <w:div w:id="1057629469">
      <w:bodyDiv w:val="1"/>
      <w:marLeft w:val="0"/>
      <w:marRight w:val="0"/>
      <w:marTop w:val="0"/>
      <w:marBottom w:val="0"/>
      <w:divBdr>
        <w:top w:val="none" w:sz="0" w:space="0" w:color="auto"/>
        <w:left w:val="none" w:sz="0" w:space="0" w:color="auto"/>
        <w:bottom w:val="none" w:sz="0" w:space="0" w:color="auto"/>
        <w:right w:val="none" w:sz="0" w:space="0" w:color="auto"/>
      </w:divBdr>
    </w:div>
    <w:div w:id="1072506967">
      <w:bodyDiv w:val="1"/>
      <w:marLeft w:val="0"/>
      <w:marRight w:val="0"/>
      <w:marTop w:val="0"/>
      <w:marBottom w:val="0"/>
      <w:divBdr>
        <w:top w:val="none" w:sz="0" w:space="0" w:color="auto"/>
        <w:left w:val="none" w:sz="0" w:space="0" w:color="auto"/>
        <w:bottom w:val="none" w:sz="0" w:space="0" w:color="auto"/>
        <w:right w:val="none" w:sz="0" w:space="0" w:color="auto"/>
      </w:divBdr>
    </w:div>
    <w:div w:id="1134903923">
      <w:bodyDiv w:val="1"/>
      <w:marLeft w:val="0"/>
      <w:marRight w:val="0"/>
      <w:marTop w:val="0"/>
      <w:marBottom w:val="0"/>
      <w:divBdr>
        <w:top w:val="none" w:sz="0" w:space="0" w:color="auto"/>
        <w:left w:val="none" w:sz="0" w:space="0" w:color="auto"/>
        <w:bottom w:val="none" w:sz="0" w:space="0" w:color="auto"/>
        <w:right w:val="none" w:sz="0" w:space="0" w:color="auto"/>
      </w:divBdr>
    </w:div>
    <w:div w:id="1350252005">
      <w:bodyDiv w:val="1"/>
      <w:marLeft w:val="0"/>
      <w:marRight w:val="0"/>
      <w:marTop w:val="0"/>
      <w:marBottom w:val="0"/>
      <w:divBdr>
        <w:top w:val="none" w:sz="0" w:space="0" w:color="auto"/>
        <w:left w:val="none" w:sz="0" w:space="0" w:color="auto"/>
        <w:bottom w:val="none" w:sz="0" w:space="0" w:color="auto"/>
        <w:right w:val="none" w:sz="0" w:space="0" w:color="auto"/>
      </w:divBdr>
    </w:div>
    <w:div w:id="1483615825">
      <w:bodyDiv w:val="1"/>
      <w:marLeft w:val="0"/>
      <w:marRight w:val="0"/>
      <w:marTop w:val="0"/>
      <w:marBottom w:val="0"/>
      <w:divBdr>
        <w:top w:val="none" w:sz="0" w:space="0" w:color="auto"/>
        <w:left w:val="none" w:sz="0" w:space="0" w:color="auto"/>
        <w:bottom w:val="none" w:sz="0" w:space="0" w:color="auto"/>
        <w:right w:val="none" w:sz="0" w:space="0" w:color="auto"/>
      </w:divBdr>
    </w:div>
    <w:div w:id="1623883147">
      <w:bodyDiv w:val="1"/>
      <w:marLeft w:val="0"/>
      <w:marRight w:val="0"/>
      <w:marTop w:val="0"/>
      <w:marBottom w:val="0"/>
      <w:divBdr>
        <w:top w:val="none" w:sz="0" w:space="0" w:color="auto"/>
        <w:left w:val="none" w:sz="0" w:space="0" w:color="auto"/>
        <w:bottom w:val="none" w:sz="0" w:space="0" w:color="auto"/>
        <w:right w:val="none" w:sz="0" w:space="0" w:color="auto"/>
      </w:divBdr>
    </w:div>
    <w:div w:id="1681154898">
      <w:bodyDiv w:val="1"/>
      <w:marLeft w:val="0"/>
      <w:marRight w:val="0"/>
      <w:marTop w:val="0"/>
      <w:marBottom w:val="0"/>
      <w:divBdr>
        <w:top w:val="none" w:sz="0" w:space="0" w:color="auto"/>
        <w:left w:val="none" w:sz="0" w:space="0" w:color="auto"/>
        <w:bottom w:val="none" w:sz="0" w:space="0" w:color="auto"/>
        <w:right w:val="none" w:sz="0" w:space="0" w:color="auto"/>
      </w:divBdr>
    </w:div>
    <w:div w:id="1692687475">
      <w:bodyDiv w:val="1"/>
      <w:marLeft w:val="0"/>
      <w:marRight w:val="0"/>
      <w:marTop w:val="0"/>
      <w:marBottom w:val="0"/>
      <w:divBdr>
        <w:top w:val="none" w:sz="0" w:space="0" w:color="auto"/>
        <w:left w:val="none" w:sz="0" w:space="0" w:color="auto"/>
        <w:bottom w:val="none" w:sz="0" w:space="0" w:color="auto"/>
        <w:right w:val="none" w:sz="0" w:space="0" w:color="auto"/>
      </w:divBdr>
    </w:div>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 w:id="1729112702">
      <w:bodyDiv w:val="1"/>
      <w:marLeft w:val="0"/>
      <w:marRight w:val="0"/>
      <w:marTop w:val="0"/>
      <w:marBottom w:val="0"/>
      <w:divBdr>
        <w:top w:val="none" w:sz="0" w:space="0" w:color="auto"/>
        <w:left w:val="none" w:sz="0" w:space="0" w:color="auto"/>
        <w:bottom w:val="none" w:sz="0" w:space="0" w:color="auto"/>
        <w:right w:val="none" w:sz="0" w:space="0" w:color="auto"/>
      </w:divBdr>
    </w:div>
    <w:div w:id="20262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omonori.hashimoto@sharp.co.jp" TargetMode="External"/><Relationship Id="rId18" Type="http://schemas.openxmlformats.org/officeDocument/2006/relationships/hyperlink" Target="mailto:jhuhong-jheng@kwai.com" TargetMode="Externa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mailto:steve.keating@sony.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xiaoyuxiu@kwai.com"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mailto:lphamvan@qti.qualcomm.com" TargetMode="External"/><Relationship Id="rId20" Type="http://schemas.openxmlformats.org/officeDocument/2006/relationships/hyperlink" Target="mailto:adrian.browne@sony.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mailto:dmytror@qti.qualcomm.com" TargetMode="External"/><Relationship Id="rId23" Type="http://schemas.openxmlformats.org/officeDocument/2006/relationships/hyperlink" Target="mailto:m.sarwer@alibaba-inc.com"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mailto:ikai.tomohiro@sharp.co.j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huhong-jheng@kwai.com" TargetMode="External"/><Relationship Id="rId22" Type="http://schemas.openxmlformats.org/officeDocument/2006/relationships/hyperlink" Target="mailto:kenji.kondo@sony.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0918fc3-219b-4555-953f-57c11515ad88">
      <UserInfo>
        <DisplayName>Keating, Steve</DisplayName>
        <AccountId>18</AccountId>
        <AccountType/>
      </UserInfo>
      <UserInfo>
        <DisplayName>Sharman, Karl</DisplayName>
        <AccountId>16</AccountId>
        <AccountType/>
      </UserInfo>
    </SharedWithUsers>
    <_Flow_SignoffStatus xmlns="7b59c312-58c3-4ce3-9529-3c4467a6ef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2C8E60515AA84C98623DCB6CA7EDC5" ma:contentTypeVersion="13" ma:contentTypeDescription="Create a new document." ma:contentTypeScope="" ma:versionID="42a16a5d11de5ef3a427dc063ec8757a">
  <xsd:schema xmlns:xsd="http://www.w3.org/2001/XMLSchema" xmlns:xs="http://www.w3.org/2001/XMLSchema" xmlns:p="http://schemas.microsoft.com/office/2006/metadata/properties" xmlns:ns2="7b59c312-58c3-4ce3-9529-3c4467a6efef" xmlns:ns3="d0918fc3-219b-4555-953f-57c11515ad88" targetNamespace="http://schemas.microsoft.com/office/2006/metadata/properties" ma:root="true" ma:fieldsID="1c45a6f5f98899184472151d90482da2" ns2:_="" ns3:_="">
    <xsd:import namespace="7b59c312-58c3-4ce3-9529-3c4467a6efef"/>
    <xsd:import namespace="d0918fc3-219b-4555-953f-57c11515ad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9c312-58c3-4ce3-9529-3c4467a6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18fc3-219b-4555-953f-57c11515ad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AB798-E4F7-4181-A13F-9FD0BBB3BA99}">
  <ds:schemaRefs>
    <ds:schemaRef ds:uri="http://schemas.microsoft.com/office/2006/metadata/properties"/>
    <ds:schemaRef ds:uri="http://schemas.microsoft.com/office/infopath/2007/PartnerControls"/>
    <ds:schemaRef ds:uri="d0918fc3-219b-4555-953f-57c11515ad88"/>
    <ds:schemaRef ds:uri="7b59c312-58c3-4ce3-9529-3c4467a6efef"/>
  </ds:schemaRefs>
</ds:datastoreItem>
</file>

<file path=customXml/itemProps2.xml><?xml version="1.0" encoding="utf-8"?>
<ds:datastoreItem xmlns:ds="http://schemas.openxmlformats.org/officeDocument/2006/customXml" ds:itemID="{7386073D-A6B6-4141-9B71-FE47BD515513}">
  <ds:schemaRefs>
    <ds:schemaRef ds:uri="http://schemas.microsoft.com/sharepoint/v3/contenttype/forms"/>
  </ds:schemaRefs>
</ds:datastoreItem>
</file>

<file path=customXml/itemProps3.xml><?xml version="1.0" encoding="utf-8"?>
<ds:datastoreItem xmlns:ds="http://schemas.openxmlformats.org/officeDocument/2006/customXml" ds:itemID="{79D154E8-9F86-44E5-9E95-D0355DFAE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9c312-58c3-4ce3-9529-3c4467a6efef"/>
    <ds:schemaRef ds:uri="d0918fc3-219b-4555-953f-57c11515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2179</Words>
  <Characters>12421</Characters>
  <Application>Microsoft Office Word</Application>
  <DocSecurity>0</DocSecurity>
  <Lines>103</Lines>
  <Paragraphs>29</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Joint Collaborative Team on Video Coding (JCT-VC) Contribution</vt:lpstr>
      <vt:lpstr>Joint Collaborative Team on Video Coding (JCT-VC) Contribution</vt:lpstr>
      <vt:lpstr>Joint Collaborative Team on Video Coding (JCT-VC) Contribution</vt:lpstr>
    </vt:vector>
  </TitlesOfParts>
  <Company>JCT-VC</Company>
  <LinksUpToDate>false</LinksUpToDate>
  <CharactersWithSpaces>14571</CharactersWithSpaces>
  <SharedDoc>false</SharedDoc>
  <HLinks>
    <vt:vector size="42" baseType="variant">
      <vt:variant>
        <vt:i4>2687027</vt:i4>
      </vt:variant>
      <vt:variant>
        <vt:i4>18</vt:i4>
      </vt:variant>
      <vt:variant>
        <vt:i4>0</vt:i4>
      </vt:variant>
      <vt:variant>
        <vt:i4>5</vt:i4>
      </vt:variant>
      <vt:variant>
        <vt:lpwstr>http://www.itu.int/ITU-T/ipr/index.html</vt:lpwstr>
      </vt:variant>
      <vt:variant>
        <vt:lpwstr/>
      </vt:variant>
      <vt:variant>
        <vt:i4>6815866</vt:i4>
      </vt:variant>
      <vt:variant>
        <vt:i4>15</vt:i4>
      </vt:variant>
      <vt:variant>
        <vt:i4>0</vt:i4>
      </vt:variant>
      <vt:variant>
        <vt:i4>5</vt:i4>
      </vt:variant>
      <vt:variant>
        <vt:lpwstr>http://isotc.iso.org/livelink/livelink?func=ll&amp;objId=4230455&amp;objAction=browse&amp;sort=subtype</vt:lpwstr>
      </vt:variant>
      <vt:variant>
        <vt:lpwstr/>
      </vt:variant>
      <vt:variant>
        <vt:i4>2687027</vt:i4>
      </vt:variant>
      <vt:variant>
        <vt:i4>12</vt:i4>
      </vt:variant>
      <vt:variant>
        <vt:i4>0</vt:i4>
      </vt:variant>
      <vt:variant>
        <vt:i4>5</vt:i4>
      </vt:variant>
      <vt:variant>
        <vt:lpwstr>http://www.itu.int/ITU-T/ipr/index.html</vt:lpwstr>
      </vt:variant>
      <vt:variant>
        <vt:lpwstr/>
      </vt:variant>
      <vt:variant>
        <vt:i4>6160462</vt:i4>
      </vt:variant>
      <vt:variant>
        <vt:i4>9</vt:i4>
      </vt:variant>
      <vt:variant>
        <vt:i4>0</vt:i4>
      </vt:variant>
      <vt:variant>
        <vt:i4>5</vt:i4>
      </vt:variant>
      <vt:variant>
        <vt:lpwstr>http://www.itu.int/ITU-T/dbase/patent/patent-policy.html</vt:lpwstr>
      </vt:variant>
      <vt:variant>
        <vt:lpwstr/>
      </vt:variant>
      <vt:variant>
        <vt:i4>7995483</vt:i4>
      </vt:variant>
      <vt:variant>
        <vt:i4>6</vt:i4>
      </vt:variant>
      <vt:variant>
        <vt:i4>0</vt:i4>
      </vt:variant>
      <vt:variant>
        <vt:i4>5</vt:i4>
      </vt:variant>
      <vt:variant>
        <vt:lpwstr>mailto:ohm@ient.rwth-aachen.de</vt:lpwstr>
      </vt:variant>
      <vt:variant>
        <vt:lpwstr/>
      </vt:variant>
      <vt:variant>
        <vt:i4>6750290</vt:i4>
      </vt:variant>
      <vt:variant>
        <vt:i4>3</vt:i4>
      </vt:variant>
      <vt:variant>
        <vt:i4>0</vt:i4>
      </vt:variant>
      <vt:variant>
        <vt:i4>5</vt:i4>
      </vt:variant>
      <vt:variant>
        <vt:lpwstr>mailto:garysull@microsoft.com</vt:lpwstr>
      </vt:variant>
      <vt:variant>
        <vt:lpwstr/>
      </vt:variant>
      <vt:variant>
        <vt:i4>3145791</vt:i4>
      </vt:variant>
      <vt:variant>
        <vt:i4>0</vt:i4>
      </vt:variant>
      <vt:variant>
        <vt:i4>0</vt:i4>
      </vt:variant>
      <vt:variant>
        <vt:i4>5</vt:i4>
      </vt:variant>
      <vt:variant>
        <vt:lpwstr>http://phenix.int-evry.fr/jct/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Gary Sullivan</cp:lastModifiedBy>
  <cp:revision>36</cp:revision>
  <cp:lastPrinted>1900-01-01T08:00:00Z</cp:lastPrinted>
  <dcterms:created xsi:type="dcterms:W3CDTF">2020-12-16T19:39:00Z</dcterms:created>
  <dcterms:modified xsi:type="dcterms:W3CDTF">2021-01-09T02:55:00Z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0x010100592C8E60515AA84C98623DCB6CA7EDC5</vt:lpwstr>
  </property>
</Properties>
</file>